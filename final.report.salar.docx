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A37B" w14:textId="17E6794E" w:rsidR="009664E3" w:rsidRPr="0073192C" w:rsidRDefault="002C1ABB">
      <w:pPr>
        <w:pStyle w:val="Heading1"/>
        <w:rPr>
          <w:rFonts w:ascii="Times" w:eastAsia="Times" w:hAnsi="Times" w:cs="Times"/>
          <w:sz w:val="24"/>
          <w:szCs w:val="24"/>
          <w:lang w:val="sv-SE"/>
          <w:rPrChange w:id="0" w:author="Martin Gerdin Wärnberg" w:date="2019-12-30T09:24:00Z">
            <w:rPr>
              <w:rFonts w:ascii="Times" w:eastAsia="Times" w:hAnsi="Times" w:cs="Times"/>
              <w:sz w:val="24"/>
              <w:szCs w:val="24"/>
            </w:rPr>
          </w:rPrChange>
        </w:rPr>
      </w:pPr>
      <w:r w:rsidRPr="0073192C">
        <w:rPr>
          <w:rFonts w:ascii="Times" w:eastAsia="Times" w:hAnsi="Times" w:cs="Times"/>
          <w:sz w:val="24"/>
          <w:szCs w:val="24"/>
          <w:lang w:val="sv-SE"/>
          <w:rPrChange w:id="1" w:author="Martin Gerdin Wärnberg" w:date="2019-12-30T09:24:00Z">
            <w:rPr>
              <w:rFonts w:ascii="Times" w:eastAsia="Times" w:hAnsi="Times" w:cs="Times"/>
              <w:sz w:val="24"/>
              <w:szCs w:val="24"/>
            </w:rPr>
          </w:rPrChange>
        </w:rPr>
        <w:t xml:space="preserve">Hur påverkar överföring och uppdatering av kliniska prediktionsmodeller inom traumatriage </w:t>
      </w:r>
      <w:proofErr w:type="spellStart"/>
      <w:r w:rsidRPr="0073192C">
        <w:rPr>
          <w:rFonts w:ascii="Times" w:eastAsia="Times" w:hAnsi="Times" w:cs="Times"/>
          <w:sz w:val="24"/>
          <w:szCs w:val="24"/>
          <w:lang w:val="sv-SE"/>
          <w:rPrChange w:id="2" w:author="Martin Gerdin Wärnberg" w:date="2019-12-30T09:24:00Z">
            <w:rPr>
              <w:rFonts w:ascii="Times" w:eastAsia="Times" w:hAnsi="Times" w:cs="Times"/>
              <w:sz w:val="24"/>
              <w:szCs w:val="24"/>
            </w:rPr>
          </w:rPrChange>
        </w:rPr>
        <w:t>feltriageringsgraden</w:t>
      </w:r>
      <w:proofErr w:type="spellEnd"/>
      <w:r w:rsidRPr="0073192C">
        <w:rPr>
          <w:rFonts w:ascii="Times" w:eastAsia="Times" w:hAnsi="Times" w:cs="Times"/>
          <w:sz w:val="24"/>
          <w:szCs w:val="24"/>
          <w:lang w:val="sv-SE"/>
          <w:rPrChange w:id="3" w:author="Martin Gerdin Wärnberg" w:date="2019-12-30T09:24:00Z">
            <w:rPr>
              <w:rFonts w:ascii="Times" w:eastAsia="Times" w:hAnsi="Times" w:cs="Times"/>
              <w:sz w:val="24"/>
              <w:szCs w:val="24"/>
            </w:rPr>
          </w:rPrChange>
        </w:rPr>
        <w:t>?</w:t>
      </w:r>
    </w:p>
    <w:p w14:paraId="7FC86792" w14:textId="77777777" w:rsidR="002C1ABB" w:rsidRDefault="002C1ABB" w:rsidP="002C1ABB">
      <w:pPr>
        <w:rPr>
          <w:rFonts w:eastAsia="Times"/>
        </w:rPr>
      </w:pPr>
    </w:p>
    <w:p w14:paraId="46E36C7E" w14:textId="4B1177C5" w:rsidR="009664E3" w:rsidRPr="0073192C" w:rsidRDefault="002C1ABB" w:rsidP="00D15F47">
      <w:pPr>
        <w:rPr>
          <w:rFonts w:ascii="Times" w:eastAsia="Times" w:hAnsi="Times" w:cs="Times"/>
          <w:b/>
          <w:lang w:val="en-US"/>
          <w:rPrChange w:id="4" w:author="Martin Gerdin Wärnberg" w:date="2019-12-30T09:25:00Z">
            <w:rPr>
              <w:rFonts w:ascii="Times" w:eastAsia="Times" w:hAnsi="Times" w:cs="Times"/>
              <w:b/>
            </w:rPr>
          </w:rPrChange>
        </w:rPr>
      </w:pPr>
      <w:r w:rsidRPr="002C1ABB">
        <w:rPr>
          <w:rFonts w:eastAsia="Times"/>
          <w:u w:val="single"/>
        </w:rPr>
        <w:t>Bakgrund</w:t>
      </w:r>
      <w:r>
        <w:rPr>
          <w:rFonts w:eastAsia="Times"/>
        </w:rPr>
        <w:t xml:space="preserve">: Miljontals människor dör varje år till följd av trauma. </w:t>
      </w:r>
      <w:commentRangeStart w:id="5"/>
      <w:proofErr w:type="spellStart"/>
      <w:r>
        <w:rPr>
          <w:rFonts w:eastAsia="Times"/>
        </w:rPr>
        <w:t>Traumatriagering</w:t>
      </w:r>
      <w:proofErr w:type="spellEnd"/>
      <w:r>
        <w:rPr>
          <w:rFonts w:eastAsia="Times"/>
        </w:rPr>
        <w:t xml:space="preserve"> </w:t>
      </w:r>
      <w:commentRangeEnd w:id="5"/>
      <w:r w:rsidR="0073192C">
        <w:rPr>
          <w:rStyle w:val="CommentReference"/>
          <w:rFonts w:asciiTheme="minorHAnsi" w:hAnsiTheme="minorHAnsi" w:cstheme="minorBidi"/>
          <w:lang w:val="en-US" w:eastAsia="en-US"/>
        </w:rPr>
        <w:commentReference w:id="5"/>
      </w:r>
      <w:r>
        <w:rPr>
          <w:rFonts w:eastAsia="Times"/>
        </w:rPr>
        <w:t xml:space="preserve">är ett sätt att dela in patienter i olika klasser för att bedöma graden av vård som behövs. Forskning inom området har tidigare visat att </w:t>
      </w:r>
      <w:commentRangeStart w:id="6"/>
      <w:r>
        <w:rPr>
          <w:rFonts w:eastAsia="Times"/>
        </w:rPr>
        <w:t>överföring av modeller</w:t>
      </w:r>
      <w:commentRangeEnd w:id="6"/>
      <w:r w:rsidR="0073192C">
        <w:rPr>
          <w:rStyle w:val="CommentReference"/>
          <w:rFonts w:asciiTheme="minorHAnsi" w:hAnsiTheme="minorHAnsi" w:cstheme="minorBidi"/>
          <w:lang w:val="en-US" w:eastAsia="en-US"/>
        </w:rPr>
        <w:commentReference w:id="6"/>
      </w:r>
      <w:r>
        <w:rPr>
          <w:rFonts w:eastAsia="Times"/>
        </w:rPr>
        <w:t xml:space="preserve"> kan ha ogynnsamma resultat vad gäller triagering. </w:t>
      </w:r>
      <w:r>
        <w:rPr>
          <w:rFonts w:eastAsia="Times"/>
          <w:u w:val="single"/>
        </w:rPr>
        <w:t xml:space="preserve">Syfte: </w:t>
      </w:r>
      <w:r>
        <w:rPr>
          <w:rFonts w:eastAsia="Times"/>
        </w:rPr>
        <w:t xml:space="preserve">Att granska hur överföring av prediktionsmodeller påverkar </w:t>
      </w:r>
      <w:commentRangeStart w:id="7"/>
      <w:proofErr w:type="spellStart"/>
      <w:r>
        <w:rPr>
          <w:rFonts w:eastAsia="Times"/>
        </w:rPr>
        <w:t>feltriageringsgraden</w:t>
      </w:r>
      <w:proofErr w:type="spellEnd"/>
      <w:r>
        <w:rPr>
          <w:rFonts w:eastAsia="Times"/>
        </w:rPr>
        <w:t xml:space="preserve"> </w:t>
      </w:r>
      <w:commentRangeEnd w:id="7"/>
      <w:r w:rsidR="0073192C">
        <w:rPr>
          <w:rStyle w:val="CommentReference"/>
          <w:rFonts w:asciiTheme="minorHAnsi" w:hAnsiTheme="minorHAnsi" w:cstheme="minorBidi"/>
          <w:lang w:val="en-US" w:eastAsia="en-US"/>
        </w:rPr>
        <w:commentReference w:id="7"/>
      </w:r>
      <w:r>
        <w:rPr>
          <w:rFonts w:eastAsia="Times"/>
        </w:rPr>
        <w:t xml:space="preserve">när det överförs mellan länder. Även att utvärdera hur uppdatering påverkar </w:t>
      </w:r>
      <w:proofErr w:type="spellStart"/>
      <w:r>
        <w:rPr>
          <w:rFonts w:eastAsia="Times"/>
        </w:rPr>
        <w:t>feltriagering</w:t>
      </w:r>
      <w:proofErr w:type="spellEnd"/>
      <w:r>
        <w:rPr>
          <w:rFonts w:eastAsia="Times"/>
        </w:rPr>
        <w:t xml:space="preserve"> jämfört med ingen uppdatering. </w:t>
      </w:r>
      <w:r>
        <w:rPr>
          <w:rFonts w:eastAsia="Times"/>
          <w:u w:val="single"/>
        </w:rPr>
        <w:t xml:space="preserve">Material och metoder: </w:t>
      </w:r>
      <w:r>
        <w:rPr>
          <w:rFonts w:eastAsia="Times"/>
        </w:rPr>
        <w:t>Patientpopulationen består av patienter över 15 år i tre traumaregister från tre olika länder, Indien, Sverige och USA</w:t>
      </w:r>
      <w:r w:rsidR="00D15F47">
        <w:rPr>
          <w:rFonts w:eastAsia="Times"/>
        </w:rPr>
        <w:t xml:space="preserve">. En prediktionsmodell skapades genom logistisk regression </w:t>
      </w:r>
      <w:commentRangeStart w:id="8"/>
      <w:r w:rsidR="00D15F47">
        <w:rPr>
          <w:rFonts w:eastAsia="Times"/>
        </w:rPr>
        <w:t xml:space="preserve">som beräknar modellprestandan </w:t>
      </w:r>
      <w:commentRangeEnd w:id="8"/>
      <w:r w:rsidR="0073192C">
        <w:rPr>
          <w:rStyle w:val="CommentReference"/>
          <w:rFonts w:asciiTheme="minorHAnsi" w:hAnsiTheme="minorHAnsi" w:cstheme="minorBidi"/>
          <w:lang w:val="en-US" w:eastAsia="en-US"/>
        </w:rPr>
        <w:commentReference w:id="8"/>
      </w:r>
      <w:proofErr w:type="gramStart"/>
      <w:r w:rsidR="00D15F47">
        <w:rPr>
          <w:rFonts w:eastAsia="Times"/>
        </w:rPr>
        <w:t xml:space="preserve">i  </w:t>
      </w:r>
      <w:proofErr w:type="spellStart"/>
      <w:r w:rsidR="00D15F47">
        <w:rPr>
          <w:rFonts w:eastAsia="Times"/>
        </w:rPr>
        <w:t>feltriagering</w:t>
      </w:r>
      <w:proofErr w:type="spellEnd"/>
      <w:proofErr w:type="gramEnd"/>
      <w:r w:rsidR="00D15F47">
        <w:rPr>
          <w:rFonts w:eastAsia="Times"/>
        </w:rPr>
        <w:t xml:space="preserve">, </w:t>
      </w:r>
      <w:proofErr w:type="spellStart"/>
      <w:r w:rsidR="00D15F47">
        <w:rPr>
          <w:rFonts w:eastAsia="Times"/>
        </w:rPr>
        <w:t>övertriagering</w:t>
      </w:r>
      <w:proofErr w:type="spellEnd"/>
      <w:r w:rsidR="00D15F47">
        <w:rPr>
          <w:rFonts w:eastAsia="Times"/>
        </w:rPr>
        <w:t xml:space="preserve"> och </w:t>
      </w:r>
      <w:proofErr w:type="spellStart"/>
      <w:r w:rsidR="00D15F47">
        <w:rPr>
          <w:rFonts w:eastAsia="Times"/>
        </w:rPr>
        <w:t>undertriagering</w:t>
      </w:r>
      <w:proofErr w:type="spellEnd"/>
      <w:r w:rsidR="00D15F47">
        <w:rPr>
          <w:rFonts w:eastAsia="Times"/>
        </w:rPr>
        <w:t xml:space="preserve">. Värden som saknas utelämnas helt från studien. Resultatet </w:t>
      </w:r>
      <w:commentRangeStart w:id="9"/>
      <w:r w:rsidR="00D15F47">
        <w:rPr>
          <w:rFonts w:eastAsia="Times"/>
        </w:rPr>
        <w:t xml:space="preserve">uppvisas </w:t>
      </w:r>
      <w:commentRangeEnd w:id="9"/>
      <w:r w:rsidR="0073192C">
        <w:rPr>
          <w:rStyle w:val="CommentReference"/>
          <w:rFonts w:asciiTheme="minorHAnsi" w:hAnsiTheme="minorHAnsi" w:cstheme="minorBidi"/>
          <w:lang w:val="en-US" w:eastAsia="en-US"/>
        </w:rPr>
        <w:commentReference w:id="9"/>
      </w:r>
      <w:r w:rsidR="00D15F47">
        <w:rPr>
          <w:rFonts w:eastAsia="Times"/>
        </w:rPr>
        <w:t xml:space="preserve">som medianer med 95% </w:t>
      </w:r>
      <w:proofErr w:type="gramStart"/>
      <w:r w:rsidR="00D15F47">
        <w:rPr>
          <w:rFonts w:eastAsia="Times"/>
        </w:rPr>
        <w:t>osäkerhetsintervall(</w:t>
      </w:r>
      <w:proofErr w:type="gramEnd"/>
      <w:r w:rsidR="00D15F47">
        <w:rPr>
          <w:rFonts w:eastAsia="Times"/>
        </w:rPr>
        <w:t xml:space="preserve">95% UI). </w:t>
      </w:r>
      <w:r w:rsidR="00D15F47">
        <w:rPr>
          <w:rFonts w:eastAsia="Times"/>
          <w:u w:val="single"/>
        </w:rPr>
        <w:t xml:space="preserve">Resultat: </w:t>
      </w:r>
      <w:r w:rsidR="00D15F47">
        <w:rPr>
          <w:rFonts w:eastAsia="Times"/>
        </w:rPr>
        <w:t xml:space="preserve">Feltriageringsgraden varierade mellan modellerna. Sämsta modellprestandan noterades i det </w:t>
      </w:r>
      <w:proofErr w:type="gramStart"/>
      <w:r w:rsidR="00D15F47">
        <w:rPr>
          <w:rFonts w:eastAsia="Times"/>
        </w:rPr>
        <w:t>amerikanska(</w:t>
      </w:r>
      <w:commentRangeStart w:id="10"/>
      <w:proofErr w:type="gramEnd"/>
      <w:r w:rsidR="00D15F47">
        <w:rPr>
          <w:rFonts w:eastAsia="Times"/>
        </w:rPr>
        <w:t>NTDB</w:t>
      </w:r>
      <w:commentRangeEnd w:id="10"/>
      <w:r w:rsidR="0073192C">
        <w:rPr>
          <w:rStyle w:val="CommentReference"/>
          <w:rFonts w:asciiTheme="minorHAnsi" w:hAnsiTheme="minorHAnsi" w:cstheme="minorBidi"/>
          <w:lang w:val="en-US" w:eastAsia="en-US"/>
        </w:rPr>
        <w:commentReference w:id="10"/>
      </w:r>
      <w:r w:rsidR="00D15F47">
        <w:rPr>
          <w:rFonts w:eastAsia="Times"/>
        </w:rPr>
        <w:t xml:space="preserve">) registret och validerades i det indiska(TITCO) där </w:t>
      </w:r>
      <w:proofErr w:type="spellStart"/>
      <w:r w:rsidR="00D15F47">
        <w:rPr>
          <w:rFonts w:eastAsia="Times"/>
        </w:rPr>
        <w:t>feltriagering</w:t>
      </w:r>
      <w:proofErr w:type="spellEnd"/>
      <w:r w:rsidR="00076395">
        <w:rPr>
          <w:rFonts w:eastAsia="Times"/>
        </w:rPr>
        <w:t xml:space="preserve"> räknat i medianskillnad</w:t>
      </w:r>
      <w:r w:rsidR="00D15F47">
        <w:rPr>
          <w:rFonts w:eastAsia="Times"/>
        </w:rPr>
        <w:t xml:space="preserve"> uppmättes till </w:t>
      </w:r>
      <w:r w:rsidR="00076395">
        <w:rPr>
          <w:rFonts w:eastAsia="Times"/>
        </w:rPr>
        <w:t>0.04</w:t>
      </w:r>
      <w:r w:rsidR="00076395">
        <w:t xml:space="preserve"> (95% UI </w:t>
      </w:r>
      <w:r w:rsidR="005B4F3D">
        <w:t xml:space="preserve">-0.221, </w:t>
      </w:r>
      <w:r w:rsidR="00076395">
        <w:t>0.189). Uppdatering ökade i vissa fall modellprestandan men försämrade i andra</w:t>
      </w:r>
      <w:r w:rsidR="00076395">
        <w:rPr>
          <w:rFonts w:eastAsia="Times"/>
        </w:rPr>
        <w:t xml:space="preserve">. </w:t>
      </w:r>
      <w:r w:rsidR="00076395">
        <w:rPr>
          <w:rFonts w:eastAsia="Times"/>
          <w:u w:val="single"/>
        </w:rPr>
        <w:t xml:space="preserve">Slutsats: </w:t>
      </w:r>
      <w:r w:rsidR="00076395">
        <w:rPr>
          <w:rFonts w:eastAsia="Times"/>
        </w:rPr>
        <w:t xml:space="preserve">Överföring och uppdatering av modeller kan leda till </w:t>
      </w:r>
      <w:commentRangeStart w:id="11"/>
      <w:r w:rsidR="00076395">
        <w:rPr>
          <w:rFonts w:eastAsia="Times"/>
        </w:rPr>
        <w:t xml:space="preserve">ökad </w:t>
      </w:r>
      <w:commentRangeEnd w:id="11"/>
      <w:r w:rsidR="008B6B37">
        <w:rPr>
          <w:rStyle w:val="CommentReference"/>
          <w:rFonts w:asciiTheme="minorHAnsi" w:hAnsiTheme="minorHAnsi" w:cstheme="minorBidi"/>
          <w:lang w:val="en-US" w:eastAsia="en-US"/>
        </w:rPr>
        <w:commentReference w:id="11"/>
      </w:r>
      <w:proofErr w:type="spellStart"/>
      <w:r w:rsidR="00076395">
        <w:rPr>
          <w:rFonts w:eastAsia="Times"/>
        </w:rPr>
        <w:t>feltriagering</w:t>
      </w:r>
      <w:proofErr w:type="spellEnd"/>
      <w:r w:rsidR="00076395">
        <w:rPr>
          <w:rFonts w:eastAsia="Times"/>
        </w:rPr>
        <w:t xml:space="preserve">. Amerikanska modeller som används på indiska patienter leder till en större </w:t>
      </w:r>
      <w:proofErr w:type="spellStart"/>
      <w:r w:rsidR="00076395">
        <w:rPr>
          <w:rFonts w:eastAsia="Times"/>
        </w:rPr>
        <w:t>feltriagering</w:t>
      </w:r>
      <w:proofErr w:type="spellEnd"/>
      <w:r w:rsidR="00076395">
        <w:rPr>
          <w:rFonts w:eastAsia="Times"/>
        </w:rPr>
        <w:t xml:space="preserve">. Uppdatering förbättrar i vissa fall modellprestandan men behöver nog anpassas specifikt efter </w:t>
      </w:r>
      <w:proofErr w:type="spellStart"/>
      <w:r w:rsidR="00076395">
        <w:rPr>
          <w:rFonts w:eastAsia="Times"/>
        </w:rPr>
        <w:t>valideringsdatan</w:t>
      </w:r>
      <w:proofErr w:type="spellEnd"/>
      <w:r w:rsidR="00076395">
        <w:rPr>
          <w:rFonts w:eastAsia="Times"/>
        </w:rPr>
        <w:t xml:space="preserve">. </w:t>
      </w:r>
      <w:r w:rsidR="00076395" w:rsidRPr="0073192C">
        <w:rPr>
          <w:rFonts w:eastAsia="Times"/>
          <w:lang w:val="en-US"/>
          <w:rPrChange w:id="12" w:author="Martin Gerdin Wärnberg" w:date="2019-12-30T09:25:00Z">
            <w:rPr>
              <w:rFonts w:eastAsia="Times"/>
            </w:rPr>
          </w:rPrChange>
        </w:rPr>
        <w:t xml:space="preserve">Mer studier </w:t>
      </w:r>
      <w:proofErr w:type="spellStart"/>
      <w:r w:rsidR="00076395" w:rsidRPr="0073192C">
        <w:rPr>
          <w:rFonts w:eastAsia="Times"/>
          <w:lang w:val="en-US"/>
          <w:rPrChange w:id="13" w:author="Martin Gerdin Wärnberg" w:date="2019-12-30T09:25:00Z">
            <w:rPr>
              <w:rFonts w:eastAsia="Times"/>
            </w:rPr>
          </w:rPrChange>
        </w:rPr>
        <w:t>behövs</w:t>
      </w:r>
      <w:proofErr w:type="spellEnd"/>
      <w:r w:rsidR="00076395" w:rsidRPr="0073192C">
        <w:rPr>
          <w:rFonts w:eastAsia="Times"/>
          <w:lang w:val="en-US"/>
          <w:rPrChange w:id="14" w:author="Martin Gerdin Wärnberg" w:date="2019-12-30T09:25:00Z">
            <w:rPr>
              <w:rFonts w:eastAsia="Times"/>
            </w:rPr>
          </w:rPrChange>
        </w:rPr>
        <w:t xml:space="preserve"> </w:t>
      </w:r>
      <w:proofErr w:type="spellStart"/>
      <w:r w:rsidR="00076395" w:rsidRPr="0073192C">
        <w:rPr>
          <w:rFonts w:eastAsia="Times"/>
          <w:lang w:val="en-US"/>
          <w:rPrChange w:id="15" w:author="Martin Gerdin Wärnberg" w:date="2019-12-30T09:25:00Z">
            <w:rPr>
              <w:rFonts w:eastAsia="Times"/>
            </w:rPr>
          </w:rPrChange>
        </w:rPr>
        <w:t>inom</w:t>
      </w:r>
      <w:proofErr w:type="spellEnd"/>
      <w:r w:rsidR="00076395" w:rsidRPr="0073192C">
        <w:rPr>
          <w:rFonts w:eastAsia="Times"/>
          <w:lang w:val="en-US"/>
          <w:rPrChange w:id="16" w:author="Martin Gerdin Wärnberg" w:date="2019-12-30T09:25:00Z">
            <w:rPr>
              <w:rFonts w:eastAsia="Times"/>
            </w:rPr>
          </w:rPrChange>
        </w:rPr>
        <w:t xml:space="preserve"> </w:t>
      </w:r>
      <w:proofErr w:type="spellStart"/>
      <w:r w:rsidR="00076395" w:rsidRPr="0073192C">
        <w:rPr>
          <w:rFonts w:eastAsia="Times"/>
          <w:lang w:val="en-US"/>
          <w:rPrChange w:id="17" w:author="Martin Gerdin Wärnberg" w:date="2019-12-30T09:25:00Z">
            <w:rPr>
              <w:rFonts w:eastAsia="Times"/>
            </w:rPr>
          </w:rPrChange>
        </w:rPr>
        <w:t>detta</w:t>
      </w:r>
      <w:proofErr w:type="spellEnd"/>
      <w:r w:rsidR="00076395" w:rsidRPr="0073192C">
        <w:rPr>
          <w:rFonts w:eastAsia="Times"/>
          <w:lang w:val="en-US"/>
          <w:rPrChange w:id="18" w:author="Martin Gerdin Wärnberg" w:date="2019-12-30T09:25:00Z">
            <w:rPr>
              <w:rFonts w:eastAsia="Times"/>
            </w:rPr>
          </w:rPrChange>
        </w:rPr>
        <w:t xml:space="preserve"> </w:t>
      </w:r>
      <w:proofErr w:type="spellStart"/>
      <w:r w:rsidR="00076395" w:rsidRPr="0073192C">
        <w:rPr>
          <w:rFonts w:eastAsia="Times"/>
          <w:lang w:val="en-US"/>
          <w:rPrChange w:id="19" w:author="Martin Gerdin Wärnberg" w:date="2019-12-30T09:25:00Z">
            <w:rPr>
              <w:rFonts w:eastAsia="Times"/>
            </w:rPr>
          </w:rPrChange>
        </w:rPr>
        <w:t>område</w:t>
      </w:r>
      <w:proofErr w:type="spellEnd"/>
      <w:r w:rsidR="00076395" w:rsidRPr="0073192C">
        <w:rPr>
          <w:rFonts w:eastAsia="Times"/>
          <w:lang w:val="en-US"/>
          <w:rPrChange w:id="20" w:author="Martin Gerdin Wärnberg" w:date="2019-12-30T09:25:00Z">
            <w:rPr>
              <w:rFonts w:eastAsia="Times"/>
            </w:rPr>
          </w:rPrChange>
        </w:rPr>
        <w:t xml:space="preserve">. </w:t>
      </w:r>
    </w:p>
    <w:p w14:paraId="4CB68ADB" w14:textId="77777777" w:rsidR="009664E3" w:rsidRDefault="009664E3">
      <w:pPr>
        <w:pStyle w:val="Heading1"/>
        <w:rPr>
          <w:rFonts w:ascii="Times" w:eastAsia="Times" w:hAnsi="Times" w:cs="Times"/>
          <w:b w:val="0"/>
        </w:rPr>
      </w:pPr>
    </w:p>
    <w:p w14:paraId="205449E7" w14:textId="77777777" w:rsidR="00E6718D" w:rsidRPr="00E6718D" w:rsidRDefault="00E6718D" w:rsidP="00E6718D">
      <w:pPr>
        <w:spacing w:line="360" w:lineRule="auto"/>
        <w:rPr>
          <w:rFonts w:ascii="Times" w:eastAsia="Times" w:hAnsi="Times" w:cs="Times"/>
          <w:b/>
          <w:lang w:val="en-US"/>
        </w:rPr>
      </w:pPr>
      <w:r w:rsidRPr="00E6718D">
        <w:rPr>
          <w:rFonts w:ascii="Times" w:eastAsia="Times" w:hAnsi="Times" w:cs="Times"/>
          <w:b/>
          <w:lang w:val="en-US"/>
        </w:rPr>
        <w:t xml:space="preserve">How do transfers and updating of clinical prediction models for trauma triage affect </w:t>
      </w:r>
      <w:proofErr w:type="spellStart"/>
      <w:r w:rsidRPr="00E6718D">
        <w:rPr>
          <w:rFonts w:ascii="Times" w:eastAsia="Times" w:hAnsi="Times" w:cs="Times"/>
          <w:b/>
          <w:lang w:val="en-US"/>
        </w:rPr>
        <w:t>mistriage</w:t>
      </w:r>
      <w:proofErr w:type="spellEnd"/>
      <w:r w:rsidRPr="00E6718D">
        <w:rPr>
          <w:rFonts w:ascii="Times" w:eastAsia="Times" w:hAnsi="Times" w:cs="Times"/>
          <w:b/>
          <w:lang w:val="en-US"/>
        </w:rPr>
        <w:t xml:space="preserve"> rates?</w:t>
      </w:r>
    </w:p>
    <w:p w14:paraId="2D031AA7" w14:textId="540C004D" w:rsidR="005B4F3D" w:rsidRPr="0073192C" w:rsidRDefault="005B4F3D" w:rsidP="005B4F3D">
      <w:pPr>
        <w:rPr>
          <w:rFonts w:eastAsia="Times"/>
          <w:lang w:val="en-US"/>
          <w:rPrChange w:id="21" w:author="Martin Gerdin Wärnberg" w:date="2019-12-30T09:25:00Z">
            <w:rPr>
              <w:rFonts w:eastAsia="Times"/>
            </w:rPr>
          </w:rPrChange>
        </w:rPr>
      </w:pPr>
      <w:r w:rsidRPr="0073192C">
        <w:rPr>
          <w:rFonts w:eastAsia="Times"/>
          <w:u w:val="single"/>
          <w:lang w:val="en-US"/>
          <w:rPrChange w:id="22" w:author="Martin Gerdin Wärnberg" w:date="2019-12-30T09:25:00Z">
            <w:rPr>
              <w:rFonts w:eastAsia="Times"/>
              <w:u w:val="single"/>
            </w:rPr>
          </w:rPrChange>
        </w:rPr>
        <w:t xml:space="preserve">Background: </w:t>
      </w:r>
      <w:r w:rsidRPr="0073192C">
        <w:rPr>
          <w:rFonts w:eastAsia="Times"/>
          <w:lang w:val="en-US"/>
          <w:rPrChange w:id="23" w:author="Martin Gerdin Wärnberg" w:date="2019-12-30T09:25:00Z">
            <w:rPr>
              <w:rFonts w:eastAsia="Times"/>
            </w:rPr>
          </w:rPrChange>
        </w:rPr>
        <w:t xml:space="preserve">Millions of people die each year as a result of trauma. Triage is a way of </w:t>
      </w:r>
      <w:commentRangeStart w:id="24"/>
      <w:r w:rsidRPr="0073192C">
        <w:rPr>
          <w:rFonts w:eastAsia="Times"/>
          <w:lang w:val="en-US"/>
          <w:rPrChange w:id="25" w:author="Martin Gerdin Wärnberg" w:date="2019-12-30T09:25:00Z">
            <w:rPr>
              <w:rFonts w:eastAsia="Times"/>
            </w:rPr>
          </w:rPrChange>
        </w:rPr>
        <w:t xml:space="preserve">dividing </w:t>
      </w:r>
      <w:commentRangeEnd w:id="24"/>
      <w:r w:rsidR="00210321">
        <w:rPr>
          <w:rStyle w:val="CommentReference"/>
          <w:rFonts w:asciiTheme="minorHAnsi" w:hAnsiTheme="minorHAnsi" w:cstheme="minorBidi"/>
          <w:lang w:val="en-US" w:eastAsia="en-US"/>
        </w:rPr>
        <w:commentReference w:id="24"/>
      </w:r>
      <w:r w:rsidRPr="0073192C">
        <w:rPr>
          <w:rFonts w:eastAsia="Times"/>
          <w:lang w:val="en-US"/>
          <w:rPrChange w:id="26" w:author="Martin Gerdin Wärnberg" w:date="2019-12-30T09:25:00Z">
            <w:rPr>
              <w:rFonts w:eastAsia="Times"/>
            </w:rPr>
          </w:rPrChange>
        </w:rPr>
        <w:t xml:space="preserve">trauma patients </w:t>
      </w:r>
      <w:commentRangeStart w:id="27"/>
      <w:r w:rsidRPr="0073192C">
        <w:rPr>
          <w:rFonts w:eastAsia="Times"/>
          <w:lang w:val="en-US"/>
          <w:rPrChange w:id="28" w:author="Martin Gerdin Wärnberg" w:date="2019-12-30T09:25:00Z">
            <w:rPr>
              <w:rFonts w:eastAsia="Times"/>
            </w:rPr>
          </w:rPrChange>
        </w:rPr>
        <w:t xml:space="preserve">into different classes </w:t>
      </w:r>
      <w:commentRangeEnd w:id="27"/>
      <w:r w:rsidR="00210321">
        <w:rPr>
          <w:rStyle w:val="CommentReference"/>
          <w:rFonts w:asciiTheme="minorHAnsi" w:hAnsiTheme="minorHAnsi" w:cstheme="minorBidi"/>
          <w:lang w:val="en-US" w:eastAsia="en-US"/>
        </w:rPr>
        <w:commentReference w:id="27"/>
      </w:r>
      <w:r w:rsidRPr="0073192C">
        <w:rPr>
          <w:rFonts w:eastAsia="Times"/>
          <w:lang w:val="en-US"/>
          <w:rPrChange w:id="29" w:author="Martin Gerdin Wärnberg" w:date="2019-12-30T09:25:00Z">
            <w:rPr>
              <w:rFonts w:eastAsia="Times"/>
            </w:rPr>
          </w:rPrChange>
        </w:rPr>
        <w:t xml:space="preserve">to </w:t>
      </w:r>
      <w:proofErr w:type="spellStart"/>
      <w:r w:rsidRPr="0073192C">
        <w:rPr>
          <w:rFonts w:eastAsia="Times"/>
          <w:lang w:val="en-US"/>
          <w:rPrChange w:id="30" w:author="Martin Gerdin Wärnberg" w:date="2019-12-30T09:25:00Z">
            <w:rPr>
              <w:rFonts w:eastAsia="Times"/>
            </w:rPr>
          </w:rPrChange>
        </w:rPr>
        <w:t>asses</w:t>
      </w:r>
      <w:proofErr w:type="spellEnd"/>
      <w:r w:rsidRPr="0073192C">
        <w:rPr>
          <w:rFonts w:eastAsia="Times"/>
          <w:lang w:val="en-US"/>
          <w:rPrChange w:id="31" w:author="Martin Gerdin Wärnberg" w:date="2019-12-30T09:25:00Z">
            <w:rPr>
              <w:rFonts w:eastAsia="Times"/>
            </w:rPr>
          </w:rPrChange>
        </w:rPr>
        <w:t xml:space="preserve"> the degree of care needed. Research in this area has previously shown that transferring models can have unfavorable results in terms of </w:t>
      </w:r>
      <w:commentRangeStart w:id="32"/>
      <w:proofErr w:type="spellStart"/>
      <w:r w:rsidRPr="0073192C">
        <w:rPr>
          <w:rFonts w:eastAsia="Times"/>
          <w:lang w:val="en-US"/>
          <w:rPrChange w:id="33" w:author="Martin Gerdin Wärnberg" w:date="2019-12-30T09:25:00Z">
            <w:rPr>
              <w:rFonts w:eastAsia="Times"/>
            </w:rPr>
          </w:rPrChange>
        </w:rPr>
        <w:t>mistriage</w:t>
      </w:r>
      <w:commentRangeEnd w:id="32"/>
      <w:proofErr w:type="spellEnd"/>
      <w:r w:rsidR="00210321">
        <w:rPr>
          <w:rStyle w:val="CommentReference"/>
          <w:rFonts w:asciiTheme="minorHAnsi" w:hAnsiTheme="minorHAnsi" w:cstheme="minorBidi"/>
          <w:lang w:val="en-US" w:eastAsia="en-US"/>
        </w:rPr>
        <w:commentReference w:id="32"/>
      </w:r>
      <w:r w:rsidRPr="0073192C">
        <w:rPr>
          <w:rFonts w:eastAsia="Times"/>
          <w:lang w:val="en-US"/>
          <w:rPrChange w:id="34" w:author="Martin Gerdin Wärnberg" w:date="2019-12-30T09:25:00Z">
            <w:rPr>
              <w:rFonts w:eastAsia="Times"/>
            </w:rPr>
          </w:rPrChange>
        </w:rPr>
        <w:t xml:space="preserve">. </w:t>
      </w:r>
      <w:r w:rsidRPr="0073192C">
        <w:rPr>
          <w:rFonts w:eastAsia="Times"/>
          <w:u w:val="single"/>
          <w:lang w:val="en-US"/>
          <w:rPrChange w:id="35" w:author="Martin Gerdin Wärnberg" w:date="2019-12-30T09:25:00Z">
            <w:rPr>
              <w:rFonts w:eastAsia="Times"/>
              <w:u w:val="single"/>
            </w:rPr>
          </w:rPrChange>
        </w:rPr>
        <w:t xml:space="preserve">Aim: </w:t>
      </w:r>
      <w:r w:rsidRPr="00C05CF9">
        <w:rPr>
          <w:lang w:val="en-US"/>
        </w:rPr>
        <w:t xml:space="preserve">To </w:t>
      </w:r>
      <w:proofErr w:type="spellStart"/>
      <w:r w:rsidRPr="00C05CF9">
        <w:rPr>
          <w:lang w:val="en-US"/>
        </w:rPr>
        <w:t>asses</w:t>
      </w:r>
      <w:proofErr w:type="spellEnd"/>
      <w:r w:rsidRPr="00C05CF9">
        <w:rPr>
          <w:lang w:val="en-US"/>
        </w:rPr>
        <w:t xml:space="preserve"> how transfers of prediction models for trauma triage between different settings affect </w:t>
      </w:r>
      <w:proofErr w:type="spellStart"/>
      <w:r w:rsidRPr="00C05CF9">
        <w:rPr>
          <w:lang w:val="en-US"/>
        </w:rPr>
        <w:t>mistriage</w:t>
      </w:r>
      <w:proofErr w:type="spellEnd"/>
      <w:r w:rsidRPr="00C05CF9">
        <w:rPr>
          <w:lang w:val="en-US"/>
        </w:rPr>
        <w:t xml:space="preserve"> rates and to assess how model updating affect these rates compared with no updating</w:t>
      </w:r>
      <w:r>
        <w:rPr>
          <w:lang w:val="en-US"/>
        </w:rPr>
        <w:t xml:space="preserve">. </w:t>
      </w:r>
      <w:r>
        <w:rPr>
          <w:u w:val="single"/>
          <w:lang w:val="en-US"/>
        </w:rPr>
        <w:t xml:space="preserve">Material and methods: </w:t>
      </w:r>
      <w:r>
        <w:rPr>
          <w:lang w:val="en-US"/>
        </w:rPr>
        <w:t xml:space="preserve">The patient population consist of patients over 15 years of age in three trauma registries from three different countries, India, Sweden and the USA. </w:t>
      </w:r>
      <w:commentRangeStart w:id="36"/>
      <w:r>
        <w:rPr>
          <w:lang w:val="en-US"/>
        </w:rPr>
        <w:t xml:space="preserve">A prediction model was created with logistic regression which estimates the model performance in </w:t>
      </w:r>
      <w:proofErr w:type="spellStart"/>
      <w:r>
        <w:rPr>
          <w:lang w:val="en-US"/>
        </w:rPr>
        <w:t>mistriage</w:t>
      </w:r>
      <w:proofErr w:type="spellEnd"/>
      <w:r>
        <w:rPr>
          <w:lang w:val="en-US"/>
        </w:rPr>
        <w:t>, over- and undertriage</w:t>
      </w:r>
      <w:ins w:id="37" w:author="Martin Gerdin Wärnberg" w:date="2019-12-30T09:31:00Z">
        <w:r w:rsidR="00210321">
          <w:rPr>
            <w:lang w:val="en-US"/>
          </w:rPr>
          <w:t xml:space="preserve"> </w:t>
        </w:r>
      </w:ins>
      <w:r>
        <w:rPr>
          <w:lang w:val="en-US"/>
        </w:rPr>
        <w:t>rates</w:t>
      </w:r>
      <w:commentRangeEnd w:id="36"/>
      <w:r w:rsidR="00210321">
        <w:rPr>
          <w:rStyle w:val="CommentReference"/>
          <w:rFonts w:asciiTheme="minorHAnsi" w:hAnsiTheme="minorHAnsi" w:cstheme="minorBidi"/>
          <w:lang w:val="en-US" w:eastAsia="en-US"/>
        </w:rPr>
        <w:commentReference w:id="36"/>
      </w:r>
      <w:r>
        <w:rPr>
          <w:lang w:val="en-US"/>
        </w:rPr>
        <w:t xml:space="preserve">. </w:t>
      </w:r>
      <w:commentRangeStart w:id="38"/>
      <w:r>
        <w:rPr>
          <w:lang w:val="en-US"/>
        </w:rPr>
        <w:t xml:space="preserve">Missing values are completely excluded from this study. </w:t>
      </w:r>
      <w:commentRangeEnd w:id="38"/>
      <w:r w:rsidR="00210321">
        <w:rPr>
          <w:rStyle w:val="CommentReference"/>
          <w:rFonts w:asciiTheme="minorHAnsi" w:hAnsiTheme="minorHAnsi" w:cstheme="minorBidi"/>
          <w:lang w:val="en-US" w:eastAsia="en-US"/>
        </w:rPr>
        <w:commentReference w:id="38"/>
      </w:r>
      <w:r>
        <w:rPr>
          <w:lang w:val="en-US"/>
        </w:rPr>
        <w:t xml:space="preserve">The results are presented as medians with a 95% uncertainty interval (95% UI). </w:t>
      </w:r>
      <w:r>
        <w:rPr>
          <w:u w:val="single"/>
          <w:lang w:val="en-US"/>
        </w:rPr>
        <w:t xml:space="preserve">Result: </w:t>
      </w:r>
      <w:r>
        <w:rPr>
          <w:lang w:val="en-US"/>
        </w:rPr>
        <w:t xml:space="preserve">The degree of </w:t>
      </w:r>
      <w:proofErr w:type="spellStart"/>
      <w:r>
        <w:rPr>
          <w:lang w:val="en-US"/>
        </w:rPr>
        <w:t>mistriage</w:t>
      </w:r>
      <w:proofErr w:type="spellEnd"/>
      <w:r>
        <w:rPr>
          <w:lang w:val="en-US"/>
        </w:rPr>
        <w:t xml:space="preserve"> varied between the models. The worst model performance was the model developed in the US(NTDB) register and validated in the </w:t>
      </w:r>
      <w:proofErr w:type="gramStart"/>
      <w:r>
        <w:rPr>
          <w:lang w:val="en-US"/>
        </w:rPr>
        <w:t>Indian(</w:t>
      </w:r>
      <w:proofErr w:type="gramEnd"/>
      <w:r>
        <w:rPr>
          <w:lang w:val="en-US"/>
        </w:rPr>
        <w:t>TITCO) where</w:t>
      </w:r>
      <w:r w:rsidR="00E6718D">
        <w:rPr>
          <w:lang w:val="en-US"/>
        </w:rPr>
        <w:t xml:space="preserve"> the</w:t>
      </w:r>
      <w:r>
        <w:rPr>
          <w:lang w:val="en-US"/>
        </w:rPr>
        <w:t xml:space="preserve"> </w:t>
      </w:r>
      <w:proofErr w:type="spellStart"/>
      <w:r>
        <w:rPr>
          <w:lang w:val="en-US"/>
        </w:rPr>
        <w:t>mistriage</w:t>
      </w:r>
      <w:proofErr w:type="spellEnd"/>
      <w:r>
        <w:rPr>
          <w:lang w:val="en-US"/>
        </w:rPr>
        <w:t xml:space="preserve"> </w:t>
      </w:r>
      <w:r w:rsidR="00E6718D">
        <w:rPr>
          <w:lang w:val="en-US"/>
        </w:rPr>
        <w:t>median</w:t>
      </w:r>
      <w:ins w:id="39" w:author="Martin Gerdin Wärnberg" w:date="2019-12-30T09:32:00Z">
        <w:r w:rsidR="005547A0">
          <w:rPr>
            <w:lang w:val="en-US"/>
          </w:rPr>
          <w:t xml:space="preserve"> </w:t>
        </w:r>
      </w:ins>
      <w:r w:rsidR="00E6718D">
        <w:rPr>
          <w:lang w:val="en-US"/>
        </w:rPr>
        <w:t>difference was 0.04</w:t>
      </w:r>
      <w:ins w:id="40" w:author="Martin Gerdin Wärnberg" w:date="2019-12-30T09:32:00Z">
        <w:r w:rsidR="005547A0">
          <w:rPr>
            <w:lang w:val="en-US"/>
          </w:rPr>
          <w:t xml:space="preserve"> </w:t>
        </w:r>
      </w:ins>
      <w:r w:rsidR="00E6718D">
        <w:rPr>
          <w:lang w:val="en-US"/>
        </w:rPr>
        <w:t xml:space="preserve">(95% UI -0.221, 0.189). Updating in some cases increased model performance but deteriorated in others. </w:t>
      </w:r>
      <w:r w:rsidR="00E6718D">
        <w:rPr>
          <w:u w:val="single"/>
          <w:lang w:val="en-US"/>
        </w:rPr>
        <w:t xml:space="preserve">Conclusion: </w:t>
      </w:r>
      <w:r w:rsidR="00E6718D">
        <w:rPr>
          <w:lang w:val="en-US"/>
        </w:rPr>
        <w:t xml:space="preserve">Transfers and updating of clinical prediction models can lead to increased </w:t>
      </w:r>
      <w:proofErr w:type="spellStart"/>
      <w:r w:rsidR="00E6718D">
        <w:rPr>
          <w:lang w:val="en-US"/>
        </w:rPr>
        <w:t>mistriage</w:t>
      </w:r>
      <w:proofErr w:type="spellEnd"/>
      <w:r w:rsidR="00E6718D">
        <w:rPr>
          <w:lang w:val="en-US"/>
        </w:rPr>
        <w:t xml:space="preserve"> rates. US model used on Indian patients lead to greater </w:t>
      </w:r>
      <w:proofErr w:type="spellStart"/>
      <w:r w:rsidR="00E6718D">
        <w:rPr>
          <w:lang w:val="en-US"/>
        </w:rPr>
        <w:t>mistriage</w:t>
      </w:r>
      <w:proofErr w:type="spellEnd"/>
      <w:r w:rsidR="00E6718D">
        <w:rPr>
          <w:lang w:val="en-US"/>
        </w:rPr>
        <w:t xml:space="preserve"> rates. Updating in some cases improves model performance but probably needs to be calibrated specifically to the validation data in which it is used. Further studies are warranted in this area. </w:t>
      </w:r>
    </w:p>
    <w:p w14:paraId="11F9D5B8" w14:textId="77777777" w:rsidR="009664E3" w:rsidRDefault="009664E3">
      <w:pPr>
        <w:pStyle w:val="Heading1"/>
        <w:rPr>
          <w:rFonts w:ascii="Times" w:eastAsia="Times" w:hAnsi="Times" w:cs="Times"/>
          <w:b w:val="0"/>
        </w:rPr>
      </w:pPr>
    </w:p>
    <w:p w14:paraId="3888A55F" w14:textId="77777777" w:rsidR="009664E3" w:rsidRDefault="009664E3">
      <w:pPr>
        <w:pStyle w:val="Heading1"/>
        <w:rPr>
          <w:rFonts w:ascii="Times" w:eastAsia="Times" w:hAnsi="Times" w:cs="Times"/>
          <w:b w:val="0"/>
        </w:rPr>
      </w:pPr>
    </w:p>
    <w:p w14:paraId="4937613C" w14:textId="77777777" w:rsidR="009664E3" w:rsidRDefault="009664E3">
      <w:pPr>
        <w:pStyle w:val="Heading1"/>
        <w:rPr>
          <w:rFonts w:ascii="Times" w:eastAsia="Times" w:hAnsi="Times" w:cs="Times"/>
          <w:b w:val="0"/>
        </w:rPr>
      </w:pPr>
    </w:p>
    <w:p w14:paraId="6C9A050C" w14:textId="77777777" w:rsidR="009664E3" w:rsidRDefault="009664E3">
      <w:pPr>
        <w:pStyle w:val="Heading1"/>
        <w:rPr>
          <w:rFonts w:ascii="Times" w:eastAsia="Times" w:hAnsi="Times" w:cs="Times"/>
          <w:b w:val="0"/>
        </w:rPr>
      </w:pPr>
    </w:p>
    <w:p w14:paraId="37C28BD3" w14:textId="058CA61F" w:rsidR="003F2526" w:rsidRDefault="006E0485">
      <w:pPr>
        <w:pStyle w:val="Heading1"/>
        <w:rPr>
          <w:rFonts w:ascii="Times" w:eastAsia="Times" w:hAnsi="Times" w:cs="Times"/>
          <w:b w:val="0"/>
        </w:rPr>
      </w:pPr>
      <w:r>
        <w:rPr>
          <w:rFonts w:ascii="Times" w:eastAsia="Times" w:hAnsi="Times" w:cs="Times"/>
          <w:b w:val="0"/>
        </w:rPr>
        <w:t>Final</w:t>
      </w:r>
      <w:r w:rsidR="00D20B0D">
        <w:rPr>
          <w:rFonts w:ascii="Times" w:eastAsia="Times" w:hAnsi="Times" w:cs="Times"/>
          <w:b w:val="0"/>
        </w:rPr>
        <w:t xml:space="preserve"> report</w:t>
      </w:r>
    </w:p>
    <w:p w14:paraId="3D7B01AF" w14:textId="39395344" w:rsidR="003F2526" w:rsidRDefault="006E0485">
      <w:pPr>
        <w:pStyle w:val="Heading3"/>
        <w:rPr>
          <w:rFonts w:ascii="Times" w:eastAsia="Times" w:hAnsi="Times" w:cs="Times"/>
        </w:rPr>
      </w:pPr>
      <w:r>
        <w:rPr>
          <w:rFonts w:ascii="Times" w:eastAsia="Times" w:hAnsi="Times" w:cs="Times"/>
        </w:rPr>
        <w:t>2019-12-24</w:t>
      </w:r>
    </w:p>
    <w:p w14:paraId="32FC5CDC" w14:textId="77777777" w:rsidR="003F2526" w:rsidRDefault="006764A8">
      <w:pPr>
        <w:pStyle w:val="Heading3"/>
        <w:rPr>
          <w:rFonts w:ascii="Times" w:eastAsia="Times" w:hAnsi="Times" w:cs="Times"/>
        </w:rPr>
      </w:pPr>
      <w:r>
        <w:rPr>
          <w:rFonts w:ascii="Times" w:eastAsia="Times" w:hAnsi="Times" w:cs="Times"/>
        </w:rPr>
        <w:t>Salar Mohammed</w:t>
      </w:r>
    </w:p>
    <w:p w14:paraId="168325F0" w14:textId="77777777" w:rsidR="003F2526" w:rsidRPr="0073192C" w:rsidRDefault="006764A8">
      <w:pPr>
        <w:pStyle w:val="Heading3"/>
        <w:rPr>
          <w:rFonts w:ascii="Times" w:eastAsia="Times" w:hAnsi="Times" w:cs="Times"/>
          <w:lang w:val="sv-SE"/>
          <w:rPrChange w:id="41" w:author="Martin Gerdin Wärnberg" w:date="2019-12-30T09:25:00Z">
            <w:rPr>
              <w:rFonts w:ascii="Times" w:eastAsia="Times" w:hAnsi="Times" w:cs="Times"/>
            </w:rPr>
          </w:rPrChange>
        </w:rPr>
      </w:pPr>
      <w:r w:rsidRPr="0073192C">
        <w:rPr>
          <w:rFonts w:ascii="Times" w:eastAsia="Times" w:hAnsi="Times" w:cs="Times"/>
          <w:lang w:val="sv-SE"/>
          <w:rPrChange w:id="42" w:author="Martin Gerdin Wärnberg" w:date="2019-12-30T09:25:00Z">
            <w:rPr>
              <w:rFonts w:ascii="Times" w:eastAsia="Times" w:hAnsi="Times" w:cs="Times"/>
            </w:rPr>
          </w:rPrChange>
        </w:rPr>
        <w:t>073-920 67 71</w:t>
      </w:r>
    </w:p>
    <w:p w14:paraId="40531CA3" w14:textId="77777777" w:rsidR="003F2526" w:rsidRPr="005E2988" w:rsidRDefault="006C1B7E">
      <w:pPr>
        <w:pStyle w:val="Heading3"/>
        <w:rPr>
          <w:rFonts w:ascii="Times" w:eastAsia="Times" w:hAnsi="Times" w:cs="Times"/>
          <w:lang w:val="sv-SE"/>
        </w:rPr>
      </w:pPr>
      <w:r>
        <w:fldChar w:fldCharType="begin"/>
      </w:r>
      <w:r w:rsidRPr="0073192C">
        <w:rPr>
          <w:lang w:val="sv-SE"/>
          <w:rPrChange w:id="43" w:author="Martin Gerdin Wärnberg" w:date="2019-12-30T09:25:00Z">
            <w:rPr/>
          </w:rPrChange>
        </w:rPr>
        <w:instrText xml:space="preserve"> HYPERLINK "mailto:salar.mohammed@stud.ki.se" \h </w:instrText>
      </w:r>
      <w:r>
        <w:fldChar w:fldCharType="separate"/>
      </w:r>
      <w:r w:rsidR="006764A8" w:rsidRPr="005E2988">
        <w:rPr>
          <w:rFonts w:ascii="Times" w:eastAsia="Times" w:hAnsi="Times" w:cs="Times"/>
          <w:color w:val="0563C1"/>
          <w:u w:val="single"/>
          <w:lang w:val="sv-SE"/>
        </w:rPr>
        <w:t>salar.mohammed@stud.ki.se</w:t>
      </w:r>
      <w:r>
        <w:rPr>
          <w:rFonts w:ascii="Times" w:eastAsia="Times" w:hAnsi="Times" w:cs="Times"/>
          <w:color w:val="0563C1"/>
          <w:u w:val="single"/>
          <w:lang w:val="sv-SE"/>
        </w:rPr>
        <w:fldChar w:fldCharType="end"/>
      </w:r>
    </w:p>
    <w:p w14:paraId="4F7E78BF" w14:textId="77777777" w:rsidR="003F2526" w:rsidRPr="005E2988" w:rsidRDefault="003F2526"/>
    <w:p w14:paraId="41EB27EE" w14:textId="77777777" w:rsidR="003F2526" w:rsidRPr="005E2988" w:rsidRDefault="006764A8">
      <w:r w:rsidRPr="005E2988">
        <w:t>Supervisor: Martin Gerdin Wärnberg</w:t>
      </w:r>
    </w:p>
    <w:p w14:paraId="7567A88E" w14:textId="77777777" w:rsidR="003F2526" w:rsidRPr="00C05CF9" w:rsidRDefault="006C1B7E">
      <w:pPr>
        <w:spacing w:line="480" w:lineRule="auto"/>
        <w:rPr>
          <w:lang w:val="en-US"/>
        </w:rPr>
      </w:pPr>
      <w:r>
        <w:fldChar w:fldCharType="begin"/>
      </w:r>
      <w:r w:rsidRPr="0073192C">
        <w:rPr>
          <w:lang w:val="en-US"/>
          <w:rPrChange w:id="44" w:author="Martin Gerdin Wärnberg" w:date="2019-12-30T09:25:00Z">
            <w:rPr/>
          </w:rPrChange>
        </w:rPr>
        <w:instrText xml:space="preserve"> HYPERLINK "mailto:Martin.gerdin@ki.se" \h </w:instrText>
      </w:r>
      <w:r>
        <w:fldChar w:fldCharType="separate"/>
      </w:r>
      <w:r w:rsidR="006764A8" w:rsidRPr="00C05CF9">
        <w:rPr>
          <w:color w:val="0563C1"/>
          <w:u w:val="single"/>
          <w:lang w:val="en-US"/>
        </w:rPr>
        <w:t>Martin.gerdin@ki.se</w:t>
      </w:r>
      <w:r>
        <w:rPr>
          <w:color w:val="0563C1"/>
          <w:u w:val="single"/>
          <w:lang w:val="en-US"/>
        </w:rPr>
        <w:fldChar w:fldCharType="end"/>
      </w:r>
    </w:p>
    <w:p w14:paraId="24BA3A49" w14:textId="77777777" w:rsidR="003F2526" w:rsidRPr="00C05CF9" w:rsidRDefault="006764A8">
      <w:pPr>
        <w:spacing w:line="480" w:lineRule="auto"/>
        <w:rPr>
          <w:lang w:val="en-US"/>
        </w:rPr>
      </w:pPr>
      <w:r w:rsidRPr="00C05CF9">
        <w:rPr>
          <w:lang w:val="en-US"/>
        </w:rPr>
        <w:t>+46708539598</w:t>
      </w:r>
    </w:p>
    <w:p w14:paraId="175ACF2D" w14:textId="77777777" w:rsidR="003F2526" w:rsidRPr="00C05CF9" w:rsidRDefault="006764A8">
      <w:pPr>
        <w:spacing w:line="360" w:lineRule="auto"/>
        <w:rPr>
          <w:rFonts w:ascii="Times" w:eastAsia="Times" w:hAnsi="Times" w:cs="Times"/>
          <w:b/>
          <w:sz w:val="48"/>
          <w:szCs w:val="48"/>
          <w:lang w:val="en-US"/>
        </w:rPr>
      </w:pPr>
      <w:r w:rsidRPr="00C05CF9">
        <w:rPr>
          <w:rFonts w:ascii="Times" w:eastAsia="Times" w:hAnsi="Times" w:cs="Times"/>
          <w:b/>
          <w:sz w:val="48"/>
          <w:szCs w:val="48"/>
          <w:lang w:val="en-US"/>
        </w:rPr>
        <w:t xml:space="preserve">How do transfers and updating of clinical prediction models for trauma triage affect </w:t>
      </w:r>
      <w:proofErr w:type="spellStart"/>
      <w:r w:rsidRPr="00C05CF9">
        <w:rPr>
          <w:rFonts w:ascii="Times" w:eastAsia="Times" w:hAnsi="Times" w:cs="Times"/>
          <w:b/>
          <w:sz w:val="48"/>
          <w:szCs w:val="48"/>
          <w:lang w:val="en-US"/>
        </w:rPr>
        <w:t>mistriage</w:t>
      </w:r>
      <w:proofErr w:type="spellEnd"/>
      <w:r w:rsidRPr="00C05CF9">
        <w:rPr>
          <w:rFonts w:ascii="Times" w:eastAsia="Times" w:hAnsi="Times" w:cs="Times"/>
          <w:b/>
          <w:sz w:val="48"/>
          <w:szCs w:val="48"/>
          <w:lang w:val="en-US"/>
        </w:rPr>
        <w:t xml:space="preserve"> rates?</w:t>
      </w:r>
    </w:p>
    <w:p w14:paraId="11CA9DDC" w14:textId="77777777" w:rsidR="003F2526" w:rsidRDefault="003F2526">
      <w:pPr>
        <w:pStyle w:val="Heading1"/>
        <w:rPr>
          <w:rFonts w:ascii="Times" w:eastAsia="Times" w:hAnsi="Times" w:cs="Times"/>
          <w:b w:val="0"/>
          <w:sz w:val="24"/>
          <w:szCs w:val="24"/>
        </w:rPr>
      </w:pPr>
    </w:p>
    <w:p w14:paraId="786F81BF" w14:textId="77777777" w:rsidR="00E6718D" w:rsidRDefault="00E6718D">
      <w:pPr>
        <w:pStyle w:val="Heading1"/>
        <w:rPr>
          <w:rFonts w:ascii="Times" w:eastAsia="Times" w:hAnsi="Times" w:cs="Times"/>
        </w:rPr>
      </w:pPr>
    </w:p>
    <w:p w14:paraId="68D167D5" w14:textId="77777777" w:rsidR="00E6718D" w:rsidRDefault="00E6718D">
      <w:pPr>
        <w:pStyle w:val="Heading1"/>
        <w:rPr>
          <w:rFonts w:ascii="Times" w:eastAsia="Times" w:hAnsi="Times" w:cs="Times"/>
        </w:rPr>
      </w:pPr>
    </w:p>
    <w:p w14:paraId="44894280" w14:textId="77777777" w:rsidR="00E6718D" w:rsidRDefault="00E6718D">
      <w:pPr>
        <w:pStyle w:val="Heading1"/>
        <w:rPr>
          <w:rFonts w:ascii="Times" w:eastAsia="Times" w:hAnsi="Times" w:cs="Times"/>
        </w:rPr>
      </w:pPr>
    </w:p>
    <w:p w14:paraId="60C90675" w14:textId="77777777" w:rsidR="00E6718D" w:rsidRDefault="00E6718D">
      <w:pPr>
        <w:pStyle w:val="Heading1"/>
        <w:rPr>
          <w:rFonts w:ascii="Times" w:eastAsia="Times" w:hAnsi="Times" w:cs="Times"/>
        </w:rPr>
      </w:pPr>
    </w:p>
    <w:p w14:paraId="1B09AE2B" w14:textId="77777777" w:rsidR="00E6718D" w:rsidRDefault="00E6718D">
      <w:pPr>
        <w:pStyle w:val="Heading1"/>
        <w:rPr>
          <w:rFonts w:ascii="Times" w:eastAsia="Times" w:hAnsi="Times" w:cs="Times"/>
        </w:rPr>
      </w:pPr>
    </w:p>
    <w:p w14:paraId="5D6B5E2B" w14:textId="77777777" w:rsidR="00E6718D" w:rsidRDefault="00E6718D">
      <w:pPr>
        <w:pStyle w:val="Heading1"/>
        <w:rPr>
          <w:rFonts w:ascii="Times" w:eastAsia="Times" w:hAnsi="Times" w:cs="Times"/>
        </w:rPr>
      </w:pPr>
    </w:p>
    <w:p w14:paraId="7B087A73" w14:textId="77777777" w:rsidR="00E6718D" w:rsidRDefault="00E6718D">
      <w:pPr>
        <w:pStyle w:val="Heading1"/>
        <w:rPr>
          <w:rFonts w:ascii="Times" w:eastAsia="Times" w:hAnsi="Times" w:cs="Times"/>
        </w:rPr>
      </w:pPr>
    </w:p>
    <w:p w14:paraId="0F4E7E06" w14:textId="77777777" w:rsidR="00E6718D" w:rsidRDefault="00E6718D">
      <w:pPr>
        <w:pStyle w:val="Heading1"/>
        <w:rPr>
          <w:rFonts w:ascii="Times" w:eastAsia="Times" w:hAnsi="Times" w:cs="Times"/>
        </w:rPr>
      </w:pPr>
    </w:p>
    <w:p w14:paraId="5145638D" w14:textId="77777777" w:rsidR="00E6718D" w:rsidRDefault="00E6718D">
      <w:pPr>
        <w:pStyle w:val="Heading1"/>
        <w:rPr>
          <w:rFonts w:ascii="Times" w:eastAsia="Times" w:hAnsi="Times" w:cs="Times"/>
        </w:rPr>
      </w:pPr>
    </w:p>
    <w:p w14:paraId="6E08FAFA" w14:textId="77777777" w:rsidR="00E6718D" w:rsidRDefault="00E6718D">
      <w:pPr>
        <w:pStyle w:val="Heading1"/>
        <w:rPr>
          <w:rFonts w:ascii="Times" w:eastAsia="Times" w:hAnsi="Times" w:cs="Times"/>
        </w:rPr>
      </w:pPr>
    </w:p>
    <w:p w14:paraId="69913218" w14:textId="77777777" w:rsidR="00E6718D" w:rsidRDefault="00E6718D">
      <w:pPr>
        <w:pStyle w:val="Heading1"/>
        <w:rPr>
          <w:rFonts w:ascii="Times" w:eastAsia="Times" w:hAnsi="Times" w:cs="Times"/>
        </w:rPr>
      </w:pPr>
    </w:p>
    <w:p w14:paraId="2516B05A" w14:textId="77777777" w:rsidR="003F2526" w:rsidRDefault="006764A8">
      <w:pPr>
        <w:pStyle w:val="Heading1"/>
        <w:rPr>
          <w:rFonts w:ascii="Times" w:eastAsia="Times" w:hAnsi="Times" w:cs="Times"/>
        </w:rPr>
      </w:pPr>
      <w:r>
        <w:rPr>
          <w:rFonts w:ascii="Times" w:eastAsia="Times" w:hAnsi="Times" w:cs="Times"/>
        </w:rPr>
        <w:lastRenderedPageBreak/>
        <w:t>Introduction</w:t>
      </w:r>
    </w:p>
    <w:p w14:paraId="727845B5" w14:textId="6B745F50"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Trauma accounts for 10% of global mortality (1). M</w:t>
      </w:r>
      <w:r w:rsidR="006044A2" w:rsidRPr="00C05CF9">
        <w:rPr>
          <w:rFonts w:ascii="Times" w:eastAsia="Times" w:hAnsi="Times" w:cs="Times"/>
          <w:lang w:val="en-US"/>
        </w:rPr>
        <w:t>ore than 4.6</w:t>
      </w:r>
      <w:r w:rsidRPr="00C05CF9">
        <w:rPr>
          <w:rFonts w:ascii="Times" w:eastAsia="Times" w:hAnsi="Times" w:cs="Times"/>
          <w:lang w:val="en-US"/>
        </w:rPr>
        <w:t xml:space="preserve"> million people die </w:t>
      </w:r>
      <w:r w:rsidR="002654A4" w:rsidRPr="00C05CF9">
        <w:rPr>
          <w:rFonts w:ascii="Times" w:eastAsia="Times" w:hAnsi="Times" w:cs="Times"/>
          <w:lang w:val="en-US"/>
        </w:rPr>
        <w:t>annually</w:t>
      </w:r>
      <w:r w:rsidRPr="00C05CF9">
        <w:rPr>
          <w:rFonts w:ascii="Times" w:eastAsia="Times" w:hAnsi="Times" w:cs="Times"/>
          <w:lang w:val="en-US"/>
        </w:rPr>
        <w:t xml:space="preserve"> due to trauma and it is one of the leading causes of mortality in individuals under 44 years old. Tens of millions of individuals go trough trauma that is non-fatal which require treatment</w:t>
      </w:r>
      <w:del w:id="45" w:author="Martin Gerdin Wärnberg" w:date="2019-12-30T09:33:00Z">
        <w:r w:rsidRPr="00C05CF9" w:rsidDel="005547A0">
          <w:rPr>
            <w:rFonts w:ascii="Times" w:eastAsia="Times" w:hAnsi="Times" w:cs="Times"/>
            <w:lang w:val="en-US"/>
          </w:rPr>
          <w:delText>.</w:delText>
        </w:r>
      </w:del>
      <w:r w:rsidRPr="00C05CF9">
        <w:rPr>
          <w:rFonts w:ascii="Times" w:eastAsia="Times" w:hAnsi="Times" w:cs="Times"/>
          <w:lang w:val="en-US"/>
        </w:rPr>
        <w:t xml:space="preserve"> (1,2). One of </w:t>
      </w:r>
      <w:r w:rsidR="00234AD7" w:rsidRPr="00C05CF9">
        <w:rPr>
          <w:rFonts w:ascii="Times" w:eastAsia="Times" w:hAnsi="Times" w:cs="Times"/>
          <w:lang w:val="en-US"/>
        </w:rPr>
        <w:t xml:space="preserve">the tools used in trauma </w:t>
      </w:r>
      <w:r w:rsidR="0088541E" w:rsidRPr="00C05CF9">
        <w:rPr>
          <w:rFonts w:ascii="Times" w:eastAsia="Times" w:hAnsi="Times" w:cs="Times"/>
          <w:lang w:val="en-US"/>
        </w:rPr>
        <w:t xml:space="preserve">triage </w:t>
      </w:r>
      <w:r w:rsidR="00234AD7" w:rsidRPr="00C05CF9">
        <w:rPr>
          <w:rFonts w:ascii="Times" w:eastAsia="Times" w:hAnsi="Times" w:cs="Times"/>
          <w:lang w:val="en-US"/>
        </w:rPr>
        <w:t>is</w:t>
      </w:r>
      <w:r w:rsidRPr="00C05CF9">
        <w:rPr>
          <w:rFonts w:ascii="Times" w:eastAsia="Times" w:hAnsi="Times" w:cs="Times"/>
          <w:lang w:val="en-US"/>
        </w:rPr>
        <w:t xml:space="preserve"> </w:t>
      </w:r>
      <w:del w:id="46" w:author="Martin Gerdin Wärnberg" w:date="2019-12-30T09:33:00Z">
        <w:r w:rsidRPr="00C05CF9" w:rsidDel="005547A0">
          <w:rPr>
            <w:rFonts w:ascii="Times" w:eastAsia="Times" w:hAnsi="Times" w:cs="Times"/>
            <w:lang w:val="en-US"/>
          </w:rPr>
          <w:delText xml:space="preserve">a </w:delText>
        </w:r>
      </w:del>
      <w:r w:rsidRPr="00C05CF9">
        <w:rPr>
          <w:rFonts w:ascii="Times" w:eastAsia="Times" w:hAnsi="Times" w:cs="Times"/>
          <w:lang w:val="en-US"/>
        </w:rPr>
        <w:t>clinical prediction model</w:t>
      </w:r>
      <w:ins w:id="47" w:author="Martin Gerdin Wärnberg" w:date="2019-12-30T09:33:00Z">
        <w:r w:rsidR="005547A0">
          <w:rPr>
            <w:rFonts w:ascii="Times" w:eastAsia="Times" w:hAnsi="Times" w:cs="Times"/>
            <w:lang w:val="en-US"/>
          </w:rPr>
          <w:t>s</w:t>
        </w:r>
      </w:ins>
      <w:r w:rsidRPr="00C05CF9">
        <w:rPr>
          <w:rFonts w:ascii="Times" w:eastAsia="Times" w:hAnsi="Times" w:cs="Times"/>
          <w:lang w:val="en-US"/>
        </w:rPr>
        <w:t xml:space="preserve"> which will be the </w:t>
      </w:r>
      <w:commentRangeStart w:id="48"/>
      <w:r w:rsidRPr="00C05CF9">
        <w:rPr>
          <w:rFonts w:ascii="Times" w:eastAsia="Times" w:hAnsi="Times" w:cs="Times"/>
          <w:lang w:val="en-US"/>
        </w:rPr>
        <w:t>main focus targeting to improve and custom in different ways in this study</w:t>
      </w:r>
      <w:commentRangeEnd w:id="48"/>
      <w:r w:rsidR="005547A0">
        <w:rPr>
          <w:rStyle w:val="CommentReference"/>
          <w:rFonts w:asciiTheme="minorHAnsi" w:hAnsiTheme="minorHAnsi" w:cstheme="minorBidi"/>
          <w:lang w:val="en-US" w:eastAsia="en-US"/>
        </w:rPr>
        <w:commentReference w:id="48"/>
      </w:r>
      <w:r w:rsidRPr="00C05CF9">
        <w:rPr>
          <w:rFonts w:ascii="Times" w:eastAsia="Times" w:hAnsi="Times" w:cs="Times"/>
          <w:lang w:val="en-US"/>
        </w:rPr>
        <w:t xml:space="preserve">. </w:t>
      </w:r>
    </w:p>
    <w:p w14:paraId="0B1728DE" w14:textId="739FE04C" w:rsidR="003F2526" w:rsidRPr="00C05CF9" w:rsidRDefault="003F2526">
      <w:pPr>
        <w:spacing w:line="360" w:lineRule="auto"/>
        <w:rPr>
          <w:rFonts w:ascii="Times" w:eastAsia="Times" w:hAnsi="Times" w:cs="Times"/>
          <w:lang w:val="en-US"/>
        </w:rPr>
      </w:pPr>
    </w:p>
    <w:p w14:paraId="576CA7B6" w14:textId="7C9DBE84" w:rsidR="005E2988" w:rsidRPr="00C05CF9" w:rsidRDefault="00AF2003">
      <w:pPr>
        <w:spacing w:line="360" w:lineRule="auto"/>
        <w:rPr>
          <w:rFonts w:ascii="Times" w:eastAsia="Times" w:hAnsi="Times" w:cs="Times"/>
          <w:sz w:val="32"/>
          <w:szCs w:val="32"/>
          <w:lang w:val="en-US"/>
        </w:rPr>
      </w:pPr>
      <w:commentRangeStart w:id="49"/>
      <w:r w:rsidRPr="00C05CF9">
        <w:rPr>
          <w:rFonts w:ascii="Times" w:eastAsia="Times" w:hAnsi="Times" w:cs="Times"/>
          <w:sz w:val="32"/>
          <w:szCs w:val="32"/>
          <w:lang w:val="en-US"/>
        </w:rPr>
        <w:t xml:space="preserve">Hospital- and prehospital </w:t>
      </w:r>
      <w:r w:rsidR="005E2988" w:rsidRPr="00C05CF9">
        <w:rPr>
          <w:rFonts w:ascii="Times" w:eastAsia="Times" w:hAnsi="Times" w:cs="Times"/>
          <w:sz w:val="32"/>
          <w:szCs w:val="32"/>
          <w:lang w:val="en-US"/>
        </w:rPr>
        <w:t>care</w:t>
      </w:r>
      <w:commentRangeEnd w:id="49"/>
      <w:r w:rsidR="002454E7">
        <w:rPr>
          <w:rStyle w:val="CommentReference"/>
          <w:rFonts w:asciiTheme="minorHAnsi" w:hAnsiTheme="minorHAnsi" w:cstheme="minorBidi"/>
          <w:lang w:val="en-US" w:eastAsia="en-US"/>
        </w:rPr>
        <w:commentReference w:id="49"/>
      </w:r>
    </w:p>
    <w:p w14:paraId="128786B9" w14:textId="14CDC091" w:rsidR="003F2526" w:rsidRPr="00C05CF9" w:rsidRDefault="006764A8">
      <w:pPr>
        <w:spacing w:line="360" w:lineRule="auto"/>
        <w:rPr>
          <w:ins w:id="50" w:author="Martin Gerdin Wärnberg" w:date="2019-10-27T01:00:00Z"/>
          <w:rFonts w:ascii="Times" w:eastAsia="Times" w:hAnsi="Times" w:cs="Times"/>
          <w:lang w:val="en-US"/>
        </w:rPr>
      </w:pPr>
      <w:r w:rsidRPr="00C05CF9">
        <w:rPr>
          <w:rFonts w:ascii="Times" w:eastAsia="Times" w:hAnsi="Times" w:cs="Times"/>
          <w:lang w:val="en-US"/>
        </w:rPr>
        <w:t xml:space="preserve">The initial contact with the </w:t>
      </w:r>
      <w:r w:rsidR="00AA7287">
        <w:rPr>
          <w:rFonts w:ascii="Times" w:eastAsia="Times" w:hAnsi="Times" w:cs="Times"/>
          <w:lang w:val="en-US"/>
        </w:rPr>
        <w:t>hospital</w:t>
      </w:r>
      <w:r w:rsidRPr="00C05CF9">
        <w:rPr>
          <w:rFonts w:ascii="Times" w:eastAsia="Times" w:hAnsi="Times" w:cs="Times"/>
          <w:lang w:val="en-US"/>
        </w:rPr>
        <w:t xml:space="preserve"> when sustaining a trauma is </w:t>
      </w:r>
      <w:r w:rsidR="00AA7287">
        <w:rPr>
          <w:rFonts w:ascii="Times" w:eastAsia="Times" w:hAnsi="Times" w:cs="Times"/>
          <w:lang w:val="en-US"/>
        </w:rPr>
        <w:t>through the emergency department</w:t>
      </w:r>
      <w:r w:rsidRPr="00C05CF9">
        <w:rPr>
          <w:rFonts w:ascii="Times" w:eastAsia="Times" w:hAnsi="Times" w:cs="Times"/>
          <w:lang w:val="en-US"/>
        </w:rPr>
        <w:t xml:space="preserve">. If the person is not able to travel to the emergency department, an emergency number is </w:t>
      </w:r>
      <w:proofErr w:type="gramStart"/>
      <w:r w:rsidRPr="00C05CF9">
        <w:rPr>
          <w:rFonts w:ascii="Times" w:eastAsia="Times" w:hAnsi="Times" w:cs="Times"/>
          <w:lang w:val="en-US"/>
        </w:rPr>
        <w:t>contacted</w:t>
      </w:r>
      <w:proofErr w:type="gramEnd"/>
      <w:r w:rsidRPr="00C05CF9">
        <w:rPr>
          <w:rFonts w:ascii="Times" w:eastAsia="Times" w:hAnsi="Times" w:cs="Times"/>
          <w:lang w:val="en-US"/>
        </w:rPr>
        <w:t xml:space="preserve"> and the ambulance will take the person to hospital</w:t>
      </w:r>
      <w:r w:rsidR="00AA7287">
        <w:rPr>
          <w:rFonts w:ascii="Times" w:eastAsia="Times" w:hAnsi="Times" w:cs="Times"/>
          <w:lang w:val="en-US"/>
        </w:rPr>
        <w:t xml:space="preserve"> to meet </w:t>
      </w:r>
      <w:commentRangeStart w:id="51"/>
      <w:r w:rsidR="00AA7287">
        <w:rPr>
          <w:rFonts w:ascii="Times" w:eastAsia="Times" w:hAnsi="Times" w:cs="Times"/>
          <w:lang w:val="en-US"/>
        </w:rPr>
        <w:t>healthcare providers</w:t>
      </w:r>
      <w:commentRangeEnd w:id="51"/>
      <w:r w:rsidR="00F466F6">
        <w:rPr>
          <w:rStyle w:val="CommentReference"/>
          <w:rFonts w:asciiTheme="minorHAnsi" w:hAnsiTheme="minorHAnsi" w:cstheme="minorBidi"/>
          <w:lang w:val="en-US" w:eastAsia="en-US"/>
        </w:rPr>
        <w:commentReference w:id="51"/>
      </w:r>
      <w:r w:rsidRPr="00C05CF9">
        <w:rPr>
          <w:rFonts w:ascii="Times" w:eastAsia="Times" w:hAnsi="Times" w:cs="Times"/>
          <w:lang w:val="en-US"/>
        </w:rPr>
        <w:t xml:space="preserve">. In the ambulance there </w:t>
      </w:r>
      <w:commentRangeStart w:id="52"/>
      <w:r w:rsidRPr="00C05CF9">
        <w:rPr>
          <w:rFonts w:ascii="Times" w:eastAsia="Times" w:hAnsi="Times" w:cs="Times"/>
          <w:lang w:val="en-US"/>
        </w:rPr>
        <w:t xml:space="preserve">is </w:t>
      </w:r>
      <w:commentRangeEnd w:id="52"/>
      <w:r w:rsidR="002454E7">
        <w:rPr>
          <w:rStyle w:val="CommentReference"/>
          <w:rFonts w:asciiTheme="minorHAnsi" w:hAnsiTheme="minorHAnsi" w:cstheme="minorBidi"/>
          <w:lang w:val="en-US" w:eastAsia="en-US"/>
        </w:rPr>
        <w:commentReference w:id="52"/>
      </w:r>
      <w:r w:rsidRPr="00C05CF9">
        <w:rPr>
          <w:rFonts w:ascii="Times" w:eastAsia="Times" w:hAnsi="Times" w:cs="Times"/>
          <w:lang w:val="en-US"/>
        </w:rPr>
        <w:t xml:space="preserve">instruments and methods to see how well the patient is doing. For example, pulse oximeters and sphygmomanometer. Also, the </w:t>
      </w:r>
      <w:commentRangeStart w:id="53"/>
      <w:r w:rsidRPr="00C05CF9">
        <w:rPr>
          <w:rFonts w:ascii="Times" w:eastAsia="Times" w:hAnsi="Times" w:cs="Times"/>
          <w:lang w:val="en-US"/>
        </w:rPr>
        <w:t xml:space="preserve">nurses </w:t>
      </w:r>
      <w:commentRangeEnd w:id="53"/>
      <w:r w:rsidR="002454E7">
        <w:rPr>
          <w:rStyle w:val="CommentReference"/>
          <w:rFonts w:asciiTheme="minorHAnsi" w:hAnsiTheme="minorHAnsi" w:cstheme="minorBidi"/>
          <w:lang w:val="en-US" w:eastAsia="en-US"/>
        </w:rPr>
        <w:commentReference w:id="53"/>
      </w:r>
      <w:r w:rsidRPr="00C05CF9">
        <w:rPr>
          <w:rFonts w:ascii="Times" w:eastAsia="Times" w:hAnsi="Times" w:cs="Times"/>
          <w:lang w:val="en-US"/>
        </w:rPr>
        <w:t>working in the ambulance are trained in measuring G</w:t>
      </w:r>
      <w:r w:rsidR="000611F8" w:rsidRPr="00C05CF9">
        <w:rPr>
          <w:rFonts w:ascii="Times" w:eastAsia="Times" w:hAnsi="Times" w:cs="Times"/>
          <w:lang w:val="en-US"/>
        </w:rPr>
        <w:t xml:space="preserve">lasgow </w:t>
      </w:r>
      <w:r w:rsidRPr="00C05CF9">
        <w:rPr>
          <w:rFonts w:ascii="Times" w:eastAsia="Times" w:hAnsi="Times" w:cs="Times"/>
          <w:lang w:val="en-US"/>
        </w:rPr>
        <w:t>C</w:t>
      </w:r>
      <w:r w:rsidR="000611F8" w:rsidRPr="00C05CF9">
        <w:rPr>
          <w:rFonts w:ascii="Times" w:eastAsia="Times" w:hAnsi="Times" w:cs="Times"/>
          <w:lang w:val="en-US"/>
        </w:rPr>
        <w:t xml:space="preserve">oma </w:t>
      </w:r>
      <w:proofErr w:type="gramStart"/>
      <w:r w:rsidRPr="00C05CF9">
        <w:rPr>
          <w:rFonts w:ascii="Times" w:eastAsia="Times" w:hAnsi="Times" w:cs="Times"/>
          <w:lang w:val="en-US"/>
        </w:rPr>
        <w:t>S</w:t>
      </w:r>
      <w:r w:rsidR="000611F8" w:rsidRPr="00C05CF9">
        <w:rPr>
          <w:rFonts w:ascii="Times" w:eastAsia="Times" w:hAnsi="Times" w:cs="Times"/>
          <w:lang w:val="en-US"/>
        </w:rPr>
        <w:t>cale(</w:t>
      </w:r>
      <w:proofErr w:type="gramEnd"/>
      <w:r w:rsidR="000611F8" w:rsidRPr="00C05CF9">
        <w:rPr>
          <w:rFonts w:ascii="Times" w:eastAsia="Times" w:hAnsi="Times" w:cs="Times"/>
          <w:lang w:val="en-US"/>
        </w:rPr>
        <w:t>GCS)</w:t>
      </w:r>
      <w:r w:rsidRPr="00C05CF9">
        <w:rPr>
          <w:rFonts w:ascii="Times" w:eastAsia="Times" w:hAnsi="Times" w:cs="Times"/>
          <w:lang w:val="en-US"/>
        </w:rPr>
        <w:t xml:space="preserve"> and </w:t>
      </w:r>
      <w:r w:rsidR="000611F8" w:rsidRPr="00C05CF9">
        <w:rPr>
          <w:rFonts w:ascii="Times" w:eastAsia="Times" w:hAnsi="Times" w:cs="Times"/>
          <w:lang w:val="en-US"/>
        </w:rPr>
        <w:t>to record</w:t>
      </w:r>
      <w:r w:rsidRPr="00C05CF9">
        <w:rPr>
          <w:rFonts w:ascii="Times" w:eastAsia="Times" w:hAnsi="Times" w:cs="Times"/>
          <w:lang w:val="en-US"/>
        </w:rPr>
        <w:t xml:space="preserve"> </w:t>
      </w:r>
      <w:r w:rsidR="000611F8" w:rsidRPr="00C05CF9">
        <w:rPr>
          <w:rFonts w:ascii="Times" w:eastAsia="Times" w:hAnsi="Times" w:cs="Times"/>
          <w:lang w:val="en-US"/>
        </w:rPr>
        <w:t xml:space="preserve">other </w:t>
      </w:r>
      <w:r w:rsidRPr="00C05CF9">
        <w:rPr>
          <w:rFonts w:ascii="Times" w:eastAsia="Times" w:hAnsi="Times" w:cs="Times"/>
          <w:lang w:val="en-US"/>
        </w:rPr>
        <w:t xml:space="preserve">vital </w:t>
      </w:r>
      <w:r w:rsidR="000611F8" w:rsidRPr="00C05CF9">
        <w:rPr>
          <w:rFonts w:ascii="Times" w:eastAsia="Times" w:hAnsi="Times" w:cs="Times"/>
          <w:lang w:val="en-US"/>
        </w:rPr>
        <w:t>signs</w:t>
      </w:r>
      <w:r w:rsidRPr="00C05CF9">
        <w:rPr>
          <w:rFonts w:ascii="Times" w:eastAsia="Times" w:hAnsi="Times" w:cs="Times"/>
          <w:lang w:val="en-US"/>
        </w:rPr>
        <w:t xml:space="preserve">. This is termed prehospital care and it is usually here the care of the patient start </w:t>
      </w:r>
      <w:r w:rsidR="00846AC1" w:rsidRPr="00C05CF9">
        <w:rPr>
          <w:rFonts w:ascii="Times" w:eastAsia="Times" w:hAnsi="Times" w:cs="Times"/>
          <w:lang w:val="en-US"/>
        </w:rPr>
        <w:t>after trauma</w:t>
      </w:r>
      <w:r w:rsidRPr="00C05CF9">
        <w:rPr>
          <w:rFonts w:ascii="Times" w:eastAsia="Times" w:hAnsi="Times" w:cs="Times"/>
          <w:lang w:val="en-US"/>
        </w:rPr>
        <w:t xml:space="preserve">. The </w:t>
      </w:r>
      <w:commentRangeStart w:id="54"/>
      <w:r w:rsidRPr="00C05CF9">
        <w:rPr>
          <w:rFonts w:ascii="Times" w:eastAsia="Times" w:hAnsi="Times" w:cs="Times"/>
          <w:lang w:val="en-US"/>
        </w:rPr>
        <w:t>health service workers</w:t>
      </w:r>
      <w:commentRangeEnd w:id="54"/>
      <w:r w:rsidR="002454E7">
        <w:rPr>
          <w:rStyle w:val="CommentReference"/>
          <w:rFonts w:asciiTheme="minorHAnsi" w:hAnsiTheme="minorHAnsi" w:cstheme="minorBidi"/>
          <w:lang w:val="en-US" w:eastAsia="en-US"/>
        </w:rPr>
        <w:commentReference w:id="54"/>
      </w:r>
      <w:r w:rsidRPr="00C05CF9">
        <w:rPr>
          <w:rFonts w:ascii="Times" w:eastAsia="Times" w:hAnsi="Times" w:cs="Times"/>
          <w:lang w:val="en-US"/>
        </w:rPr>
        <w:t xml:space="preserve"> have predetermined protocols on how to manage the patient</w:t>
      </w:r>
      <w:ins w:id="55" w:author="Martin Gerdin Wärnberg" w:date="2019-12-30T09:38:00Z">
        <w:r w:rsidR="002454E7">
          <w:rPr>
            <w:rFonts w:ascii="Times" w:eastAsia="Times" w:hAnsi="Times" w:cs="Times"/>
            <w:lang w:val="en-US"/>
          </w:rPr>
          <w:t>’</w:t>
        </w:r>
      </w:ins>
      <w:r w:rsidRPr="00C05CF9">
        <w:rPr>
          <w:rFonts w:ascii="Times" w:eastAsia="Times" w:hAnsi="Times" w:cs="Times"/>
          <w:lang w:val="en-US"/>
        </w:rPr>
        <w:t xml:space="preserve">s </w:t>
      </w:r>
      <w:r w:rsidR="00846AC1" w:rsidRPr="00C05CF9">
        <w:rPr>
          <w:rFonts w:ascii="Times" w:eastAsia="Times" w:hAnsi="Times" w:cs="Times"/>
          <w:lang w:val="en-US"/>
        </w:rPr>
        <w:t xml:space="preserve">condition and where to take him or her </w:t>
      </w:r>
      <w:r w:rsidRPr="00C05CF9">
        <w:rPr>
          <w:rFonts w:ascii="Times" w:eastAsia="Times" w:hAnsi="Times" w:cs="Times"/>
          <w:lang w:val="en-US"/>
        </w:rPr>
        <w:t>based on the severity of the injury.</w:t>
      </w:r>
    </w:p>
    <w:p w14:paraId="744811EA" w14:textId="77777777" w:rsidR="003F2526" w:rsidRPr="00C05CF9" w:rsidRDefault="003F2526">
      <w:pPr>
        <w:spacing w:line="360" w:lineRule="auto"/>
        <w:rPr>
          <w:rFonts w:ascii="Times" w:eastAsia="Times" w:hAnsi="Times" w:cs="Times"/>
          <w:lang w:val="en-US"/>
        </w:rPr>
      </w:pPr>
    </w:p>
    <w:p w14:paraId="0BE42C61" w14:textId="6134FCB4" w:rsidR="003F2526" w:rsidRPr="00C05CF9" w:rsidRDefault="006764A8">
      <w:pPr>
        <w:spacing w:line="360" w:lineRule="auto"/>
        <w:rPr>
          <w:rFonts w:ascii="Times" w:eastAsia="Times" w:hAnsi="Times" w:cs="Times"/>
          <w:lang w:val="en-US"/>
        </w:rPr>
      </w:pPr>
      <w:commentRangeStart w:id="56"/>
      <w:r w:rsidRPr="00C05CF9">
        <w:rPr>
          <w:rFonts w:ascii="Times" w:eastAsia="Times" w:hAnsi="Times" w:cs="Times"/>
          <w:lang w:val="en-US"/>
        </w:rPr>
        <w:t>When taken to the hospital or when the first contact is through the emergency care department, the patient based on the severity can either see a nurse or a doctor immediately. The doctor</w:t>
      </w:r>
      <w:r w:rsidR="00846AC1" w:rsidRPr="00C05CF9">
        <w:rPr>
          <w:rFonts w:ascii="Times" w:eastAsia="Times" w:hAnsi="Times" w:cs="Times"/>
          <w:lang w:val="en-US"/>
        </w:rPr>
        <w:t xml:space="preserve"> or </w:t>
      </w:r>
      <w:r w:rsidRPr="00C05CF9">
        <w:rPr>
          <w:rFonts w:ascii="Times" w:eastAsia="Times" w:hAnsi="Times" w:cs="Times"/>
          <w:lang w:val="en-US"/>
        </w:rPr>
        <w:t>nurse evaluates the patient</w:t>
      </w:r>
      <w:r w:rsidR="00846AC1" w:rsidRPr="00C05CF9">
        <w:rPr>
          <w:rFonts w:ascii="Times" w:eastAsia="Times" w:hAnsi="Times" w:cs="Times"/>
          <w:lang w:val="en-US"/>
        </w:rPr>
        <w:t>’s</w:t>
      </w:r>
      <w:r w:rsidRPr="00C05CF9">
        <w:rPr>
          <w:rFonts w:ascii="Times" w:eastAsia="Times" w:hAnsi="Times" w:cs="Times"/>
          <w:lang w:val="en-US"/>
        </w:rPr>
        <w:t xml:space="preserve"> condition and </w:t>
      </w:r>
      <w:r w:rsidR="00846AC1" w:rsidRPr="00C05CF9">
        <w:rPr>
          <w:rFonts w:ascii="Times" w:eastAsia="Times" w:hAnsi="Times" w:cs="Times"/>
          <w:lang w:val="en-US"/>
        </w:rPr>
        <w:t>records</w:t>
      </w:r>
      <w:r w:rsidRPr="00C05CF9">
        <w:rPr>
          <w:rFonts w:ascii="Times" w:eastAsia="Times" w:hAnsi="Times" w:cs="Times"/>
          <w:lang w:val="en-US"/>
        </w:rPr>
        <w:t xml:space="preserve"> the parameters in predetermined trauma protocols which determines the level of healthcare given to the patient. The level is scored differently depending on which system is used to classify the patient. </w:t>
      </w:r>
      <w:commentRangeEnd w:id="56"/>
      <w:r w:rsidR="002454E7">
        <w:rPr>
          <w:rStyle w:val="CommentReference"/>
          <w:rFonts w:asciiTheme="minorHAnsi" w:hAnsiTheme="minorHAnsi" w:cstheme="minorBidi"/>
          <w:lang w:val="en-US" w:eastAsia="en-US"/>
        </w:rPr>
        <w:commentReference w:id="56"/>
      </w:r>
      <w:commentRangeStart w:id="57"/>
      <w:r w:rsidRPr="00C05CF9">
        <w:rPr>
          <w:rFonts w:ascii="Times" w:eastAsia="Times" w:hAnsi="Times" w:cs="Times"/>
          <w:lang w:val="en-US"/>
        </w:rPr>
        <w:t>In this study, we will split it in major and minor traumas.</w:t>
      </w:r>
      <w:commentRangeEnd w:id="57"/>
      <w:r w:rsidR="002454E7">
        <w:rPr>
          <w:rStyle w:val="CommentReference"/>
          <w:rFonts w:asciiTheme="minorHAnsi" w:hAnsiTheme="minorHAnsi" w:cstheme="minorBidi"/>
          <w:lang w:val="en-US" w:eastAsia="en-US"/>
        </w:rPr>
        <w:commentReference w:id="57"/>
      </w:r>
    </w:p>
    <w:p w14:paraId="4B874E25" w14:textId="405BC570" w:rsidR="003F2526" w:rsidRPr="00C05CF9" w:rsidRDefault="003F2526">
      <w:pPr>
        <w:spacing w:line="360" w:lineRule="auto"/>
        <w:rPr>
          <w:rFonts w:ascii="Times" w:eastAsia="Times" w:hAnsi="Times" w:cs="Times"/>
          <w:lang w:val="en-US"/>
        </w:rPr>
      </w:pPr>
    </w:p>
    <w:p w14:paraId="1BB21F00" w14:textId="15964A61" w:rsidR="005E2988" w:rsidRPr="00C05CF9" w:rsidRDefault="005E2988">
      <w:pPr>
        <w:spacing w:line="360" w:lineRule="auto"/>
        <w:rPr>
          <w:rFonts w:ascii="Times" w:eastAsia="Times" w:hAnsi="Times" w:cs="Times"/>
          <w:sz w:val="32"/>
          <w:szCs w:val="32"/>
          <w:lang w:val="en-US"/>
        </w:rPr>
      </w:pPr>
      <w:commentRangeStart w:id="58"/>
      <w:r w:rsidRPr="00C05CF9">
        <w:rPr>
          <w:rFonts w:ascii="Times" w:eastAsia="Times" w:hAnsi="Times" w:cs="Times"/>
          <w:sz w:val="32"/>
          <w:szCs w:val="32"/>
          <w:lang w:val="en-US"/>
        </w:rPr>
        <w:t>Injury severity</w:t>
      </w:r>
      <w:commentRangeEnd w:id="58"/>
      <w:r w:rsidR="003E0638">
        <w:rPr>
          <w:rStyle w:val="CommentReference"/>
          <w:rFonts w:asciiTheme="minorHAnsi" w:hAnsiTheme="minorHAnsi" w:cstheme="minorBidi"/>
          <w:lang w:val="en-US" w:eastAsia="en-US"/>
        </w:rPr>
        <w:commentReference w:id="58"/>
      </w:r>
    </w:p>
    <w:p w14:paraId="20CDB12B" w14:textId="77777777"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 xml:space="preserve">The Injury Severity Score (ISS) is an internationally recognized medical scoring system that assesses trauma severity. It correlates with mortality, morbidity, hospitalization time and other measures of severity. It is based on six body regions and is scored from 1 to 75(3). Values &gt;15 has been used as a threshold marker for major trauma (4). </w:t>
      </w:r>
    </w:p>
    <w:p w14:paraId="0E127C4A" w14:textId="77777777" w:rsidR="003F2526" w:rsidRPr="00C05CF9" w:rsidRDefault="003F2526">
      <w:pPr>
        <w:spacing w:line="360" w:lineRule="auto"/>
        <w:rPr>
          <w:rFonts w:ascii="Times" w:eastAsia="Times" w:hAnsi="Times" w:cs="Times"/>
          <w:lang w:val="en-US"/>
        </w:rPr>
      </w:pPr>
    </w:p>
    <w:p w14:paraId="628C691F" w14:textId="475EE749" w:rsidR="00AF2003" w:rsidRPr="00C05CF9" w:rsidRDefault="00AF2003">
      <w:pPr>
        <w:spacing w:line="360" w:lineRule="auto"/>
        <w:rPr>
          <w:rFonts w:ascii="Times" w:eastAsia="Times" w:hAnsi="Times" w:cs="Times"/>
          <w:sz w:val="32"/>
          <w:szCs w:val="32"/>
          <w:lang w:val="en-US"/>
        </w:rPr>
      </w:pPr>
      <w:proofErr w:type="spellStart"/>
      <w:r w:rsidRPr="00C05CF9">
        <w:rPr>
          <w:rFonts w:ascii="Times" w:eastAsia="Times" w:hAnsi="Times" w:cs="Times"/>
          <w:sz w:val="32"/>
          <w:szCs w:val="32"/>
          <w:lang w:val="en-US"/>
        </w:rPr>
        <w:t>Mistriage</w:t>
      </w:r>
      <w:proofErr w:type="spellEnd"/>
    </w:p>
    <w:p w14:paraId="7636E92A" w14:textId="6EDCD4EE"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lastRenderedPageBreak/>
        <w:t xml:space="preserve">Adequate triage is essential to ensure that trauma patients receive </w:t>
      </w:r>
      <w:commentRangeStart w:id="59"/>
      <w:r w:rsidRPr="00C05CF9">
        <w:rPr>
          <w:rFonts w:ascii="Times" w:eastAsia="Times" w:hAnsi="Times" w:cs="Times"/>
          <w:lang w:val="en-US"/>
        </w:rPr>
        <w:t xml:space="preserve">correct administration and </w:t>
      </w:r>
      <w:commentRangeEnd w:id="59"/>
      <w:r w:rsidR="00BB53B6">
        <w:rPr>
          <w:rStyle w:val="CommentReference"/>
          <w:rFonts w:asciiTheme="minorHAnsi" w:hAnsiTheme="minorHAnsi" w:cstheme="minorBidi"/>
          <w:lang w:val="en-US" w:eastAsia="en-US"/>
        </w:rPr>
        <w:commentReference w:id="59"/>
      </w:r>
      <w:r w:rsidRPr="00C05CF9">
        <w:rPr>
          <w:rFonts w:ascii="Times" w:eastAsia="Times" w:hAnsi="Times" w:cs="Times"/>
          <w:lang w:val="en-US"/>
        </w:rPr>
        <w:t xml:space="preserve">hospital care. When a patient is wrongly triaged, this is </w:t>
      </w:r>
      <w:r w:rsidR="002654A4" w:rsidRPr="00C05CF9">
        <w:rPr>
          <w:rFonts w:ascii="Times" w:eastAsia="Times" w:hAnsi="Times" w:cs="Times"/>
          <w:lang w:val="en-US"/>
        </w:rPr>
        <w:t>referred</w:t>
      </w:r>
      <w:r w:rsidRPr="00C05CF9">
        <w:rPr>
          <w:rFonts w:ascii="Times" w:eastAsia="Times" w:hAnsi="Times" w:cs="Times"/>
          <w:lang w:val="en-US"/>
        </w:rPr>
        <w:t xml:space="preserve"> to as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is measured as </w:t>
      </w:r>
      <w:commentRangeStart w:id="60"/>
      <w:r w:rsidRPr="00C05CF9">
        <w:rPr>
          <w:rFonts w:ascii="Times" w:eastAsia="Times" w:hAnsi="Times" w:cs="Times"/>
          <w:lang w:val="en-US"/>
        </w:rPr>
        <w:t xml:space="preserve">either </w:t>
      </w:r>
      <w:commentRangeEnd w:id="60"/>
      <w:r w:rsidR="00BB53B6">
        <w:rPr>
          <w:rStyle w:val="CommentReference"/>
          <w:rFonts w:asciiTheme="minorHAnsi" w:hAnsiTheme="minorHAnsi" w:cstheme="minorBidi"/>
          <w:lang w:val="en-US" w:eastAsia="en-US"/>
        </w:rPr>
        <w:commentReference w:id="60"/>
      </w:r>
      <w:r w:rsidRPr="00C05CF9">
        <w:rPr>
          <w:rFonts w:ascii="Times" w:eastAsia="Times" w:hAnsi="Times" w:cs="Times"/>
          <w:lang w:val="en-US"/>
        </w:rPr>
        <w:t xml:space="preserve">over- or undertriage. </w:t>
      </w:r>
      <w:proofErr w:type="spellStart"/>
      <w:r w:rsidRPr="00C05CF9">
        <w:rPr>
          <w:rFonts w:ascii="Times" w:eastAsia="Times" w:hAnsi="Times" w:cs="Times"/>
          <w:lang w:val="en-US"/>
        </w:rPr>
        <w:t>Overtriage</w:t>
      </w:r>
      <w:proofErr w:type="spellEnd"/>
      <w:r w:rsidRPr="00C05CF9">
        <w:rPr>
          <w:rFonts w:ascii="Times" w:eastAsia="Times" w:hAnsi="Times" w:cs="Times"/>
          <w:lang w:val="en-US"/>
        </w:rPr>
        <w:t xml:space="preserve"> is overestimating the urgency of care in terms of resources and workers. When a patient is </w:t>
      </w:r>
      <w:proofErr w:type="spellStart"/>
      <w:r w:rsidRPr="00C05CF9">
        <w:rPr>
          <w:rFonts w:ascii="Times" w:eastAsia="Times" w:hAnsi="Times" w:cs="Times"/>
          <w:lang w:val="en-US"/>
        </w:rPr>
        <w:t>overtriaged</w:t>
      </w:r>
      <w:proofErr w:type="spellEnd"/>
      <w:r w:rsidRPr="00C05CF9">
        <w:rPr>
          <w:rFonts w:ascii="Times" w:eastAsia="Times" w:hAnsi="Times" w:cs="Times"/>
          <w:lang w:val="en-US"/>
        </w:rPr>
        <w:t xml:space="preserve"> a trauma protocol is being activated in a faulty way which result in the waste of hospital resources. When </w:t>
      </w:r>
      <w:proofErr w:type="spellStart"/>
      <w:r w:rsidRPr="00C05CF9">
        <w:rPr>
          <w:rFonts w:ascii="Times" w:eastAsia="Times" w:hAnsi="Times" w:cs="Times"/>
          <w:lang w:val="en-US"/>
        </w:rPr>
        <w:t>undertriaged</w:t>
      </w:r>
      <w:proofErr w:type="spellEnd"/>
      <w:r w:rsidRPr="00C05CF9">
        <w:rPr>
          <w:rFonts w:ascii="Times" w:eastAsia="Times" w:hAnsi="Times" w:cs="Times"/>
          <w:lang w:val="en-US"/>
        </w:rPr>
        <w:t xml:space="preserve"> however, a trauma protocol is being activated in a way resulting in an </w:t>
      </w:r>
      <w:commentRangeStart w:id="61"/>
      <w:r w:rsidRPr="00C05CF9">
        <w:rPr>
          <w:rFonts w:ascii="Times" w:eastAsia="Times" w:hAnsi="Times" w:cs="Times"/>
          <w:lang w:val="en-US"/>
        </w:rPr>
        <w:t xml:space="preserve">inadequate </w:t>
      </w:r>
      <w:commentRangeEnd w:id="61"/>
      <w:r w:rsidR="00BB53B6">
        <w:rPr>
          <w:rStyle w:val="CommentReference"/>
          <w:rFonts w:asciiTheme="minorHAnsi" w:hAnsiTheme="minorHAnsi" w:cstheme="minorBidi"/>
          <w:lang w:val="en-US" w:eastAsia="en-US"/>
        </w:rPr>
        <w:commentReference w:id="61"/>
      </w:r>
      <w:r w:rsidRPr="00C05CF9">
        <w:rPr>
          <w:rFonts w:ascii="Times" w:eastAsia="Times" w:hAnsi="Times" w:cs="Times"/>
          <w:lang w:val="en-US"/>
        </w:rPr>
        <w:t xml:space="preserve">healthcare-service. The level of undertriage can be seen as a marker of the sensitivity in the trauma system. According to the American College of Surgeons, the degree of undertriage should be less than 5% and </w:t>
      </w:r>
      <w:proofErr w:type="spellStart"/>
      <w:r w:rsidRPr="00C05CF9">
        <w:rPr>
          <w:rFonts w:ascii="Times" w:eastAsia="Times" w:hAnsi="Times" w:cs="Times"/>
          <w:lang w:val="en-US"/>
        </w:rPr>
        <w:t>overtriage</w:t>
      </w:r>
      <w:proofErr w:type="spellEnd"/>
      <w:r w:rsidRPr="00C05CF9">
        <w:rPr>
          <w:rFonts w:ascii="Times" w:eastAsia="Times" w:hAnsi="Times" w:cs="Times"/>
          <w:lang w:val="en-US"/>
        </w:rPr>
        <w:t xml:space="preserve"> of 25-30% to be satisfactory (5). </w:t>
      </w:r>
    </w:p>
    <w:p w14:paraId="339BD8A2" w14:textId="77777777" w:rsidR="003F2526" w:rsidRPr="00C05CF9" w:rsidRDefault="003F2526">
      <w:pPr>
        <w:spacing w:line="360" w:lineRule="auto"/>
        <w:rPr>
          <w:rFonts w:ascii="Times" w:eastAsia="Times" w:hAnsi="Times" w:cs="Times"/>
          <w:lang w:val="en-US"/>
        </w:rPr>
      </w:pPr>
    </w:p>
    <w:p w14:paraId="6FEE6364" w14:textId="001F2013" w:rsidR="00AF2003" w:rsidRPr="00C05CF9" w:rsidRDefault="00141F96">
      <w:pPr>
        <w:spacing w:line="360" w:lineRule="auto"/>
        <w:rPr>
          <w:rFonts w:ascii="Times" w:eastAsia="Times" w:hAnsi="Times" w:cs="Times"/>
          <w:sz w:val="32"/>
          <w:szCs w:val="32"/>
          <w:lang w:val="en-US"/>
        </w:rPr>
      </w:pPr>
      <w:r w:rsidRPr="00C05CF9">
        <w:rPr>
          <w:rFonts w:ascii="Times" w:eastAsia="Times" w:hAnsi="Times" w:cs="Times"/>
          <w:sz w:val="32"/>
          <w:szCs w:val="32"/>
          <w:lang w:val="en-US"/>
        </w:rPr>
        <w:t xml:space="preserve">Clinical prediction models, transfers and update, </w:t>
      </w:r>
      <w:proofErr w:type="spellStart"/>
      <w:r w:rsidRPr="00C05CF9">
        <w:rPr>
          <w:rFonts w:ascii="Times" w:eastAsia="Times" w:hAnsi="Times" w:cs="Times"/>
          <w:sz w:val="32"/>
          <w:szCs w:val="32"/>
          <w:lang w:val="en-US"/>
        </w:rPr>
        <w:t>mistriage</w:t>
      </w:r>
      <w:proofErr w:type="spellEnd"/>
      <w:r w:rsidRPr="00C05CF9">
        <w:rPr>
          <w:rFonts w:ascii="Times" w:eastAsia="Times" w:hAnsi="Times" w:cs="Times"/>
          <w:sz w:val="32"/>
          <w:szCs w:val="32"/>
          <w:lang w:val="en-US"/>
        </w:rPr>
        <w:t xml:space="preserve"> rates and expectation</w:t>
      </w:r>
    </w:p>
    <w:p w14:paraId="7CD299BC" w14:textId="0DD89040" w:rsidR="003F2526" w:rsidRPr="00C05CF9" w:rsidRDefault="006764A8">
      <w:pPr>
        <w:spacing w:line="360" w:lineRule="auto"/>
        <w:rPr>
          <w:rFonts w:ascii="Times" w:eastAsia="Times" w:hAnsi="Times" w:cs="Times"/>
          <w:lang w:val="en-US"/>
        </w:rPr>
      </w:pPr>
      <w:commentRangeStart w:id="62"/>
      <w:r w:rsidRPr="00C05CF9">
        <w:rPr>
          <w:rFonts w:ascii="Times" w:eastAsia="Times" w:hAnsi="Times" w:cs="Times"/>
          <w:lang w:val="en-US"/>
        </w:rPr>
        <w:t xml:space="preserve">A component in preventing death and being cost-effective due to trauma is a clinical prediction model. </w:t>
      </w:r>
      <w:commentRangeEnd w:id="62"/>
      <w:r w:rsidR="00EB78B1">
        <w:rPr>
          <w:rStyle w:val="CommentReference"/>
          <w:rFonts w:asciiTheme="minorHAnsi" w:hAnsiTheme="minorHAnsi" w:cstheme="minorBidi"/>
          <w:lang w:val="en-US" w:eastAsia="en-US"/>
        </w:rPr>
        <w:commentReference w:id="62"/>
      </w:r>
      <w:r w:rsidRPr="00C05CF9">
        <w:rPr>
          <w:rFonts w:ascii="Times" w:eastAsia="Times" w:hAnsi="Times" w:cs="Times"/>
          <w:lang w:val="en-US"/>
        </w:rPr>
        <w:t xml:space="preserve">A clinical prediction model can provide information to healthcare </w:t>
      </w:r>
      <w:r w:rsidR="000611F8" w:rsidRPr="00C05CF9">
        <w:rPr>
          <w:rFonts w:ascii="Times" w:eastAsia="Times" w:hAnsi="Times" w:cs="Times"/>
          <w:lang w:val="en-US"/>
        </w:rPr>
        <w:t>providers</w:t>
      </w:r>
      <w:r w:rsidRPr="00C05CF9">
        <w:rPr>
          <w:rFonts w:ascii="Times" w:eastAsia="Times" w:hAnsi="Times" w:cs="Times"/>
          <w:lang w:val="en-US"/>
        </w:rPr>
        <w:t xml:space="preserve"> regarding the probability of different outcomes</w:t>
      </w:r>
      <w:r w:rsidR="0088541E" w:rsidRPr="00C05CF9">
        <w:rPr>
          <w:rFonts w:ascii="Times" w:eastAsia="Times" w:hAnsi="Times" w:cs="Times"/>
          <w:lang w:val="en-US"/>
        </w:rPr>
        <w:t xml:space="preserve"> with help of parameters</w:t>
      </w:r>
      <w:commentRangeStart w:id="63"/>
      <w:r w:rsidR="0088541E" w:rsidRPr="00C05CF9">
        <w:rPr>
          <w:rFonts w:ascii="Times" w:eastAsia="Times" w:hAnsi="Times" w:cs="Times"/>
          <w:lang w:val="en-US"/>
        </w:rPr>
        <w:t>,</w:t>
      </w:r>
      <w:r w:rsidRPr="00C05CF9">
        <w:rPr>
          <w:rFonts w:ascii="Times" w:eastAsia="Times" w:hAnsi="Times" w:cs="Times"/>
          <w:lang w:val="en-US"/>
        </w:rPr>
        <w:t xml:space="preserve"> when it comes to </w:t>
      </w:r>
      <w:r w:rsidR="0088541E" w:rsidRPr="00C05CF9">
        <w:rPr>
          <w:rFonts w:ascii="Times" w:eastAsia="Times" w:hAnsi="Times" w:cs="Times"/>
          <w:lang w:val="en-US"/>
        </w:rPr>
        <w:t xml:space="preserve">aiding </w:t>
      </w:r>
      <w:r w:rsidRPr="00C05CF9">
        <w:rPr>
          <w:rFonts w:ascii="Times" w:eastAsia="Times" w:hAnsi="Times" w:cs="Times"/>
          <w:lang w:val="en-US"/>
        </w:rPr>
        <w:t>patients.</w:t>
      </w:r>
      <w:commentRangeEnd w:id="63"/>
      <w:r w:rsidR="00EB78B1">
        <w:rPr>
          <w:rStyle w:val="CommentReference"/>
          <w:rFonts w:asciiTheme="minorHAnsi" w:hAnsiTheme="minorHAnsi" w:cstheme="minorBidi"/>
          <w:lang w:val="en-US" w:eastAsia="en-US"/>
        </w:rPr>
        <w:commentReference w:id="63"/>
      </w:r>
      <w:r w:rsidRPr="00C05CF9">
        <w:rPr>
          <w:rFonts w:ascii="Times" w:eastAsia="Times" w:hAnsi="Times" w:cs="Times"/>
          <w:lang w:val="en-US"/>
        </w:rPr>
        <w:t xml:space="preserve"> </w:t>
      </w:r>
      <w:commentRangeStart w:id="64"/>
      <w:r w:rsidRPr="00C05CF9">
        <w:rPr>
          <w:rFonts w:ascii="Times" w:eastAsia="Times" w:hAnsi="Times" w:cs="Times"/>
          <w:lang w:val="en-US"/>
        </w:rPr>
        <w:t xml:space="preserve">This can be used as a tool to assist </w:t>
      </w:r>
      <w:r w:rsidR="00234AD7" w:rsidRPr="00C05CF9">
        <w:rPr>
          <w:rFonts w:ascii="Times" w:eastAsia="Times" w:hAnsi="Times" w:cs="Times"/>
          <w:lang w:val="en-US"/>
        </w:rPr>
        <w:t>healthcare providers</w:t>
      </w:r>
      <w:r w:rsidRPr="00C05CF9">
        <w:rPr>
          <w:rFonts w:ascii="Times" w:eastAsia="Times" w:hAnsi="Times" w:cs="Times"/>
          <w:lang w:val="en-US"/>
        </w:rPr>
        <w:t xml:space="preserve"> with decision-making and lead to earlier interventions.</w:t>
      </w:r>
      <w:commentRangeEnd w:id="64"/>
      <w:r w:rsidR="005E3E7A">
        <w:rPr>
          <w:rStyle w:val="CommentReference"/>
          <w:rFonts w:asciiTheme="minorHAnsi" w:hAnsiTheme="minorHAnsi" w:cstheme="minorBidi"/>
          <w:lang w:val="en-US" w:eastAsia="en-US"/>
        </w:rPr>
        <w:commentReference w:id="64"/>
      </w:r>
      <w:r w:rsidRPr="00C05CF9">
        <w:rPr>
          <w:rFonts w:ascii="Times" w:eastAsia="Times" w:hAnsi="Times" w:cs="Times"/>
          <w:lang w:val="en-US"/>
        </w:rPr>
        <w:t xml:space="preserve"> Prediction models used in trauma care seek to facilitate when prioritizing patients but also to guide treatment decisions, for example massive </w:t>
      </w:r>
      <w:r w:rsidR="00846AC1" w:rsidRPr="00C05CF9">
        <w:rPr>
          <w:rFonts w:ascii="Times" w:eastAsia="Times" w:hAnsi="Times" w:cs="Times"/>
          <w:lang w:val="en-US"/>
        </w:rPr>
        <w:t>transfusion (</w:t>
      </w:r>
      <w:r w:rsidR="00012D81" w:rsidRPr="00C05CF9">
        <w:rPr>
          <w:rFonts w:ascii="Times" w:eastAsia="Times" w:hAnsi="Times" w:cs="Times"/>
          <w:lang w:val="en-US"/>
        </w:rPr>
        <w:t>6)</w:t>
      </w:r>
      <w:r w:rsidRPr="00C05CF9">
        <w:rPr>
          <w:rFonts w:ascii="Times" w:eastAsia="Times" w:hAnsi="Times" w:cs="Times"/>
          <w:lang w:val="en-US"/>
        </w:rPr>
        <w:t xml:space="preserve">. Models have and are still being developed to predict </w:t>
      </w:r>
      <w:commentRangeStart w:id="65"/>
      <w:r w:rsidRPr="00C05CF9">
        <w:rPr>
          <w:rFonts w:ascii="Times" w:eastAsia="Times" w:hAnsi="Times" w:cs="Times"/>
          <w:lang w:val="en-US"/>
        </w:rPr>
        <w:t>death or survival rates</w:t>
      </w:r>
      <w:commentRangeEnd w:id="65"/>
      <w:r w:rsidR="00097703">
        <w:rPr>
          <w:rStyle w:val="CommentReference"/>
          <w:rFonts w:asciiTheme="minorHAnsi" w:hAnsiTheme="minorHAnsi" w:cstheme="minorBidi"/>
          <w:lang w:val="en-US" w:eastAsia="en-US"/>
        </w:rPr>
        <w:commentReference w:id="65"/>
      </w:r>
      <w:r w:rsidRPr="00C05CF9">
        <w:rPr>
          <w:rFonts w:ascii="Times" w:eastAsia="Times" w:hAnsi="Times" w:cs="Times"/>
          <w:lang w:val="en-US"/>
        </w:rPr>
        <w:t xml:space="preserve"> in patients. The clinical prediction models </w:t>
      </w:r>
      <w:commentRangeStart w:id="66"/>
      <w:r w:rsidRPr="00C05CF9">
        <w:rPr>
          <w:rFonts w:ascii="Times" w:eastAsia="Times" w:hAnsi="Times" w:cs="Times"/>
          <w:lang w:val="en-US"/>
        </w:rPr>
        <w:t xml:space="preserve">have shown to be useful </w:t>
      </w:r>
      <w:commentRangeEnd w:id="66"/>
      <w:r w:rsidR="003E2810">
        <w:rPr>
          <w:rStyle w:val="CommentReference"/>
          <w:rFonts w:asciiTheme="minorHAnsi" w:hAnsiTheme="minorHAnsi" w:cstheme="minorBidi"/>
          <w:lang w:val="en-US" w:eastAsia="en-US"/>
        </w:rPr>
        <w:commentReference w:id="66"/>
      </w:r>
      <w:r w:rsidRPr="00C05CF9">
        <w:rPr>
          <w:rFonts w:ascii="Times" w:eastAsia="Times" w:hAnsi="Times" w:cs="Times"/>
          <w:lang w:val="en-US"/>
        </w:rPr>
        <w:t>but may decrease in performance when transformed to other settings than the one they were originally developed in. Many models</w:t>
      </w:r>
      <w:r w:rsidR="0088541E" w:rsidRPr="00C05CF9">
        <w:rPr>
          <w:rFonts w:ascii="Times" w:eastAsia="Times" w:hAnsi="Times" w:cs="Times"/>
          <w:lang w:val="en-US"/>
        </w:rPr>
        <w:t xml:space="preserve"> used in trauma triage</w:t>
      </w:r>
      <w:r w:rsidRPr="00C05CF9">
        <w:rPr>
          <w:rFonts w:ascii="Times" w:eastAsia="Times" w:hAnsi="Times" w:cs="Times"/>
          <w:lang w:val="en-US"/>
        </w:rPr>
        <w:t xml:space="preserve"> are built on </w:t>
      </w:r>
      <w:commentRangeStart w:id="67"/>
      <w:r w:rsidRPr="00C05CF9">
        <w:rPr>
          <w:rFonts w:ascii="Times" w:eastAsia="Times" w:hAnsi="Times" w:cs="Times"/>
          <w:lang w:val="en-US"/>
        </w:rPr>
        <w:t xml:space="preserve">vital-parameters </w:t>
      </w:r>
      <w:commentRangeEnd w:id="67"/>
      <w:r w:rsidR="003E2810">
        <w:rPr>
          <w:rStyle w:val="CommentReference"/>
          <w:rFonts w:asciiTheme="minorHAnsi" w:hAnsiTheme="minorHAnsi" w:cstheme="minorBidi"/>
          <w:lang w:val="en-US" w:eastAsia="en-US"/>
        </w:rPr>
        <w:commentReference w:id="67"/>
      </w:r>
      <w:r w:rsidRPr="00C05CF9">
        <w:rPr>
          <w:rFonts w:ascii="Times" w:eastAsia="Times" w:hAnsi="Times" w:cs="Times"/>
          <w:lang w:val="en-US"/>
        </w:rPr>
        <w:t xml:space="preserve">such as systolic blood pressure (SBP) and respiratory rate (RR) and other variables such as GCS. The variables are later </w:t>
      </w:r>
      <w:commentRangeStart w:id="68"/>
      <w:r w:rsidRPr="00C05CF9">
        <w:rPr>
          <w:rFonts w:ascii="Times" w:eastAsia="Times" w:hAnsi="Times" w:cs="Times"/>
          <w:lang w:val="en-US"/>
        </w:rPr>
        <w:t xml:space="preserve">put </w:t>
      </w:r>
      <w:commentRangeEnd w:id="68"/>
      <w:r w:rsidR="00050CD0">
        <w:rPr>
          <w:rStyle w:val="CommentReference"/>
          <w:rFonts w:asciiTheme="minorHAnsi" w:hAnsiTheme="minorHAnsi" w:cstheme="minorBidi"/>
          <w:lang w:val="en-US" w:eastAsia="en-US"/>
        </w:rPr>
        <w:commentReference w:id="68"/>
      </w:r>
      <w:r w:rsidRPr="00C05CF9">
        <w:rPr>
          <w:rFonts w:ascii="Times" w:eastAsia="Times" w:hAnsi="Times" w:cs="Times"/>
          <w:lang w:val="en-US"/>
        </w:rPr>
        <w:t>in a system to determine the level of trauma. One model that is being used as a triage tool is the Revised Trauma Score</w:t>
      </w:r>
      <w:ins w:id="69" w:author="Martin Gerdin Wärnberg" w:date="2019-12-30T09:48:00Z">
        <w:r w:rsidR="00FA221B">
          <w:rPr>
            <w:rFonts w:ascii="Times" w:eastAsia="Times" w:hAnsi="Times" w:cs="Times"/>
            <w:lang w:val="en-US"/>
          </w:rPr>
          <w:t xml:space="preserve"> </w:t>
        </w:r>
      </w:ins>
      <w:r w:rsidRPr="00C05CF9">
        <w:rPr>
          <w:rFonts w:ascii="Times" w:eastAsia="Times" w:hAnsi="Times" w:cs="Times"/>
          <w:lang w:val="en-US"/>
        </w:rPr>
        <w:t xml:space="preserve">(RTS) which </w:t>
      </w:r>
      <w:commentRangeStart w:id="70"/>
      <w:r w:rsidRPr="00C05CF9">
        <w:rPr>
          <w:rFonts w:ascii="Times" w:eastAsia="Times" w:hAnsi="Times" w:cs="Times"/>
          <w:lang w:val="en-US"/>
        </w:rPr>
        <w:t xml:space="preserve">uses </w:t>
      </w:r>
      <w:commentRangeEnd w:id="70"/>
      <w:r w:rsidR="00FA221B">
        <w:rPr>
          <w:rStyle w:val="CommentReference"/>
          <w:rFonts w:asciiTheme="minorHAnsi" w:hAnsiTheme="minorHAnsi" w:cstheme="minorBidi"/>
          <w:lang w:val="en-US" w:eastAsia="en-US"/>
        </w:rPr>
        <w:commentReference w:id="70"/>
      </w:r>
      <w:r w:rsidRPr="00C05CF9">
        <w:rPr>
          <w:rFonts w:ascii="Times" w:eastAsia="Times" w:hAnsi="Times" w:cs="Times"/>
          <w:lang w:val="en-US"/>
        </w:rPr>
        <w:t>GCS, RR and SBP, often the initial parameters obtained from the patient before they</w:t>
      </w:r>
      <w:r w:rsidR="00012D81" w:rsidRPr="00C05CF9">
        <w:rPr>
          <w:rFonts w:ascii="Times" w:eastAsia="Times" w:hAnsi="Times" w:cs="Times"/>
          <w:lang w:val="en-US"/>
        </w:rPr>
        <w:t xml:space="preserve"> arrive at the emergency care (7</w:t>
      </w:r>
      <w:r w:rsidRPr="00C05CF9">
        <w:rPr>
          <w:rFonts w:ascii="Times" w:eastAsia="Times" w:hAnsi="Times" w:cs="Times"/>
          <w:lang w:val="en-US"/>
        </w:rPr>
        <w:t xml:space="preserve">). Development of these models are in </w:t>
      </w:r>
      <w:r w:rsidR="0088541E" w:rsidRPr="00C05CF9">
        <w:rPr>
          <w:rFonts w:ascii="Times" w:eastAsia="Times" w:hAnsi="Times" w:cs="Times"/>
          <w:lang w:val="en-US"/>
        </w:rPr>
        <w:t>several</w:t>
      </w:r>
      <w:r w:rsidRPr="00C05CF9">
        <w:rPr>
          <w:rFonts w:ascii="Times" w:eastAsia="Times" w:hAnsi="Times" w:cs="Times"/>
          <w:lang w:val="en-US"/>
        </w:rPr>
        <w:t xml:space="preserve"> cases being made limited to a specified location or setting and are later </w:t>
      </w:r>
      <w:commentRangeStart w:id="71"/>
      <w:r w:rsidRPr="00C05CF9">
        <w:rPr>
          <w:rFonts w:ascii="Times" w:eastAsia="Times" w:hAnsi="Times" w:cs="Times"/>
          <w:lang w:val="en-US"/>
        </w:rPr>
        <w:t>being used in other circumstances</w:t>
      </w:r>
      <w:commentRangeEnd w:id="71"/>
      <w:r w:rsidR="00261945">
        <w:rPr>
          <w:rStyle w:val="CommentReference"/>
          <w:rFonts w:asciiTheme="minorHAnsi" w:hAnsiTheme="minorHAnsi" w:cstheme="minorBidi"/>
          <w:lang w:val="en-US" w:eastAsia="en-US"/>
        </w:rPr>
        <w:commentReference w:id="71"/>
      </w:r>
      <w:r w:rsidRPr="00C05CF9">
        <w:rPr>
          <w:rFonts w:ascii="Times" w:eastAsia="Times" w:hAnsi="Times" w:cs="Times"/>
          <w:lang w:val="en-US"/>
        </w:rPr>
        <w:t>. Also, they are developed on a national level using databases for that specific country and is being used in ot</w:t>
      </w:r>
      <w:r w:rsidR="00AA7287">
        <w:rPr>
          <w:rFonts w:ascii="Times" w:eastAsia="Times" w:hAnsi="Times" w:cs="Times"/>
          <w:lang w:val="en-US"/>
        </w:rPr>
        <w:t xml:space="preserve">her parts of the world. </w:t>
      </w:r>
      <w:commentRangeStart w:id="72"/>
      <w:proofErr w:type="spellStart"/>
      <w:r w:rsidR="00AA7287">
        <w:rPr>
          <w:rFonts w:ascii="Times" w:eastAsia="Times" w:hAnsi="Times" w:cs="Times"/>
          <w:lang w:val="en-US"/>
        </w:rPr>
        <w:t>n</w:t>
      </w:r>
      <w:r w:rsidRPr="00C05CF9">
        <w:rPr>
          <w:rFonts w:ascii="Times" w:eastAsia="Times" w:hAnsi="Times" w:cs="Times"/>
          <w:lang w:val="en-US"/>
        </w:rPr>
        <w:t>n</w:t>
      </w:r>
      <w:proofErr w:type="spellEnd"/>
      <w:r w:rsidRPr="00C05CF9">
        <w:rPr>
          <w:rFonts w:ascii="Times" w:eastAsia="Times" w:hAnsi="Times" w:cs="Times"/>
          <w:lang w:val="en-US"/>
        </w:rPr>
        <w:t xml:space="preserve"> </w:t>
      </w:r>
      <w:commentRangeEnd w:id="72"/>
      <w:r w:rsidR="00261945">
        <w:rPr>
          <w:rStyle w:val="CommentReference"/>
          <w:rFonts w:asciiTheme="minorHAnsi" w:hAnsiTheme="minorHAnsi" w:cstheme="minorBidi"/>
          <w:lang w:val="en-US" w:eastAsia="en-US"/>
        </w:rPr>
        <w:commentReference w:id="72"/>
      </w:r>
      <w:r w:rsidRPr="00C05CF9">
        <w:rPr>
          <w:rFonts w:ascii="Times" w:eastAsia="Times" w:hAnsi="Times" w:cs="Times"/>
          <w:lang w:val="en-US"/>
        </w:rPr>
        <w:t>previous studies</w:t>
      </w:r>
      <w:r w:rsidR="00AA7287">
        <w:rPr>
          <w:rFonts w:ascii="Times" w:eastAsia="Times" w:hAnsi="Times" w:cs="Times"/>
          <w:lang w:val="en-US"/>
        </w:rPr>
        <w:t xml:space="preserve"> it has</w:t>
      </w:r>
      <w:r w:rsidRPr="00C05CF9">
        <w:rPr>
          <w:rFonts w:ascii="Times" w:eastAsia="Times" w:hAnsi="Times" w:cs="Times"/>
          <w:lang w:val="en-US"/>
        </w:rPr>
        <w:t xml:space="preserve"> been shown that </w:t>
      </w:r>
      <w:commentRangeStart w:id="73"/>
      <w:r w:rsidRPr="00C05CF9">
        <w:rPr>
          <w:rFonts w:ascii="Times" w:eastAsia="Times" w:hAnsi="Times" w:cs="Times"/>
          <w:lang w:val="en-US"/>
        </w:rPr>
        <w:t xml:space="preserve">Norwegian clinical prediction </w:t>
      </w:r>
      <w:commentRangeEnd w:id="73"/>
      <w:r w:rsidR="00261945">
        <w:rPr>
          <w:rStyle w:val="CommentReference"/>
          <w:rFonts w:asciiTheme="minorHAnsi" w:hAnsiTheme="minorHAnsi" w:cstheme="minorBidi"/>
          <w:lang w:val="en-US" w:eastAsia="en-US"/>
        </w:rPr>
        <w:commentReference w:id="73"/>
      </w:r>
      <w:r w:rsidRPr="00C05CF9">
        <w:rPr>
          <w:rFonts w:ascii="Times" w:eastAsia="Times" w:hAnsi="Times" w:cs="Times"/>
          <w:lang w:val="en-US"/>
        </w:rPr>
        <w:t>models are good at predicting survival even in other countries from which the</w:t>
      </w:r>
      <w:r w:rsidR="00012D81" w:rsidRPr="00C05CF9">
        <w:rPr>
          <w:rFonts w:ascii="Times" w:eastAsia="Times" w:hAnsi="Times" w:cs="Times"/>
          <w:lang w:val="en-US"/>
        </w:rPr>
        <w:t xml:space="preserve"> models were not</w:t>
      </w:r>
      <w:r w:rsidR="0088541E" w:rsidRPr="00C05CF9">
        <w:rPr>
          <w:rFonts w:ascii="Times" w:eastAsia="Times" w:hAnsi="Times" w:cs="Times"/>
          <w:lang w:val="en-US"/>
        </w:rPr>
        <w:t xml:space="preserve"> originally</w:t>
      </w:r>
      <w:r w:rsidR="00012D81" w:rsidRPr="00C05CF9">
        <w:rPr>
          <w:rFonts w:ascii="Times" w:eastAsia="Times" w:hAnsi="Times" w:cs="Times"/>
          <w:lang w:val="en-US"/>
        </w:rPr>
        <w:t xml:space="preserve"> created from (8</w:t>
      </w:r>
      <w:r w:rsidRPr="00C05CF9">
        <w:rPr>
          <w:rFonts w:ascii="Times" w:eastAsia="Times" w:hAnsi="Times" w:cs="Times"/>
          <w:lang w:val="en-US"/>
        </w:rPr>
        <w:t xml:space="preserve">). What has not been heavily studied is the </w:t>
      </w:r>
      <w:commentRangeStart w:id="74"/>
      <w:r w:rsidRPr="00C05CF9">
        <w:rPr>
          <w:rFonts w:ascii="Times" w:eastAsia="Times" w:hAnsi="Times" w:cs="Times"/>
          <w:lang w:val="en-US"/>
        </w:rPr>
        <w:t xml:space="preserve">grade </w:t>
      </w:r>
      <w:commentRangeEnd w:id="74"/>
      <w:r w:rsidR="00261945">
        <w:rPr>
          <w:rStyle w:val="CommentReference"/>
          <w:rFonts w:asciiTheme="minorHAnsi" w:hAnsiTheme="minorHAnsi" w:cstheme="minorBidi"/>
          <w:lang w:val="en-US" w:eastAsia="en-US"/>
        </w:rPr>
        <w:commentReference w:id="74"/>
      </w:r>
      <w:r w:rsidRPr="00C05CF9">
        <w:rPr>
          <w:rFonts w:ascii="Times" w:eastAsia="Times" w:hAnsi="Times" w:cs="Times"/>
          <w:lang w:val="en-US"/>
        </w:rPr>
        <w:t xml:space="preserve">of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when using prediction models developed in one </w:t>
      </w:r>
      <w:proofErr w:type="gramStart"/>
      <w:r w:rsidRPr="00C05CF9">
        <w:rPr>
          <w:rFonts w:ascii="Times" w:eastAsia="Times" w:hAnsi="Times" w:cs="Times"/>
          <w:lang w:val="en-US"/>
        </w:rPr>
        <w:t>country, and</w:t>
      </w:r>
      <w:proofErr w:type="gramEnd"/>
      <w:r w:rsidRPr="00C05CF9">
        <w:rPr>
          <w:rFonts w:ascii="Times" w:eastAsia="Times" w:hAnsi="Times" w:cs="Times"/>
          <w:lang w:val="en-US"/>
        </w:rPr>
        <w:t xml:space="preserve"> applying in another</w:t>
      </w:r>
      <w:commentRangeStart w:id="75"/>
      <w:r w:rsidRPr="00C05CF9">
        <w:rPr>
          <w:rFonts w:ascii="Times" w:eastAsia="Times" w:hAnsi="Times" w:cs="Times"/>
          <w:lang w:val="en-US"/>
        </w:rPr>
        <w:t xml:space="preserve">. This study will hopefully cover the </w:t>
      </w:r>
      <w:r w:rsidRPr="00C05CF9">
        <w:rPr>
          <w:rFonts w:ascii="Times" w:eastAsia="Times" w:hAnsi="Times" w:cs="Times"/>
          <w:lang w:val="en-US"/>
        </w:rPr>
        <w:lastRenderedPageBreak/>
        <w:t xml:space="preserve">knowledge gap and answer </w:t>
      </w:r>
      <w:r w:rsidR="00AA7287">
        <w:rPr>
          <w:rFonts w:ascii="Times" w:eastAsia="Times" w:hAnsi="Times" w:cs="Times"/>
          <w:lang w:val="en-US"/>
        </w:rPr>
        <w:t>how</w:t>
      </w:r>
      <w:r w:rsidRPr="00C05CF9">
        <w:rPr>
          <w:rFonts w:ascii="Times" w:eastAsia="Times" w:hAnsi="Times" w:cs="Times"/>
          <w:lang w:val="en-US"/>
        </w:rPr>
        <w:t xml:space="preserve"> transferring prediction models from a country and applying it in another country affects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using trauma registry data from India (TITCO), Sweden (</w:t>
      </w:r>
      <w:proofErr w:type="spellStart"/>
      <w:r w:rsidRPr="00C05CF9">
        <w:rPr>
          <w:rFonts w:ascii="Times" w:eastAsia="Times" w:hAnsi="Times" w:cs="Times"/>
          <w:lang w:val="en-US"/>
        </w:rPr>
        <w:t>Swetrau</w:t>
      </w:r>
      <w:proofErr w:type="spellEnd"/>
      <w:r w:rsidRPr="00C05CF9">
        <w:rPr>
          <w:rFonts w:ascii="Times" w:eastAsia="Times" w:hAnsi="Times" w:cs="Times"/>
          <w:lang w:val="en-US"/>
        </w:rPr>
        <w:t>) and USA (NTDB).</w:t>
      </w:r>
      <w:commentRangeEnd w:id="75"/>
      <w:r w:rsidR="00261945">
        <w:rPr>
          <w:rStyle w:val="CommentReference"/>
          <w:rFonts w:asciiTheme="minorHAnsi" w:hAnsiTheme="minorHAnsi" w:cstheme="minorBidi"/>
          <w:lang w:val="en-US" w:eastAsia="en-US"/>
        </w:rPr>
        <w:commentReference w:id="75"/>
      </w:r>
    </w:p>
    <w:p w14:paraId="3660CE2A" w14:textId="77777777" w:rsidR="003F2526" w:rsidRPr="00C05CF9" w:rsidRDefault="003F2526">
      <w:pPr>
        <w:spacing w:line="360" w:lineRule="auto"/>
        <w:rPr>
          <w:rFonts w:ascii="Times" w:eastAsia="Times" w:hAnsi="Times" w:cs="Times"/>
          <w:lang w:val="en-US"/>
        </w:rPr>
      </w:pPr>
    </w:p>
    <w:p w14:paraId="3AD1E751" w14:textId="1D06F38D" w:rsidR="003F2526" w:rsidRPr="00C05CF9" w:rsidRDefault="006764A8">
      <w:pPr>
        <w:spacing w:line="360" w:lineRule="auto"/>
        <w:rPr>
          <w:rFonts w:ascii="Times" w:eastAsia="Times" w:hAnsi="Times" w:cs="Times"/>
          <w:lang w:val="en-US"/>
        </w:rPr>
      </w:pPr>
      <w:r w:rsidRPr="00C05CF9">
        <w:rPr>
          <w:rFonts w:ascii="Times" w:eastAsia="Times" w:hAnsi="Times" w:cs="Times"/>
          <w:lang w:val="en-US"/>
        </w:rPr>
        <w:t xml:space="preserve">Updating the prediction models may have an impact on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As mentioned before, the models are being developed in one country and used in another. </w:t>
      </w:r>
      <w:proofErr w:type="spellStart"/>
      <w:r w:rsidRPr="00C05CF9">
        <w:rPr>
          <w:rFonts w:ascii="Times" w:eastAsia="Times" w:hAnsi="Times" w:cs="Times"/>
          <w:lang w:val="en-US"/>
        </w:rPr>
        <w:t>Mistriage</w:t>
      </w:r>
      <w:proofErr w:type="spellEnd"/>
      <w:r w:rsidRPr="00C05CF9">
        <w:rPr>
          <w:rFonts w:ascii="Times" w:eastAsia="Times" w:hAnsi="Times" w:cs="Times"/>
          <w:lang w:val="en-US"/>
        </w:rPr>
        <w:t xml:space="preserve"> rates may improve if the models </w:t>
      </w:r>
      <w:r w:rsidR="00846AC1" w:rsidRPr="00C05CF9">
        <w:rPr>
          <w:rFonts w:ascii="Times" w:eastAsia="Times" w:hAnsi="Times" w:cs="Times"/>
          <w:lang w:val="en-US"/>
        </w:rPr>
        <w:t>are updated</w:t>
      </w:r>
      <w:r w:rsidR="0088541E" w:rsidRPr="00C05CF9">
        <w:rPr>
          <w:rFonts w:ascii="Times" w:eastAsia="Times" w:hAnsi="Times" w:cs="Times"/>
          <w:lang w:val="en-US"/>
        </w:rPr>
        <w:t>(</w:t>
      </w:r>
      <w:commentRangeStart w:id="76"/>
      <w:r w:rsidR="0088541E" w:rsidRPr="00C05CF9">
        <w:rPr>
          <w:rFonts w:ascii="Times" w:eastAsia="Times" w:hAnsi="Times" w:cs="Times"/>
          <w:lang w:val="en-US"/>
        </w:rPr>
        <w:t>calibrated</w:t>
      </w:r>
      <w:commentRangeEnd w:id="76"/>
      <w:r w:rsidR="00D14ECF">
        <w:rPr>
          <w:rStyle w:val="CommentReference"/>
          <w:rFonts w:asciiTheme="minorHAnsi" w:hAnsiTheme="minorHAnsi" w:cstheme="minorBidi"/>
          <w:lang w:val="en-US" w:eastAsia="en-US"/>
        </w:rPr>
        <w:commentReference w:id="76"/>
      </w:r>
      <w:r w:rsidR="0088541E" w:rsidRPr="00C05CF9">
        <w:rPr>
          <w:rFonts w:ascii="Times" w:eastAsia="Times" w:hAnsi="Times" w:cs="Times"/>
          <w:lang w:val="en-US"/>
        </w:rPr>
        <w:t>)</w:t>
      </w:r>
      <w:r w:rsidR="00846AC1" w:rsidRPr="00C05CF9">
        <w:rPr>
          <w:rFonts w:ascii="Times" w:eastAsia="Times" w:hAnsi="Times" w:cs="Times"/>
          <w:lang w:val="en-US"/>
        </w:rPr>
        <w:t xml:space="preserve"> using </w:t>
      </w:r>
      <w:r w:rsidR="0088541E" w:rsidRPr="00C05CF9">
        <w:rPr>
          <w:rFonts w:ascii="Times" w:eastAsia="Times" w:hAnsi="Times" w:cs="Times"/>
          <w:lang w:val="en-US"/>
        </w:rPr>
        <w:t xml:space="preserve">new </w:t>
      </w:r>
      <w:r w:rsidRPr="00C05CF9">
        <w:rPr>
          <w:rFonts w:ascii="Times" w:eastAsia="Times" w:hAnsi="Times" w:cs="Times"/>
          <w:lang w:val="en-US"/>
        </w:rPr>
        <w:t xml:space="preserve">data from the same </w:t>
      </w:r>
      <w:r w:rsidR="00846AC1" w:rsidRPr="00C05CF9">
        <w:rPr>
          <w:rFonts w:ascii="Times" w:eastAsia="Times" w:hAnsi="Times" w:cs="Times"/>
          <w:lang w:val="en-US"/>
        </w:rPr>
        <w:t>setting</w:t>
      </w:r>
      <w:r w:rsidR="00AA7287">
        <w:rPr>
          <w:rFonts w:ascii="Times" w:eastAsia="Times" w:hAnsi="Times" w:cs="Times"/>
          <w:lang w:val="en-US"/>
        </w:rPr>
        <w:t xml:space="preserve"> in which it will be used in</w:t>
      </w:r>
      <w:r w:rsidRPr="00C05CF9">
        <w:rPr>
          <w:rFonts w:ascii="Times" w:eastAsia="Times" w:hAnsi="Times" w:cs="Times"/>
          <w:lang w:val="en-US"/>
        </w:rPr>
        <w:t xml:space="preserve">. Model updating can be done in various ways. </w:t>
      </w:r>
      <w:commentRangeStart w:id="77"/>
      <w:r w:rsidRPr="00C05CF9">
        <w:rPr>
          <w:rFonts w:ascii="Times" w:eastAsia="Times" w:hAnsi="Times" w:cs="Times"/>
          <w:lang w:val="en-US"/>
        </w:rPr>
        <w:t>One way is to update a new clinical prediction model for every population and setting with regards to time.</w:t>
      </w:r>
      <w:commentRangeEnd w:id="77"/>
      <w:r w:rsidR="00532590">
        <w:rPr>
          <w:rStyle w:val="CommentReference"/>
          <w:rFonts w:asciiTheme="minorHAnsi" w:hAnsiTheme="minorHAnsi" w:cstheme="minorBidi"/>
          <w:lang w:val="en-US" w:eastAsia="en-US"/>
        </w:rPr>
        <w:commentReference w:id="77"/>
      </w:r>
      <w:r w:rsidRPr="00C05CF9">
        <w:rPr>
          <w:rFonts w:ascii="Times" w:eastAsia="Times" w:hAnsi="Times" w:cs="Times"/>
          <w:lang w:val="en-US"/>
        </w:rPr>
        <w:t xml:space="preserve"> </w:t>
      </w:r>
      <w:commentRangeStart w:id="78"/>
      <w:r w:rsidRPr="00C05CF9">
        <w:rPr>
          <w:rFonts w:ascii="Times" w:eastAsia="Times" w:hAnsi="Times" w:cs="Times"/>
          <w:lang w:val="en-US"/>
        </w:rPr>
        <w:t>A different approach is to update a model on a</w:t>
      </w:r>
      <w:r w:rsidR="0088541E" w:rsidRPr="00C05CF9">
        <w:rPr>
          <w:rFonts w:ascii="Times" w:eastAsia="Times" w:hAnsi="Times" w:cs="Times"/>
          <w:lang w:val="en-US"/>
        </w:rPr>
        <w:t>n</w:t>
      </w:r>
      <w:r w:rsidRPr="00C05CF9">
        <w:rPr>
          <w:rFonts w:ascii="Times" w:eastAsia="Times" w:hAnsi="Times" w:cs="Times"/>
          <w:lang w:val="en-US"/>
        </w:rPr>
        <w:t xml:space="preserve"> existing model</w:t>
      </w:r>
      <w:commentRangeEnd w:id="78"/>
      <w:r w:rsidR="00532590">
        <w:rPr>
          <w:rStyle w:val="CommentReference"/>
          <w:rFonts w:asciiTheme="minorHAnsi" w:hAnsiTheme="minorHAnsi" w:cstheme="minorBidi"/>
          <w:lang w:val="en-US" w:eastAsia="en-US"/>
        </w:rPr>
        <w:commentReference w:id="78"/>
      </w:r>
      <w:r w:rsidRPr="00C05CF9">
        <w:rPr>
          <w:rFonts w:ascii="Times" w:eastAsia="Times" w:hAnsi="Times" w:cs="Times"/>
          <w:lang w:val="en-US"/>
        </w:rPr>
        <w:t xml:space="preserve">. </w:t>
      </w:r>
      <w:commentRangeStart w:id="79"/>
      <w:r w:rsidRPr="00C05CF9">
        <w:rPr>
          <w:rFonts w:ascii="Times" w:eastAsia="Times" w:hAnsi="Times" w:cs="Times"/>
          <w:lang w:val="en-US"/>
        </w:rPr>
        <w:t xml:space="preserve">The reasoning behind updating the clinical prediction models is that they become </w:t>
      </w:r>
      <w:proofErr w:type="spellStart"/>
      <w:r w:rsidRPr="00C05CF9">
        <w:rPr>
          <w:rFonts w:ascii="Times" w:eastAsia="Times" w:hAnsi="Times" w:cs="Times"/>
          <w:lang w:val="en-US"/>
        </w:rPr>
        <w:t>miscalibrated</w:t>
      </w:r>
      <w:proofErr w:type="spellEnd"/>
      <w:r w:rsidRPr="00C05CF9">
        <w:rPr>
          <w:rFonts w:ascii="Times" w:eastAsia="Times" w:hAnsi="Times" w:cs="Times"/>
          <w:lang w:val="en-US"/>
        </w:rPr>
        <w:t xml:space="preserve"> over time</w:t>
      </w:r>
      <w:ins w:id="80" w:author="Martin Gerdin Wärnberg" w:date="2019-10-27T01:05:00Z">
        <w:r w:rsidRPr="00C05CF9">
          <w:rPr>
            <w:rFonts w:ascii="Times" w:eastAsia="Times" w:hAnsi="Times" w:cs="Times"/>
            <w:lang w:val="en-US"/>
          </w:rPr>
          <w:t xml:space="preserve"> </w:t>
        </w:r>
      </w:ins>
      <w:commentRangeEnd w:id="79"/>
      <w:ins w:id="81" w:author="Martin Gerdin Wärnberg" w:date="2019-12-30T11:28:00Z">
        <w:r w:rsidR="00532590">
          <w:rPr>
            <w:rStyle w:val="CommentReference"/>
            <w:rFonts w:asciiTheme="minorHAnsi" w:hAnsiTheme="minorHAnsi" w:cstheme="minorBidi"/>
            <w:lang w:val="en-US" w:eastAsia="en-US"/>
          </w:rPr>
          <w:commentReference w:id="79"/>
        </w:r>
      </w:ins>
      <w:r w:rsidR="00012D81" w:rsidRPr="00C05CF9">
        <w:rPr>
          <w:rFonts w:ascii="Times" w:eastAsia="Times" w:hAnsi="Times" w:cs="Times"/>
          <w:lang w:val="en-US"/>
        </w:rPr>
        <w:t>(9</w:t>
      </w:r>
      <w:r w:rsidRPr="00C05CF9">
        <w:rPr>
          <w:rFonts w:ascii="Times" w:eastAsia="Times" w:hAnsi="Times" w:cs="Times"/>
          <w:lang w:val="en-US"/>
        </w:rPr>
        <w:t>).</w:t>
      </w:r>
    </w:p>
    <w:p w14:paraId="21A3E1E6" w14:textId="77777777" w:rsidR="003F2526" w:rsidRPr="00C05CF9" w:rsidRDefault="003F2526">
      <w:pPr>
        <w:spacing w:line="360" w:lineRule="auto"/>
        <w:rPr>
          <w:rFonts w:ascii="Times" w:eastAsia="Times" w:hAnsi="Times" w:cs="Times"/>
          <w:lang w:val="en-US"/>
        </w:rPr>
      </w:pPr>
    </w:p>
    <w:p w14:paraId="271DF55F" w14:textId="28B8D49C" w:rsidR="003F2526" w:rsidRPr="00C05CF9" w:rsidRDefault="006764A8">
      <w:pPr>
        <w:spacing w:line="360" w:lineRule="auto"/>
        <w:rPr>
          <w:rFonts w:ascii="Times" w:eastAsia="Times" w:hAnsi="Times" w:cs="Times"/>
          <w:lang w:val="en-US"/>
        </w:rPr>
      </w:pPr>
      <w:commentRangeStart w:id="82"/>
      <w:r w:rsidRPr="00C05CF9">
        <w:rPr>
          <w:rFonts w:ascii="Times" w:eastAsia="Times" w:hAnsi="Times" w:cs="Times"/>
          <w:lang w:val="en-US"/>
        </w:rPr>
        <w:t>We hypothesize that the clinical prediction models used in the same country which they are created from will perform better locally with data from the same country than when they are transferred between countries. Also, we believe that they will increase in performance once they get updated with new data from the same country. In a previous study</w:t>
      </w:r>
      <w:r w:rsidR="001C691E">
        <w:rPr>
          <w:rFonts w:ascii="Times" w:eastAsia="Times" w:hAnsi="Times" w:cs="Times"/>
          <w:lang w:val="en-US"/>
        </w:rPr>
        <w:t xml:space="preserve"> it</w:t>
      </w:r>
      <w:r w:rsidRPr="00C05CF9">
        <w:rPr>
          <w:rFonts w:ascii="Times" w:eastAsia="Times" w:hAnsi="Times" w:cs="Times"/>
          <w:lang w:val="en-US"/>
        </w:rPr>
        <w:t xml:space="preserve"> </w:t>
      </w:r>
      <w:r w:rsidR="00846AC1" w:rsidRPr="00C05CF9">
        <w:rPr>
          <w:rFonts w:ascii="Times" w:eastAsia="Times" w:hAnsi="Times" w:cs="Times"/>
          <w:lang w:val="en-US"/>
        </w:rPr>
        <w:t>was</w:t>
      </w:r>
      <w:r w:rsidRPr="00C05CF9">
        <w:rPr>
          <w:rFonts w:ascii="Times" w:eastAsia="Times" w:hAnsi="Times" w:cs="Times"/>
          <w:lang w:val="en-US"/>
        </w:rPr>
        <w:t xml:space="preserve"> shown that models created in one </w:t>
      </w:r>
      <w:r w:rsidR="00846AC1" w:rsidRPr="00C05CF9">
        <w:rPr>
          <w:rFonts w:ascii="Times" w:eastAsia="Times" w:hAnsi="Times" w:cs="Times"/>
          <w:lang w:val="en-US"/>
        </w:rPr>
        <w:t xml:space="preserve">context </w:t>
      </w:r>
      <w:r w:rsidRPr="00C05CF9">
        <w:rPr>
          <w:rFonts w:ascii="Times" w:eastAsia="Times" w:hAnsi="Times" w:cs="Times"/>
          <w:lang w:val="en-US"/>
        </w:rPr>
        <w:t xml:space="preserve">and then transferred and used in another </w:t>
      </w:r>
      <w:r w:rsidR="00846AC1" w:rsidRPr="00C05CF9">
        <w:rPr>
          <w:rFonts w:ascii="Times" w:eastAsia="Times" w:hAnsi="Times" w:cs="Times"/>
          <w:lang w:val="en-US"/>
        </w:rPr>
        <w:t>context with the</w:t>
      </w:r>
      <w:ins w:id="83" w:author="Martin Gerdin Wärnberg" w:date="2019-10-27T01:06:00Z">
        <w:r w:rsidRPr="00C05CF9">
          <w:rPr>
            <w:rFonts w:ascii="Times" w:eastAsia="Times" w:hAnsi="Times" w:cs="Times"/>
            <w:lang w:val="en-US"/>
          </w:rPr>
          <w:t xml:space="preserve"> </w:t>
        </w:r>
      </w:ins>
      <w:r w:rsidR="00846AC1" w:rsidRPr="00C05CF9">
        <w:rPr>
          <w:rFonts w:ascii="Times" w:eastAsia="Times" w:hAnsi="Times" w:cs="Times"/>
          <w:lang w:val="en-US"/>
        </w:rPr>
        <w:t xml:space="preserve">same setting </w:t>
      </w:r>
      <w:r w:rsidRPr="00C05CF9">
        <w:rPr>
          <w:rFonts w:ascii="Times" w:eastAsia="Times" w:hAnsi="Times" w:cs="Times"/>
          <w:lang w:val="en-US"/>
        </w:rPr>
        <w:t xml:space="preserve">perform worse compared to model created and used in the same </w:t>
      </w:r>
      <w:r w:rsidR="00846AC1" w:rsidRPr="00C05CF9">
        <w:rPr>
          <w:rFonts w:ascii="Times" w:eastAsia="Times" w:hAnsi="Times" w:cs="Times"/>
          <w:lang w:val="en-US"/>
        </w:rPr>
        <w:t xml:space="preserve">context </w:t>
      </w:r>
      <w:r w:rsidR="00012D81" w:rsidRPr="00C05CF9">
        <w:rPr>
          <w:rFonts w:ascii="Times" w:eastAsia="Times" w:hAnsi="Times" w:cs="Times"/>
          <w:lang w:val="en-US"/>
        </w:rPr>
        <w:t>(10</w:t>
      </w:r>
      <w:r w:rsidRPr="00C05CF9">
        <w:rPr>
          <w:rFonts w:ascii="Times" w:eastAsia="Times" w:hAnsi="Times" w:cs="Times"/>
          <w:lang w:val="en-US"/>
        </w:rPr>
        <w:t xml:space="preserve">). This study will hopefully contribute to healthcare </w:t>
      </w:r>
      <w:r w:rsidR="000611F8" w:rsidRPr="00C05CF9">
        <w:rPr>
          <w:rFonts w:ascii="Times" w:eastAsia="Times" w:hAnsi="Times" w:cs="Times"/>
          <w:lang w:val="en-US"/>
        </w:rPr>
        <w:t>providers</w:t>
      </w:r>
      <w:r w:rsidRPr="00C05CF9">
        <w:rPr>
          <w:rFonts w:ascii="Times" w:eastAsia="Times" w:hAnsi="Times" w:cs="Times"/>
          <w:lang w:val="en-US"/>
        </w:rPr>
        <w:t xml:space="preserve"> and others seeking information regarding prediction models and how they perform when transferred and updated so they can make a decision on how to implement these models in a more efficient way.</w:t>
      </w:r>
      <w:commentRangeEnd w:id="82"/>
      <w:r w:rsidR="00532590">
        <w:rPr>
          <w:rStyle w:val="CommentReference"/>
          <w:rFonts w:asciiTheme="minorHAnsi" w:hAnsiTheme="minorHAnsi" w:cstheme="minorBidi"/>
          <w:lang w:val="en-US" w:eastAsia="en-US"/>
        </w:rPr>
        <w:commentReference w:id="82"/>
      </w:r>
    </w:p>
    <w:p w14:paraId="435AF58F" w14:textId="77777777" w:rsidR="003F2526" w:rsidRPr="00C05CF9" w:rsidRDefault="003F2526">
      <w:pPr>
        <w:spacing w:line="360" w:lineRule="auto"/>
        <w:rPr>
          <w:lang w:val="en-US"/>
        </w:rPr>
      </w:pPr>
    </w:p>
    <w:p w14:paraId="138B43B2" w14:textId="77777777" w:rsidR="003F2526" w:rsidRDefault="006764A8">
      <w:pPr>
        <w:pStyle w:val="Heading1"/>
      </w:pPr>
      <w:r>
        <w:t>Aim</w:t>
      </w:r>
    </w:p>
    <w:p w14:paraId="60B0C7D9" w14:textId="77777777" w:rsidR="003F2526" w:rsidRPr="00C05CF9" w:rsidRDefault="006764A8">
      <w:pPr>
        <w:spacing w:line="360" w:lineRule="auto"/>
        <w:rPr>
          <w:lang w:val="en-US"/>
        </w:rPr>
      </w:pPr>
      <w:r w:rsidRPr="00C05CF9">
        <w:rPr>
          <w:lang w:val="en-US"/>
        </w:rPr>
        <w:t xml:space="preserve">To asses how transfers of prediction models for trauma triage between different settings affect </w:t>
      </w:r>
      <w:proofErr w:type="spellStart"/>
      <w:r w:rsidRPr="00C05CF9">
        <w:rPr>
          <w:lang w:val="en-US"/>
        </w:rPr>
        <w:t>mistriage</w:t>
      </w:r>
      <w:proofErr w:type="spellEnd"/>
      <w:r w:rsidRPr="00C05CF9">
        <w:rPr>
          <w:lang w:val="en-US"/>
        </w:rPr>
        <w:t xml:space="preserve"> rates and to assess how model updating affect these rates compared with no updating.</w:t>
      </w:r>
    </w:p>
    <w:p w14:paraId="78EFB4E8" w14:textId="77777777" w:rsidR="003F2526" w:rsidRPr="00C05CF9" w:rsidRDefault="003F2526">
      <w:pPr>
        <w:rPr>
          <w:lang w:val="en-US"/>
        </w:rPr>
      </w:pPr>
    </w:p>
    <w:p w14:paraId="1EFC29C2" w14:textId="77777777" w:rsidR="003F2526" w:rsidRDefault="006764A8">
      <w:pPr>
        <w:pStyle w:val="Heading1"/>
      </w:pPr>
      <w:r>
        <w:t>Material and methods</w:t>
      </w:r>
    </w:p>
    <w:p w14:paraId="4ADACC85"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design</w:t>
      </w:r>
    </w:p>
    <w:p w14:paraId="46E4EA60" w14:textId="77777777" w:rsidR="003F2526" w:rsidRPr="00C05CF9" w:rsidRDefault="006764A8">
      <w:pPr>
        <w:spacing w:line="360" w:lineRule="auto"/>
        <w:rPr>
          <w:lang w:val="en-US"/>
        </w:rPr>
      </w:pPr>
      <w:r w:rsidRPr="00C05CF9">
        <w:rPr>
          <w:lang w:val="en-US"/>
        </w:rPr>
        <w:t>This is a registry-based cohort study with data from the Swedish trauma registry (</w:t>
      </w:r>
      <w:proofErr w:type="spellStart"/>
      <w:r w:rsidRPr="00C05CF9">
        <w:rPr>
          <w:lang w:val="en-US"/>
        </w:rPr>
        <w:t>SweTrau</w:t>
      </w:r>
      <w:proofErr w:type="spellEnd"/>
      <w:r w:rsidRPr="00C05CF9">
        <w:rPr>
          <w:lang w:val="en-US"/>
        </w:rPr>
        <w:t>), the US national trauma data bank (NTDB) and the Towards Improved Trauma Care Outcomes in India cohort (TITCO).</w:t>
      </w:r>
      <w:ins w:id="84" w:author="Martin Gerdin Wärnberg" w:date="2019-10-27T01:07:00Z">
        <w:r w:rsidRPr="00C05CF9">
          <w:rPr>
            <w:lang w:val="en-US"/>
          </w:rPr>
          <w:t xml:space="preserve"> </w:t>
        </w:r>
      </w:ins>
      <w:r w:rsidRPr="00C05CF9">
        <w:rPr>
          <w:lang w:val="en-US"/>
        </w:rPr>
        <w:t xml:space="preserve">Each dataset will be divided into samples of three; development, updating and validation samples. Logistic regression will be used to develop the </w:t>
      </w:r>
      <w:r w:rsidRPr="00C05CF9">
        <w:rPr>
          <w:lang w:val="en-US"/>
        </w:rPr>
        <w:lastRenderedPageBreak/>
        <w:t xml:space="preserve">models in the development samples. An estimation will be made of the </w:t>
      </w:r>
      <w:proofErr w:type="spellStart"/>
      <w:r w:rsidRPr="00C05CF9">
        <w:rPr>
          <w:lang w:val="en-US"/>
        </w:rPr>
        <w:t>mistriage</w:t>
      </w:r>
      <w:proofErr w:type="spellEnd"/>
      <w:r w:rsidRPr="00C05CF9">
        <w:rPr>
          <w:lang w:val="en-US"/>
        </w:rPr>
        <w:t xml:space="preserve"> rates in the validation samples models and will be compared to it self and to the other validation sample from the other databases. The updating samples will be tested in different settings and compared to see how model updating affect the </w:t>
      </w:r>
      <w:proofErr w:type="spellStart"/>
      <w:r w:rsidRPr="00C05CF9">
        <w:rPr>
          <w:lang w:val="en-US"/>
        </w:rPr>
        <w:t>mistriage</w:t>
      </w:r>
      <w:proofErr w:type="spellEnd"/>
      <w:r w:rsidRPr="00C05CF9">
        <w:rPr>
          <w:lang w:val="en-US"/>
        </w:rPr>
        <w:t xml:space="preserve"> rates.</w:t>
      </w:r>
    </w:p>
    <w:p w14:paraId="57003978" w14:textId="77777777" w:rsidR="003F2526" w:rsidRPr="00C05CF9" w:rsidRDefault="003F2526">
      <w:pPr>
        <w:spacing w:line="360" w:lineRule="auto"/>
        <w:rPr>
          <w:lang w:val="en-US"/>
        </w:rPr>
      </w:pPr>
    </w:p>
    <w:p w14:paraId="3EA98D35" w14:textId="7347719F" w:rsidR="003F2526" w:rsidRPr="00C05CF9" w:rsidRDefault="006764A8">
      <w:pPr>
        <w:spacing w:line="360" w:lineRule="auto"/>
        <w:rPr>
          <w:sz w:val="32"/>
          <w:szCs w:val="32"/>
          <w:lang w:val="en-US"/>
        </w:rPr>
      </w:pPr>
      <w:r w:rsidRPr="00C05CF9">
        <w:rPr>
          <w:sz w:val="32"/>
          <w:szCs w:val="32"/>
          <w:lang w:val="en-US"/>
        </w:rPr>
        <w:t>Setting</w:t>
      </w:r>
      <w:r w:rsidR="0088541E" w:rsidRPr="00C05CF9">
        <w:rPr>
          <w:sz w:val="32"/>
          <w:szCs w:val="32"/>
          <w:lang w:val="en-US"/>
        </w:rPr>
        <w:t>s</w:t>
      </w:r>
    </w:p>
    <w:p w14:paraId="099AF137" w14:textId="729F4F1D" w:rsidR="003F2526" w:rsidRPr="00C05CF9" w:rsidRDefault="006764A8">
      <w:pPr>
        <w:spacing w:line="360" w:lineRule="auto"/>
        <w:rPr>
          <w:lang w:val="en-US"/>
        </w:rPr>
      </w:pPr>
      <w:r w:rsidRPr="00C05CF9">
        <w:rPr>
          <w:lang w:val="en-US"/>
        </w:rPr>
        <w:t xml:space="preserve">95.5% of all Swedish hospitals are connected to </w:t>
      </w:r>
      <w:proofErr w:type="spellStart"/>
      <w:r w:rsidRPr="00C05CF9">
        <w:rPr>
          <w:lang w:val="en-US"/>
        </w:rPr>
        <w:t>SweTrau</w:t>
      </w:r>
      <w:proofErr w:type="spellEnd"/>
      <w:r w:rsidRPr="00C05CF9">
        <w:rPr>
          <w:lang w:val="en-US"/>
        </w:rPr>
        <w:t xml:space="preserve">, making it 52 out of 55 hospitals. It holds approximately 55 000 cases. The NTDB holds data from pediatric and adult patients from different levels of trauma centers, including undesignated trauma centers from 2007 to 2017. TITCO collects information from designated trauma </w:t>
      </w:r>
      <w:r w:rsidR="002654A4" w:rsidRPr="00C05CF9">
        <w:rPr>
          <w:lang w:val="en-US"/>
        </w:rPr>
        <w:t>centers</w:t>
      </w:r>
      <w:r w:rsidRPr="00C05CF9">
        <w:rPr>
          <w:lang w:val="en-US"/>
        </w:rPr>
        <w:t xml:space="preserve"> in India from four </w:t>
      </w:r>
      <w:r w:rsidR="002654A4" w:rsidRPr="00C05CF9">
        <w:rPr>
          <w:lang w:val="en-US"/>
        </w:rPr>
        <w:t>centers</w:t>
      </w:r>
      <w:r w:rsidRPr="00C05CF9">
        <w:rPr>
          <w:lang w:val="en-US"/>
        </w:rPr>
        <w:t xml:space="preserve">. These </w:t>
      </w:r>
      <w:r w:rsidR="002654A4" w:rsidRPr="00C05CF9">
        <w:rPr>
          <w:lang w:val="en-US"/>
        </w:rPr>
        <w:t>centers</w:t>
      </w:r>
      <w:r w:rsidRPr="00C05CF9">
        <w:rPr>
          <w:lang w:val="en-US"/>
        </w:rPr>
        <w:t xml:space="preserve"> are based in large cities in urban India. Kolkata, </w:t>
      </w:r>
      <w:r w:rsidR="00012D81" w:rsidRPr="00C05CF9">
        <w:rPr>
          <w:lang w:val="en-US"/>
        </w:rPr>
        <w:t>Mumbai (2-centres) and Delhi (11-14</w:t>
      </w:r>
      <w:r w:rsidRPr="00C05CF9">
        <w:rPr>
          <w:lang w:val="en-US"/>
        </w:rPr>
        <w:t>)</w:t>
      </w:r>
    </w:p>
    <w:p w14:paraId="18247EFC" w14:textId="77777777" w:rsidR="003F2526" w:rsidRPr="00C05CF9" w:rsidRDefault="003F2526">
      <w:pPr>
        <w:spacing w:line="360" w:lineRule="auto"/>
        <w:rPr>
          <w:lang w:val="en-US"/>
        </w:rPr>
      </w:pPr>
    </w:p>
    <w:p w14:paraId="4B283F45"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Participants</w:t>
      </w:r>
    </w:p>
    <w:p w14:paraId="62101CF8" w14:textId="77777777" w:rsidR="003F2526" w:rsidRPr="00C05CF9" w:rsidRDefault="006764A8">
      <w:pPr>
        <w:spacing w:line="360" w:lineRule="auto"/>
        <w:rPr>
          <w:lang w:val="en-US"/>
        </w:rPr>
      </w:pPr>
      <w:r w:rsidRPr="00C05CF9">
        <w:rPr>
          <w:lang w:val="en-US"/>
        </w:rPr>
        <w:t xml:space="preserve">The </w:t>
      </w:r>
      <w:r w:rsidRPr="00C05CF9">
        <w:rPr>
          <w:b/>
          <w:lang w:val="en-US"/>
        </w:rPr>
        <w:t>inclusion</w:t>
      </w:r>
      <w:r w:rsidRPr="00C05CF9">
        <w:rPr>
          <w:lang w:val="en-US"/>
        </w:rPr>
        <w:t xml:space="preserve"> criteria in patients registered in </w:t>
      </w:r>
      <w:proofErr w:type="spellStart"/>
      <w:r w:rsidRPr="00C05CF9">
        <w:rPr>
          <w:lang w:val="en-US"/>
        </w:rPr>
        <w:t>SweTrau</w:t>
      </w:r>
      <w:proofErr w:type="spellEnd"/>
      <w:r w:rsidRPr="00C05CF9">
        <w:rPr>
          <w:lang w:val="en-US"/>
        </w:rPr>
        <w:t xml:space="preserve"> are:</w:t>
      </w:r>
    </w:p>
    <w:p w14:paraId="1F344D4F"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All patient that have experienced a traumatic event in which a trauma protocol has been activated in a hospital</w:t>
      </w:r>
    </w:p>
    <w:p w14:paraId="348682CD"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Admitted patients with or without trauma protocol activation</w:t>
      </w:r>
    </w:p>
    <w:p w14:paraId="2754C7AB"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 xml:space="preserve">Patients transferred to the hospital &lt;7 days after the traumatic event and with a NISS score of &gt;15. </w:t>
      </w:r>
    </w:p>
    <w:p w14:paraId="7A7CB2C0" w14:textId="77777777" w:rsidR="003F2526" w:rsidRPr="00C05CF9" w:rsidRDefault="003F2526">
      <w:pPr>
        <w:spacing w:line="360" w:lineRule="auto"/>
        <w:rPr>
          <w:lang w:val="en-US"/>
        </w:rPr>
      </w:pPr>
    </w:p>
    <w:p w14:paraId="1CE26278" w14:textId="77777777" w:rsidR="003F2526" w:rsidRDefault="006764A8">
      <w:pPr>
        <w:spacing w:line="360" w:lineRule="auto"/>
      </w:pPr>
      <w:proofErr w:type="spellStart"/>
      <w:r>
        <w:rPr>
          <w:b/>
        </w:rPr>
        <w:t>Exclusion</w:t>
      </w:r>
      <w:proofErr w:type="spellEnd"/>
      <w:r>
        <w:t xml:space="preserve"> </w:t>
      </w:r>
      <w:proofErr w:type="spellStart"/>
      <w:r>
        <w:t>criteria</w:t>
      </w:r>
      <w:proofErr w:type="spellEnd"/>
      <w:r>
        <w:t xml:space="preserve"> for </w:t>
      </w:r>
      <w:proofErr w:type="spellStart"/>
      <w:r>
        <w:t>SweTrau</w:t>
      </w:r>
      <w:proofErr w:type="spellEnd"/>
      <w:r>
        <w:t>:</w:t>
      </w:r>
    </w:p>
    <w:p w14:paraId="33E84CAB"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whose only traumatic injury is chronic subdural hematoma</w:t>
      </w:r>
    </w:p>
    <w:p w14:paraId="71D20300" w14:textId="0B95FF4C"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 xml:space="preserve">Trauma protocol activation without </w:t>
      </w:r>
      <w:r w:rsidR="00012D81" w:rsidRPr="00C05CF9">
        <w:rPr>
          <w:color w:val="000000"/>
          <w:lang w:val="en-US"/>
        </w:rPr>
        <w:t>an underlying traumatic event(11</w:t>
      </w:r>
      <w:r w:rsidRPr="00C05CF9">
        <w:rPr>
          <w:color w:val="000000"/>
          <w:lang w:val="en-US"/>
        </w:rPr>
        <w:t>)</w:t>
      </w:r>
    </w:p>
    <w:p w14:paraId="20CA10C3" w14:textId="77777777" w:rsidR="003F2526" w:rsidRPr="00C05CF9" w:rsidRDefault="003F2526">
      <w:pPr>
        <w:spacing w:line="360" w:lineRule="auto"/>
        <w:rPr>
          <w:lang w:val="en-US"/>
        </w:rPr>
      </w:pPr>
    </w:p>
    <w:p w14:paraId="02F1C2C3" w14:textId="3EDD0B06" w:rsidR="003F2526" w:rsidRPr="00C05CF9" w:rsidRDefault="00846AC1">
      <w:pPr>
        <w:spacing w:line="360" w:lineRule="auto"/>
        <w:rPr>
          <w:lang w:val="en-US"/>
        </w:rPr>
      </w:pPr>
      <w:commentRangeStart w:id="85"/>
      <w:r w:rsidRPr="00C05CF9">
        <w:rPr>
          <w:b/>
          <w:lang w:val="en-US"/>
        </w:rPr>
        <w:t>Inclusion and exclusion</w:t>
      </w:r>
      <w:r w:rsidR="006764A8" w:rsidRPr="00C05CF9">
        <w:rPr>
          <w:b/>
          <w:lang w:val="en-US"/>
        </w:rPr>
        <w:t xml:space="preserve"> criteria </w:t>
      </w:r>
      <w:r w:rsidR="00012D81" w:rsidRPr="00C05CF9">
        <w:rPr>
          <w:lang w:val="en-US"/>
        </w:rPr>
        <w:t xml:space="preserve">for </w:t>
      </w:r>
      <w:r w:rsidR="002654A4" w:rsidRPr="00C05CF9">
        <w:rPr>
          <w:lang w:val="en-US"/>
        </w:rPr>
        <w:t>NTDB (</w:t>
      </w:r>
      <w:r w:rsidR="00012D81" w:rsidRPr="00C05CF9">
        <w:rPr>
          <w:lang w:val="en-US"/>
        </w:rPr>
        <w:t>14</w:t>
      </w:r>
      <w:r w:rsidR="006764A8" w:rsidRPr="00C05CF9">
        <w:rPr>
          <w:lang w:val="en-US"/>
        </w:rPr>
        <w:t>):</w:t>
      </w:r>
      <w:commentRangeEnd w:id="85"/>
      <w:r w:rsidR="00532590">
        <w:rPr>
          <w:rStyle w:val="CommentReference"/>
          <w:rFonts w:asciiTheme="minorHAnsi" w:hAnsiTheme="minorHAnsi" w:cstheme="minorBidi"/>
          <w:lang w:val="en-US" w:eastAsia="en-US"/>
        </w:rPr>
        <w:commentReference w:id="85"/>
      </w:r>
    </w:p>
    <w:p w14:paraId="31836705" w14:textId="1913FBE4" w:rsidR="0049252D" w:rsidRPr="0049252D" w:rsidRDefault="0049252D">
      <w:pPr>
        <w:spacing w:line="360" w:lineRule="auto"/>
        <w:rPr>
          <w:sz w:val="40"/>
          <w:szCs w:val="40"/>
        </w:rPr>
      </w:pPr>
      <w:r>
        <w:rPr>
          <w:sz w:val="40"/>
          <w:szCs w:val="40"/>
        </w:rPr>
        <w:t>Step #1</w:t>
      </w:r>
    </w:p>
    <w:p w14:paraId="26A5C160" w14:textId="77777777" w:rsidR="0049252D" w:rsidRDefault="00592355">
      <w:pPr>
        <w:spacing w:line="360" w:lineRule="auto"/>
      </w:pPr>
      <w:r>
        <w:rPr>
          <w:noProof/>
        </w:rPr>
        <mc:AlternateContent>
          <mc:Choice Requires="wps">
            <w:drawing>
              <wp:anchor distT="0" distB="0" distL="114300" distR="114300" simplePos="0" relativeHeight="251660288" behindDoc="0" locked="0" layoutInCell="1" allowOverlap="1" wp14:anchorId="2477C00C" wp14:editId="5F5B66F1">
                <wp:simplePos x="0" y="0"/>
                <wp:positionH relativeFrom="column">
                  <wp:posOffset>3151505</wp:posOffset>
                </wp:positionH>
                <wp:positionV relativeFrom="paragraph">
                  <wp:posOffset>51435</wp:posOffset>
                </wp:positionV>
                <wp:extent cx="1595120" cy="914400"/>
                <wp:effectExtent l="0" t="0" r="30480" b="25400"/>
                <wp:wrapThrough wrapText="bothSides">
                  <wp:wrapPolygon edited="0">
                    <wp:start x="0" y="0"/>
                    <wp:lineTo x="0" y="21600"/>
                    <wp:lineTo x="21669" y="21600"/>
                    <wp:lineTo x="21669" y="0"/>
                    <wp:lineTo x="0" y="0"/>
                  </wp:wrapPolygon>
                </wp:wrapThrough>
                <wp:docPr id="2" name="Rektangel 2"/>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32C2C" w14:textId="223B8B17" w:rsidR="006C1B7E" w:rsidRPr="00C05CF9" w:rsidRDefault="006C1B7E" w:rsidP="00592355">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77C00C" id="Rektangel 2" o:spid="_x0000_s1026" style="position:absolute;margin-left:248.15pt;margin-top:4.05pt;width:125.6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" fillcolor="white [3201]" strokecolor="#70ad47 [3209]" strokeweight="1pt">
                <v:textbox>
                  <w:txbxContent>
                    <w:p w14:paraId="7C932C2C" w14:textId="223B8B17" w:rsidR="006C1B7E" w:rsidRPr="00C05CF9" w:rsidRDefault="006C1B7E" w:rsidP="00592355">
                      <w:pPr>
                        <w:jc w:val="center"/>
                        <w:rPr>
                          <w:lang w:val="en-US"/>
                        </w:rPr>
                      </w:pPr>
                      <w:r w:rsidRPr="00C05CF9">
                        <w:rPr>
                          <w:lang w:val="en-US"/>
                        </w:rPr>
                        <w:t xml:space="preserve">Patient NOT INCLUDED in the NTDB </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494036A6" wp14:editId="72CFF511">
                <wp:simplePos x="0" y="0"/>
                <wp:positionH relativeFrom="column">
                  <wp:posOffset>182245</wp:posOffset>
                </wp:positionH>
                <wp:positionV relativeFrom="paragraph">
                  <wp:posOffset>167640</wp:posOffset>
                </wp:positionV>
                <wp:extent cx="2054860" cy="797560"/>
                <wp:effectExtent l="0" t="0" r="27940" b="15240"/>
                <wp:wrapThrough wrapText="bothSides">
                  <wp:wrapPolygon edited="0">
                    <wp:start x="0" y="0"/>
                    <wp:lineTo x="0" y="21325"/>
                    <wp:lineTo x="21627" y="21325"/>
                    <wp:lineTo x="21627" y="0"/>
                    <wp:lineTo x="0" y="0"/>
                  </wp:wrapPolygon>
                </wp:wrapThrough>
                <wp:docPr id="1" name="Rektangel 1"/>
                <wp:cNvGraphicFramePr/>
                <a:graphic xmlns:a="http://schemas.openxmlformats.org/drawingml/2006/main">
                  <a:graphicData uri="http://schemas.microsoft.com/office/word/2010/wordprocessingShape">
                    <wps:wsp>
                      <wps:cNvSpPr/>
                      <wps:spPr>
                        <a:xfrm>
                          <a:off x="0" y="0"/>
                          <a:ext cx="2054860" cy="797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E3B9F" w14:textId="6D12C251" w:rsidR="006C1B7E" w:rsidRPr="00C05CF9" w:rsidRDefault="006C1B7E" w:rsidP="00592355">
                            <w:pPr>
                              <w:jc w:val="center"/>
                              <w:rPr>
                                <w:lang w:val="en-US"/>
                              </w:rPr>
                            </w:pPr>
                            <w:r w:rsidRPr="00C05CF9">
                              <w:rPr>
                                <w:lang w:val="en-US"/>
                              </w:rPr>
                              <w:t>Did the patient sustain one or more traumatic injuries within 14 days of initial hospital encounter?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036A6" id="Rektangel 1" o:spid="_x0000_s1027" style="position:absolute;margin-left:14.35pt;margin-top:13.2pt;width:161.8pt;height: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" fillcolor="white [3201]" strokecolor="#70ad47 [3209]" strokeweight="1pt">
                <v:textbox>
                  <w:txbxContent>
                    <w:p w14:paraId="329E3B9F" w14:textId="6D12C251" w:rsidR="006C1B7E" w:rsidRPr="00C05CF9" w:rsidRDefault="006C1B7E" w:rsidP="00592355">
                      <w:pPr>
                        <w:jc w:val="center"/>
                        <w:rPr>
                          <w:lang w:val="en-US"/>
                        </w:rPr>
                      </w:pPr>
                      <w:r w:rsidRPr="00C05CF9">
                        <w:rPr>
                          <w:lang w:val="en-US"/>
                        </w:rPr>
                        <w:t>Did the patient sustain one or more traumatic injuries within 14 days of initial hospital encounter?</w:t>
                      </w:r>
                    </w:p>
                  </w:txbxContent>
                </v:textbox>
                <w10:wrap type="through"/>
              </v:rect>
            </w:pict>
          </mc:Fallback>
        </mc:AlternateContent>
      </w:r>
    </w:p>
    <w:p w14:paraId="187622B3" w14:textId="3FF8384C" w:rsidR="00592355" w:rsidRDefault="00592355">
      <w:pPr>
        <w:spacing w:line="360" w:lineRule="auto"/>
      </w:pPr>
      <w:r>
        <w:t xml:space="preserve"> </w:t>
      </w:r>
      <w:r w:rsidRPr="0049252D">
        <w:rPr>
          <w:sz w:val="40"/>
          <w:szCs w:val="40"/>
        </w:rPr>
        <w:t>No</w:t>
      </w:r>
      <w:r>
        <w:t xml:space="preserve"> </w:t>
      </w:r>
      <w:r w:rsidRPr="00592355">
        <w:rPr>
          <w:color w:val="FF0000"/>
          <w:sz w:val="40"/>
          <w:szCs w:val="40"/>
        </w:rPr>
        <w:sym w:font="Symbol" w:char="F0DE"/>
      </w:r>
      <w:r w:rsidRPr="00592355">
        <w:rPr>
          <w:color w:val="FF0000"/>
          <w:sz w:val="40"/>
          <w:szCs w:val="40"/>
        </w:rPr>
        <w:t xml:space="preserve"> </w:t>
      </w:r>
    </w:p>
    <w:p w14:paraId="071DEDB2" w14:textId="77777777" w:rsidR="00592355" w:rsidRDefault="00592355">
      <w:pPr>
        <w:spacing w:line="360" w:lineRule="auto"/>
      </w:pPr>
    </w:p>
    <w:p w14:paraId="6B1442C7" w14:textId="090BF5E9" w:rsidR="00592355" w:rsidRDefault="00592355">
      <w:pPr>
        <w:spacing w:line="360" w:lineRule="auto"/>
        <w:rPr>
          <w:sz w:val="40"/>
          <w:szCs w:val="40"/>
        </w:rPr>
      </w:pPr>
      <w:r>
        <w:t xml:space="preserve">         </w:t>
      </w:r>
      <w:r w:rsidRPr="00592355">
        <w:rPr>
          <w:sz w:val="40"/>
          <w:szCs w:val="40"/>
        </w:rPr>
        <w:sym w:font="Symbol" w:char="F0DF"/>
      </w:r>
      <w:r>
        <w:rPr>
          <w:sz w:val="40"/>
          <w:szCs w:val="40"/>
        </w:rPr>
        <w:t>Yes</w:t>
      </w:r>
    </w:p>
    <w:p w14:paraId="267D1501" w14:textId="02845E54" w:rsidR="00592355" w:rsidRPr="00592355" w:rsidRDefault="00592355">
      <w:pPr>
        <w:spacing w:line="360" w:lineRule="auto"/>
        <w:rPr>
          <w:sz w:val="40"/>
          <w:szCs w:val="40"/>
        </w:rPr>
      </w:pPr>
      <w:r>
        <w:rPr>
          <w:noProof/>
        </w:rPr>
        <w:lastRenderedPageBreak/>
        <mc:AlternateContent>
          <mc:Choice Requires="wps">
            <w:drawing>
              <wp:anchor distT="0" distB="0" distL="114300" distR="114300" simplePos="0" relativeHeight="251663360" behindDoc="0" locked="0" layoutInCell="1" allowOverlap="1" wp14:anchorId="0D1E831E" wp14:editId="37F0230D">
                <wp:simplePos x="0" y="0"/>
                <wp:positionH relativeFrom="column">
                  <wp:posOffset>3148965</wp:posOffset>
                </wp:positionH>
                <wp:positionV relativeFrom="paragraph">
                  <wp:posOffset>311150</wp:posOffset>
                </wp:positionV>
                <wp:extent cx="1595120" cy="914400"/>
                <wp:effectExtent l="0" t="0" r="30480" b="25400"/>
                <wp:wrapThrough wrapText="bothSides">
                  <wp:wrapPolygon edited="0">
                    <wp:start x="0" y="0"/>
                    <wp:lineTo x="0" y="21600"/>
                    <wp:lineTo x="21669" y="21600"/>
                    <wp:lineTo x="21669" y="0"/>
                    <wp:lineTo x="0" y="0"/>
                  </wp:wrapPolygon>
                </wp:wrapThrough>
                <wp:docPr id="7" name="Rektangel 7"/>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119B93" w14:textId="77777777" w:rsidR="006C1B7E" w:rsidRPr="00C05CF9" w:rsidRDefault="006C1B7E" w:rsidP="00592355">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E831E" id="Rektangel 7" o:spid="_x0000_s1028" style="position:absolute;margin-left:247.95pt;margin-top:24.5pt;width:125.6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" fillcolor="white [3201]" strokecolor="#70ad47 [3209]" strokeweight="1pt">
                <v:textbox>
                  <w:txbxContent>
                    <w:p w14:paraId="6E119B93" w14:textId="77777777" w:rsidR="006C1B7E" w:rsidRPr="00C05CF9" w:rsidRDefault="006C1B7E" w:rsidP="00592355">
                      <w:pPr>
                        <w:jc w:val="center"/>
                        <w:rPr>
                          <w:lang w:val="en-US"/>
                        </w:rPr>
                      </w:pPr>
                      <w:r w:rsidRPr="00C05CF9">
                        <w:rPr>
                          <w:lang w:val="en-US"/>
                        </w:rPr>
                        <w:t xml:space="preserve">Patient NOT INCLUDED in the NTDB </w:t>
                      </w:r>
                    </w:p>
                  </w:txbxContent>
                </v:textbox>
                <w10:wrap type="through"/>
              </v:rect>
            </w:pict>
          </mc:Fallback>
        </mc:AlternateContent>
      </w:r>
      <w:r>
        <w:rPr>
          <w:noProof/>
          <w:sz w:val="40"/>
          <w:szCs w:val="40"/>
        </w:rPr>
        <mc:AlternateContent>
          <mc:Choice Requires="wps">
            <w:drawing>
              <wp:anchor distT="0" distB="0" distL="114300" distR="114300" simplePos="0" relativeHeight="251661312" behindDoc="0" locked="0" layoutInCell="1" allowOverlap="1" wp14:anchorId="1F51F722" wp14:editId="6AEF1179">
                <wp:simplePos x="0" y="0"/>
                <wp:positionH relativeFrom="column">
                  <wp:posOffset>182245</wp:posOffset>
                </wp:positionH>
                <wp:positionV relativeFrom="paragraph">
                  <wp:posOffset>191770</wp:posOffset>
                </wp:positionV>
                <wp:extent cx="2054860" cy="1143000"/>
                <wp:effectExtent l="0" t="0" r="27940" b="25400"/>
                <wp:wrapThrough wrapText="bothSides">
                  <wp:wrapPolygon edited="0">
                    <wp:start x="0" y="0"/>
                    <wp:lineTo x="0" y="21600"/>
                    <wp:lineTo x="21627" y="21600"/>
                    <wp:lineTo x="21627" y="0"/>
                    <wp:lineTo x="0" y="0"/>
                  </wp:wrapPolygon>
                </wp:wrapThrough>
                <wp:docPr id="6" name="Rektangel 6"/>
                <wp:cNvGraphicFramePr/>
                <a:graphic xmlns:a="http://schemas.openxmlformats.org/drawingml/2006/main">
                  <a:graphicData uri="http://schemas.microsoft.com/office/word/2010/wordprocessingShape">
                    <wps:wsp>
                      <wps:cNvSpPr/>
                      <wps:spPr>
                        <a:xfrm>
                          <a:off x="0" y="0"/>
                          <a:ext cx="205486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51EA45" w14:textId="34113CAB" w:rsidR="006C1B7E" w:rsidRPr="00C05CF9" w:rsidRDefault="006C1B7E" w:rsidP="00592355">
                            <w:pPr>
                              <w:jc w:val="center"/>
                              <w:rPr>
                                <w:lang w:val="en-US"/>
                              </w:rPr>
                            </w:pPr>
                            <w:r w:rsidRPr="00C05CF9">
                              <w:rPr>
                                <w:lang w:val="en-US"/>
                              </w:rPr>
                              <w:t>Is the diagnostic code for any injury included in the following ICD-10-CM range?</w:t>
                            </w:r>
                          </w:p>
                          <w:p w14:paraId="502199AC" w14:textId="0758A608" w:rsidR="006C1B7E" w:rsidRPr="00C05CF9" w:rsidRDefault="006C1B7E" w:rsidP="00592355">
                            <w:pPr>
                              <w:jc w:val="center"/>
                              <w:rPr>
                                <w:lang w:val="en-US"/>
                              </w:rPr>
                            </w:pPr>
                            <w:r w:rsidRPr="00C05CF9">
                              <w:rPr>
                                <w:lang w:val="en-US"/>
                              </w:rPr>
                              <w:t xml:space="preserve">S00-S99, T07, T14, T20-T28, T30-T32, T79.A1-T79.A9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F722" id="Rektangel 6" o:spid="_x0000_s1029" style="position:absolute;margin-left:14.35pt;margin-top:15.1pt;width:161.8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" fillcolor="white [3201]" strokecolor="#70ad47 [3209]" strokeweight="1pt">
                <v:textbox>
                  <w:txbxContent>
                    <w:p w14:paraId="5151EA45" w14:textId="34113CAB" w:rsidR="006C1B7E" w:rsidRPr="00C05CF9" w:rsidRDefault="006C1B7E" w:rsidP="00592355">
                      <w:pPr>
                        <w:jc w:val="center"/>
                        <w:rPr>
                          <w:lang w:val="en-US"/>
                        </w:rPr>
                      </w:pPr>
                      <w:r w:rsidRPr="00C05CF9">
                        <w:rPr>
                          <w:lang w:val="en-US"/>
                        </w:rPr>
                        <w:t>Is the diagnostic code for any injury included in the following ICD-10-CM range?</w:t>
                      </w:r>
                    </w:p>
                    <w:p w14:paraId="502199AC" w14:textId="0758A608" w:rsidR="006C1B7E" w:rsidRPr="00C05CF9" w:rsidRDefault="006C1B7E" w:rsidP="00592355">
                      <w:pPr>
                        <w:jc w:val="center"/>
                        <w:rPr>
                          <w:lang w:val="en-US"/>
                        </w:rPr>
                      </w:pPr>
                      <w:r w:rsidRPr="00C05CF9">
                        <w:rPr>
                          <w:lang w:val="en-US"/>
                        </w:rPr>
                        <w:t xml:space="preserve">S00-S99, T07, T14, T20-T28, T30-T32, T79.A1-T79.A9 </w:t>
                      </w:r>
                    </w:p>
                  </w:txbxContent>
                </v:textbox>
                <w10:wrap type="through"/>
              </v:rect>
            </w:pict>
          </mc:Fallback>
        </mc:AlternateContent>
      </w:r>
    </w:p>
    <w:p w14:paraId="50B0DBEA" w14:textId="14364F14" w:rsidR="00592355" w:rsidRDefault="00592355">
      <w:pPr>
        <w:spacing w:line="360" w:lineRule="auto"/>
      </w:pPr>
    </w:p>
    <w:p w14:paraId="2BF189CF" w14:textId="0C2A92C2" w:rsidR="00592355" w:rsidRDefault="00592355">
      <w:pPr>
        <w:spacing w:line="360" w:lineRule="auto"/>
      </w:pPr>
      <w:r>
        <w:rPr>
          <w:sz w:val="40"/>
          <w:szCs w:val="40"/>
        </w:rPr>
        <w:t xml:space="preserve">   </w:t>
      </w:r>
      <w:r w:rsidRPr="00592355">
        <w:rPr>
          <w:color w:val="FF0000"/>
          <w:sz w:val="40"/>
          <w:szCs w:val="40"/>
        </w:rPr>
        <w:sym w:font="Symbol" w:char="F0DE"/>
      </w:r>
    </w:p>
    <w:p w14:paraId="6C408FF5" w14:textId="77777777" w:rsidR="00592355" w:rsidRDefault="00592355">
      <w:pPr>
        <w:spacing w:line="360" w:lineRule="auto"/>
      </w:pPr>
    </w:p>
    <w:p w14:paraId="03DF87F8" w14:textId="5051688A" w:rsidR="00592355" w:rsidRDefault="00592355">
      <w:pPr>
        <w:spacing w:line="360" w:lineRule="auto"/>
        <w:rPr>
          <w:sz w:val="40"/>
          <w:szCs w:val="40"/>
        </w:rPr>
      </w:pPr>
      <w:r>
        <w:rPr>
          <w:sz w:val="40"/>
          <w:szCs w:val="40"/>
        </w:rPr>
        <w:t xml:space="preserve">     </w:t>
      </w:r>
      <w:r w:rsidRPr="00592355">
        <w:rPr>
          <w:sz w:val="40"/>
          <w:szCs w:val="40"/>
        </w:rPr>
        <w:sym w:font="Symbol" w:char="F0DF"/>
      </w:r>
    </w:p>
    <w:p w14:paraId="474F8BD6" w14:textId="1304B54F" w:rsidR="00592355" w:rsidRDefault="00592355">
      <w:pPr>
        <w:spacing w:line="360" w:lineRule="auto"/>
      </w:pPr>
      <w:r>
        <w:rPr>
          <w:noProof/>
        </w:rPr>
        <mc:AlternateContent>
          <mc:Choice Requires="wps">
            <w:drawing>
              <wp:anchor distT="0" distB="0" distL="114300" distR="114300" simplePos="0" relativeHeight="251664384" behindDoc="0" locked="0" layoutInCell="1" allowOverlap="1" wp14:anchorId="36AC633A" wp14:editId="03FF6458">
                <wp:simplePos x="0" y="0"/>
                <wp:positionH relativeFrom="column">
                  <wp:posOffset>182245</wp:posOffset>
                </wp:positionH>
                <wp:positionV relativeFrom="paragraph">
                  <wp:posOffset>235585</wp:posOffset>
                </wp:positionV>
                <wp:extent cx="2054860" cy="1259840"/>
                <wp:effectExtent l="0" t="0" r="27940" b="35560"/>
                <wp:wrapThrough wrapText="bothSides">
                  <wp:wrapPolygon edited="0">
                    <wp:start x="0" y="0"/>
                    <wp:lineTo x="0" y="21774"/>
                    <wp:lineTo x="21627" y="21774"/>
                    <wp:lineTo x="21627" y="0"/>
                    <wp:lineTo x="0" y="0"/>
                  </wp:wrapPolygon>
                </wp:wrapThrough>
                <wp:docPr id="9" name="Rektangel 9"/>
                <wp:cNvGraphicFramePr/>
                <a:graphic xmlns:a="http://schemas.openxmlformats.org/drawingml/2006/main">
                  <a:graphicData uri="http://schemas.microsoft.com/office/word/2010/wordprocessingShape">
                    <wps:wsp>
                      <wps:cNvSpPr/>
                      <wps:spPr>
                        <a:xfrm>
                          <a:off x="0" y="0"/>
                          <a:ext cx="2054860" cy="1259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9624A6" w14:textId="77B9350B" w:rsidR="006C1B7E" w:rsidRPr="00592355" w:rsidRDefault="006C1B7E" w:rsidP="00592355">
                            <w:pPr>
                              <w:jc w:val="center"/>
                            </w:pPr>
                            <w:r w:rsidRPr="00C05CF9">
                              <w:rPr>
                                <w:lang w:val="en-US"/>
                              </w:rPr>
                              <w:t xml:space="preserve">Did the patient sustain at least one injury with a diagnosis code outside the ranges of ICD-10-CM codes below? </w:t>
                            </w:r>
                            <w:r>
                              <w:t>S00, S10, S20, S30, S40, S50, S60, S70, S80, S90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C633A" id="Rektangel 9" o:spid="_x0000_s1030" style="position:absolute;margin-left:14.35pt;margin-top:18.55pt;width:161.8pt;height:9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" fillcolor="white [3201]" strokecolor="#70ad47 [3209]" strokeweight="1pt">
                <v:textbox>
                  <w:txbxContent>
                    <w:p w14:paraId="269624A6" w14:textId="77B9350B" w:rsidR="006C1B7E" w:rsidRPr="00592355" w:rsidRDefault="006C1B7E" w:rsidP="00592355">
                      <w:pPr>
                        <w:jc w:val="center"/>
                      </w:pPr>
                      <w:r w:rsidRPr="00C05CF9">
                        <w:rPr>
                          <w:lang w:val="en-US"/>
                        </w:rPr>
                        <w:t xml:space="preserve">Did the patient sustain at least one injury with a diagnosis code outside the ranges of ICD-10-CM codes below? </w:t>
                      </w:r>
                      <w:r>
                        <w:t>S00, S10, S20, S30, S40, S50, S60, S70, S80, S90</w:t>
                      </w:r>
                    </w:p>
                  </w:txbxContent>
                </v:textbox>
                <w10:wrap type="through"/>
              </v:rect>
            </w:pict>
          </mc:Fallback>
        </mc:AlternateContent>
      </w:r>
    </w:p>
    <w:p w14:paraId="127D7B9F" w14:textId="627B40AE" w:rsidR="00592355" w:rsidRDefault="0049252D">
      <w:pPr>
        <w:spacing w:line="360" w:lineRule="auto"/>
      </w:pPr>
      <w:r>
        <w:rPr>
          <w:noProof/>
        </w:rPr>
        <mc:AlternateContent>
          <mc:Choice Requires="wps">
            <w:drawing>
              <wp:anchor distT="0" distB="0" distL="114300" distR="114300" simplePos="0" relativeHeight="251666432" behindDoc="0" locked="0" layoutInCell="1" allowOverlap="1" wp14:anchorId="2458C763" wp14:editId="179AB8EE">
                <wp:simplePos x="0" y="0"/>
                <wp:positionH relativeFrom="column">
                  <wp:posOffset>3148965</wp:posOffset>
                </wp:positionH>
                <wp:positionV relativeFrom="paragraph">
                  <wp:posOffset>205740</wp:posOffset>
                </wp:positionV>
                <wp:extent cx="1595120" cy="914400"/>
                <wp:effectExtent l="0" t="0" r="30480" b="25400"/>
                <wp:wrapThrough wrapText="bothSides">
                  <wp:wrapPolygon edited="0">
                    <wp:start x="0" y="0"/>
                    <wp:lineTo x="0" y="21600"/>
                    <wp:lineTo x="21669" y="21600"/>
                    <wp:lineTo x="21669" y="0"/>
                    <wp:lineTo x="0" y="0"/>
                  </wp:wrapPolygon>
                </wp:wrapThrough>
                <wp:docPr id="10" name="Rektangel 10"/>
                <wp:cNvGraphicFramePr/>
                <a:graphic xmlns:a="http://schemas.openxmlformats.org/drawingml/2006/main">
                  <a:graphicData uri="http://schemas.microsoft.com/office/word/2010/wordprocessingShape">
                    <wps:wsp>
                      <wps:cNvSpPr/>
                      <wps:spPr>
                        <a:xfrm>
                          <a:off x="0" y="0"/>
                          <a:ext cx="15951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094F3A" w14:textId="77777777" w:rsidR="006C1B7E" w:rsidRPr="00C05CF9" w:rsidRDefault="006C1B7E" w:rsidP="0049252D">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8C763" id="Rektangel 10" o:spid="_x0000_s1031" style="position:absolute;margin-left:247.95pt;margin-top:16.2pt;width:125.6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" fillcolor="white [3201]" strokecolor="#70ad47 [3209]" strokeweight="1pt">
                <v:textbox>
                  <w:txbxContent>
                    <w:p w14:paraId="57094F3A" w14:textId="77777777" w:rsidR="006C1B7E" w:rsidRPr="00C05CF9" w:rsidRDefault="006C1B7E" w:rsidP="0049252D">
                      <w:pPr>
                        <w:jc w:val="center"/>
                        <w:rPr>
                          <w:lang w:val="en-US"/>
                        </w:rPr>
                      </w:pPr>
                      <w:r w:rsidRPr="00C05CF9">
                        <w:rPr>
                          <w:lang w:val="en-US"/>
                        </w:rPr>
                        <w:t xml:space="preserve">Patient NOT INCLUDED in the NTDB </w:t>
                      </w:r>
                    </w:p>
                  </w:txbxContent>
                </v:textbox>
                <w10:wrap type="through"/>
              </v:rect>
            </w:pict>
          </mc:Fallback>
        </mc:AlternateContent>
      </w:r>
    </w:p>
    <w:p w14:paraId="316FE02E" w14:textId="07EB21C5" w:rsidR="00592355" w:rsidRDefault="00592355">
      <w:pPr>
        <w:spacing w:line="360" w:lineRule="auto"/>
      </w:pPr>
    </w:p>
    <w:p w14:paraId="2BF80932" w14:textId="25E449F2" w:rsidR="00592355" w:rsidRDefault="0049252D">
      <w:pPr>
        <w:spacing w:line="360" w:lineRule="auto"/>
      </w:pPr>
      <w:r>
        <w:rPr>
          <w:color w:val="FF0000"/>
          <w:sz w:val="40"/>
          <w:szCs w:val="40"/>
        </w:rPr>
        <w:t xml:space="preserve">   </w:t>
      </w:r>
      <w:r w:rsidRPr="00592355">
        <w:rPr>
          <w:color w:val="FF0000"/>
          <w:sz w:val="40"/>
          <w:szCs w:val="40"/>
        </w:rPr>
        <w:sym w:font="Symbol" w:char="F0DE"/>
      </w:r>
      <w:r>
        <w:rPr>
          <w:color w:val="FF0000"/>
          <w:sz w:val="40"/>
          <w:szCs w:val="40"/>
        </w:rPr>
        <w:t xml:space="preserve">  </w:t>
      </w:r>
    </w:p>
    <w:p w14:paraId="65859DC0" w14:textId="32D6BB7D" w:rsidR="00592355" w:rsidRDefault="00592355">
      <w:pPr>
        <w:spacing w:line="360" w:lineRule="auto"/>
      </w:pPr>
    </w:p>
    <w:p w14:paraId="4B905FA3" w14:textId="6B525345" w:rsidR="0049252D" w:rsidRDefault="0049252D">
      <w:pPr>
        <w:spacing w:line="360" w:lineRule="auto"/>
        <w:rPr>
          <w:sz w:val="40"/>
          <w:szCs w:val="40"/>
        </w:rPr>
      </w:pPr>
      <w:r>
        <w:rPr>
          <w:sz w:val="40"/>
          <w:szCs w:val="40"/>
        </w:rPr>
        <w:t xml:space="preserve">     </w:t>
      </w:r>
      <w:r w:rsidRPr="00592355">
        <w:rPr>
          <w:sz w:val="40"/>
          <w:szCs w:val="40"/>
        </w:rPr>
        <w:sym w:font="Symbol" w:char="F0DF"/>
      </w:r>
    </w:p>
    <w:p w14:paraId="7AA4198A" w14:textId="77777777" w:rsidR="0049252D" w:rsidRDefault="0049252D">
      <w:pPr>
        <w:spacing w:line="360" w:lineRule="auto"/>
        <w:rPr>
          <w:sz w:val="40"/>
          <w:szCs w:val="40"/>
        </w:rPr>
      </w:pPr>
    </w:p>
    <w:p w14:paraId="0474CF7A" w14:textId="33C3FB22" w:rsidR="0049252D" w:rsidRDefault="0049252D">
      <w:pPr>
        <w:spacing w:line="360" w:lineRule="auto"/>
        <w:rPr>
          <w:sz w:val="40"/>
          <w:szCs w:val="40"/>
        </w:rPr>
      </w:pPr>
      <w:r>
        <w:rPr>
          <w:sz w:val="40"/>
          <w:szCs w:val="40"/>
        </w:rPr>
        <w:t>Continue to step #2</w:t>
      </w:r>
    </w:p>
    <w:p w14:paraId="2EB321D6" w14:textId="3DDAE767" w:rsidR="0049252D" w:rsidRDefault="00C32E5E">
      <w:pPr>
        <w:spacing w:line="360" w:lineRule="auto"/>
        <w:rPr>
          <w:sz w:val="40"/>
          <w:szCs w:val="40"/>
        </w:rPr>
      </w:pPr>
      <w:r>
        <w:rPr>
          <w:noProof/>
          <w:sz w:val="40"/>
          <w:szCs w:val="40"/>
        </w:rPr>
        <mc:AlternateContent>
          <mc:Choice Requires="wps">
            <w:drawing>
              <wp:anchor distT="0" distB="0" distL="114300" distR="114300" simplePos="0" relativeHeight="251667456" behindDoc="0" locked="0" layoutInCell="1" allowOverlap="1" wp14:anchorId="03DA5F30" wp14:editId="6FEEFECB">
                <wp:simplePos x="0" y="0"/>
                <wp:positionH relativeFrom="column">
                  <wp:posOffset>184150</wp:posOffset>
                </wp:positionH>
                <wp:positionV relativeFrom="paragraph">
                  <wp:posOffset>154305</wp:posOffset>
                </wp:positionV>
                <wp:extent cx="1711960" cy="548005"/>
                <wp:effectExtent l="0" t="0" r="15240" b="36195"/>
                <wp:wrapThrough wrapText="bothSides">
                  <wp:wrapPolygon edited="0">
                    <wp:start x="0" y="0"/>
                    <wp:lineTo x="0" y="22025"/>
                    <wp:lineTo x="21472" y="22025"/>
                    <wp:lineTo x="21472" y="0"/>
                    <wp:lineTo x="0" y="0"/>
                  </wp:wrapPolygon>
                </wp:wrapThrough>
                <wp:docPr id="11" name="Rektangel 11"/>
                <wp:cNvGraphicFramePr/>
                <a:graphic xmlns:a="http://schemas.openxmlformats.org/drawingml/2006/main">
                  <a:graphicData uri="http://schemas.microsoft.com/office/word/2010/wordprocessingShape">
                    <wps:wsp>
                      <wps:cNvSpPr/>
                      <wps:spPr>
                        <a:xfrm>
                          <a:off x="0" y="0"/>
                          <a:ext cx="1711960" cy="5480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19562B" w14:textId="2739B144" w:rsidR="006C1B7E" w:rsidRPr="00C05CF9" w:rsidRDefault="006C1B7E" w:rsidP="0049252D">
                            <w:pPr>
                              <w:jc w:val="center"/>
                              <w:rPr>
                                <w:lang w:val="en-US"/>
                              </w:rPr>
                            </w:pPr>
                            <w:r w:rsidRPr="00C05CF9">
                              <w:rPr>
                                <w:lang w:val="en-US"/>
                              </w:rPr>
                              <w:t>Did the patient’s injury result in death?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A5F30" id="Rektangel 11" o:spid="_x0000_s1032" style="position:absolute;margin-left:14.5pt;margin-top:12.15pt;width:134.8pt;height:4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" fillcolor="white [3201]" strokecolor="#70ad47 [3209]" strokeweight="1pt">
                <v:textbox>
                  <w:txbxContent>
                    <w:p w14:paraId="5819562B" w14:textId="2739B144" w:rsidR="006C1B7E" w:rsidRPr="00C05CF9" w:rsidRDefault="006C1B7E" w:rsidP="0049252D">
                      <w:pPr>
                        <w:jc w:val="center"/>
                        <w:rPr>
                          <w:lang w:val="en-US"/>
                        </w:rPr>
                      </w:pPr>
                      <w:r w:rsidRPr="00C05CF9">
                        <w:rPr>
                          <w:lang w:val="en-US"/>
                        </w:rPr>
                        <w:t>Did the patient’s injury result in death?</w:t>
                      </w:r>
                    </w:p>
                  </w:txbxContent>
                </v:textbox>
                <w10:wrap type="through"/>
              </v:rect>
            </w:pict>
          </mc:Fallback>
        </mc:AlternateContent>
      </w:r>
      <w:r w:rsidR="0049252D">
        <w:rPr>
          <w:noProof/>
          <w:color w:val="FF0000"/>
          <w:sz w:val="40"/>
          <w:szCs w:val="40"/>
        </w:rPr>
        <mc:AlternateContent>
          <mc:Choice Requires="wps">
            <w:drawing>
              <wp:anchor distT="0" distB="0" distL="114300" distR="114300" simplePos="0" relativeHeight="251668480" behindDoc="0" locked="0" layoutInCell="1" allowOverlap="1" wp14:anchorId="67CC06E2" wp14:editId="11EC32D6">
                <wp:simplePos x="0" y="0"/>
                <wp:positionH relativeFrom="column">
                  <wp:posOffset>3149600</wp:posOffset>
                </wp:positionH>
                <wp:positionV relativeFrom="paragraph">
                  <wp:posOffset>33655</wp:posOffset>
                </wp:positionV>
                <wp:extent cx="1602105" cy="802640"/>
                <wp:effectExtent l="0" t="0" r="23495" b="35560"/>
                <wp:wrapThrough wrapText="bothSides">
                  <wp:wrapPolygon edited="0">
                    <wp:start x="0" y="0"/>
                    <wp:lineTo x="0" y="21873"/>
                    <wp:lineTo x="21574" y="21873"/>
                    <wp:lineTo x="21574" y="0"/>
                    <wp:lineTo x="0" y="0"/>
                  </wp:wrapPolygon>
                </wp:wrapThrough>
                <wp:docPr id="12" name="Rektangel 12"/>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0B2FE1" w14:textId="4875E346" w:rsidR="006C1B7E" w:rsidRPr="0049252D" w:rsidRDefault="006C1B7E" w:rsidP="0049252D">
                            <w:pPr>
                              <w:jc w:val="center"/>
                            </w:pPr>
                            <w:r>
                              <w:t xml:space="preserve">Patient </w:t>
                            </w:r>
                            <w:proofErr w:type="spellStart"/>
                            <w:r>
                              <w:t>included</w:t>
                            </w:r>
                            <w:proofErr w:type="spellEnd"/>
                            <w:r>
                              <w:t xml:space="preserve"> in NTDB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C06E2" id="Rektangel 12" o:spid="_x0000_s1033" style="position:absolute;margin-left:248pt;margin-top:2.65pt;width:126.15pt;height:6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" fillcolor="white [3201]" strokecolor="#70ad47 [3209]" strokeweight="1pt">
                <v:textbox>
                  <w:txbxContent>
                    <w:p w14:paraId="4F0B2FE1" w14:textId="4875E346" w:rsidR="006C1B7E" w:rsidRPr="0049252D" w:rsidRDefault="006C1B7E" w:rsidP="0049252D">
                      <w:pPr>
                        <w:jc w:val="center"/>
                      </w:pPr>
                      <w:r>
                        <w:t xml:space="preserve">Patient </w:t>
                      </w:r>
                      <w:proofErr w:type="spellStart"/>
                      <w:r>
                        <w:t>included</w:t>
                      </w:r>
                      <w:proofErr w:type="spellEnd"/>
                      <w:r>
                        <w:t xml:space="preserve"> in NTDB</w:t>
                      </w:r>
                    </w:p>
                  </w:txbxContent>
                </v:textbox>
                <w10:wrap type="through"/>
              </v:rect>
            </w:pict>
          </mc:Fallback>
        </mc:AlternateContent>
      </w:r>
    </w:p>
    <w:p w14:paraId="2925D793" w14:textId="7B405707" w:rsidR="0049252D" w:rsidRPr="0049252D" w:rsidRDefault="0049252D">
      <w:pPr>
        <w:spacing w:line="360" w:lineRule="auto"/>
        <w:rPr>
          <w:color w:val="FF0000"/>
          <w:sz w:val="40"/>
          <w:szCs w:val="40"/>
        </w:rPr>
      </w:pPr>
      <w:r>
        <w:rPr>
          <w:color w:val="FF0000"/>
          <w:sz w:val="40"/>
          <w:szCs w:val="40"/>
        </w:rPr>
        <w:t xml:space="preserve">      </w:t>
      </w:r>
      <w:r>
        <w:rPr>
          <w:sz w:val="40"/>
          <w:szCs w:val="40"/>
        </w:rPr>
        <w:sym w:font="Symbol" w:char="F0DE"/>
      </w:r>
    </w:p>
    <w:p w14:paraId="2BCBEB29" w14:textId="34B6D188" w:rsidR="0049252D" w:rsidRDefault="0049252D">
      <w:pPr>
        <w:spacing w:line="360" w:lineRule="auto"/>
        <w:rPr>
          <w:color w:val="FF0000"/>
          <w:sz w:val="40"/>
          <w:szCs w:val="40"/>
        </w:rPr>
      </w:pPr>
      <w:r>
        <w:rPr>
          <w:color w:val="FF0000"/>
          <w:sz w:val="40"/>
          <w:szCs w:val="40"/>
        </w:rPr>
        <w:t xml:space="preserve">       </w:t>
      </w:r>
      <w:r w:rsidRPr="0049252D">
        <w:rPr>
          <w:color w:val="FF0000"/>
          <w:sz w:val="40"/>
          <w:szCs w:val="40"/>
        </w:rPr>
        <w:sym w:font="Symbol" w:char="F0DF"/>
      </w:r>
    </w:p>
    <w:p w14:paraId="64910FD1" w14:textId="00926D0E" w:rsidR="0049252D" w:rsidRPr="0049252D" w:rsidRDefault="00C32E5E">
      <w:pPr>
        <w:spacing w:line="360" w:lineRule="auto"/>
        <w:rPr>
          <w:color w:val="FF0000"/>
          <w:sz w:val="40"/>
          <w:szCs w:val="40"/>
        </w:rPr>
      </w:pPr>
      <w:r>
        <w:rPr>
          <w:noProof/>
          <w:color w:val="FF0000"/>
          <w:sz w:val="40"/>
          <w:szCs w:val="40"/>
        </w:rPr>
        <mc:AlternateContent>
          <mc:Choice Requires="wps">
            <w:drawing>
              <wp:anchor distT="0" distB="0" distL="114300" distR="114300" simplePos="0" relativeHeight="251669504" behindDoc="0" locked="0" layoutInCell="1" allowOverlap="1" wp14:anchorId="21331ABB" wp14:editId="405C3343">
                <wp:simplePos x="0" y="0"/>
                <wp:positionH relativeFrom="column">
                  <wp:posOffset>66040</wp:posOffset>
                </wp:positionH>
                <wp:positionV relativeFrom="paragraph">
                  <wp:posOffset>147320</wp:posOffset>
                </wp:positionV>
                <wp:extent cx="1828165" cy="897890"/>
                <wp:effectExtent l="0" t="0" r="26035" b="16510"/>
                <wp:wrapThrough wrapText="bothSides">
                  <wp:wrapPolygon edited="0">
                    <wp:start x="0" y="0"/>
                    <wp:lineTo x="0" y="21386"/>
                    <wp:lineTo x="21608" y="21386"/>
                    <wp:lineTo x="21608" y="0"/>
                    <wp:lineTo x="0" y="0"/>
                  </wp:wrapPolygon>
                </wp:wrapThrough>
                <wp:docPr id="13" name="Rektangel 13"/>
                <wp:cNvGraphicFramePr/>
                <a:graphic xmlns:a="http://schemas.openxmlformats.org/drawingml/2006/main">
                  <a:graphicData uri="http://schemas.microsoft.com/office/word/2010/wordprocessingShape">
                    <wps:wsp>
                      <wps:cNvSpPr/>
                      <wps:spPr>
                        <a:xfrm>
                          <a:off x="0" y="0"/>
                          <a:ext cx="1828165" cy="8978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37E88D" w14:textId="4C837BFE" w:rsidR="006C1B7E" w:rsidRPr="00C05CF9" w:rsidRDefault="006C1B7E" w:rsidP="0049252D">
                            <w:pPr>
                              <w:jc w:val="center"/>
                              <w:rPr>
                                <w:lang w:val="en-US"/>
                              </w:rPr>
                            </w:pPr>
                            <w:r w:rsidRPr="00C05CF9">
                              <w:rPr>
                                <w:lang w:val="en-US"/>
                              </w:rPr>
                              <w:t>Was the patient transferred from one acute care hostpital to another acute care hospital?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31ABB" id="Rektangel 13" o:spid="_x0000_s1034" style="position:absolute;margin-left:5.2pt;margin-top:11.6pt;width:143.95pt;height:7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" fillcolor="white [3201]" strokecolor="#70ad47 [3209]" strokeweight="1pt">
                <v:textbox>
                  <w:txbxContent>
                    <w:p w14:paraId="4B37E88D" w14:textId="4C837BFE" w:rsidR="006C1B7E" w:rsidRPr="00C05CF9" w:rsidRDefault="006C1B7E" w:rsidP="0049252D">
                      <w:pPr>
                        <w:jc w:val="center"/>
                        <w:rPr>
                          <w:lang w:val="en-US"/>
                        </w:rPr>
                      </w:pPr>
                      <w:r w:rsidRPr="00C05CF9">
                        <w:rPr>
                          <w:lang w:val="en-US"/>
                        </w:rPr>
                        <w:t>Was the patient transferred from one acute care hostpital to another acute care hospital?</w:t>
                      </w:r>
                    </w:p>
                  </w:txbxContent>
                </v:textbox>
                <w10:wrap type="through"/>
              </v:rect>
            </w:pict>
          </mc:Fallback>
        </mc:AlternateContent>
      </w:r>
      <w:r w:rsidR="0049252D">
        <w:rPr>
          <w:noProof/>
          <w:color w:val="FF0000"/>
          <w:sz w:val="40"/>
          <w:szCs w:val="40"/>
        </w:rPr>
        <mc:AlternateContent>
          <mc:Choice Requires="wps">
            <w:drawing>
              <wp:anchor distT="0" distB="0" distL="114300" distR="114300" simplePos="0" relativeHeight="251671552" behindDoc="0" locked="0" layoutInCell="1" allowOverlap="1" wp14:anchorId="1102B06C" wp14:editId="0C6E541B">
                <wp:simplePos x="0" y="0"/>
                <wp:positionH relativeFrom="column">
                  <wp:posOffset>3148965</wp:posOffset>
                </wp:positionH>
                <wp:positionV relativeFrom="paragraph">
                  <wp:posOffset>267335</wp:posOffset>
                </wp:positionV>
                <wp:extent cx="1602105" cy="802640"/>
                <wp:effectExtent l="0" t="0" r="23495" b="35560"/>
                <wp:wrapThrough wrapText="bothSides">
                  <wp:wrapPolygon edited="0">
                    <wp:start x="0" y="0"/>
                    <wp:lineTo x="0" y="21873"/>
                    <wp:lineTo x="21574" y="21873"/>
                    <wp:lineTo x="21574" y="0"/>
                    <wp:lineTo x="0" y="0"/>
                  </wp:wrapPolygon>
                </wp:wrapThrough>
                <wp:docPr id="14" name="Rektangel 14"/>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1238A" w14:textId="77777777" w:rsidR="006C1B7E" w:rsidRPr="0049252D" w:rsidRDefault="006C1B7E" w:rsidP="0049252D">
                            <w:pPr>
                              <w:jc w:val="center"/>
                            </w:pPr>
                            <w:r>
                              <w:t xml:space="preserve">Patient </w:t>
                            </w:r>
                            <w:proofErr w:type="spellStart"/>
                            <w:r>
                              <w:t>included</w:t>
                            </w:r>
                            <w:proofErr w:type="spellEnd"/>
                            <w:r>
                              <w:t xml:space="preserve"> in NTDB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2B06C" id="Rektangel 14" o:spid="_x0000_s1035" style="position:absolute;margin-left:247.95pt;margin-top:21.05pt;width:126.15pt;height:6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" fillcolor="white [3201]" strokecolor="#70ad47 [3209]" strokeweight="1pt">
                <v:textbox>
                  <w:txbxContent>
                    <w:p w14:paraId="5551238A" w14:textId="77777777" w:rsidR="006C1B7E" w:rsidRPr="0049252D" w:rsidRDefault="006C1B7E" w:rsidP="0049252D">
                      <w:pPr>
                        <w:jc w:val="center"/>
                      </w:pPr>
                      <w:r>
                        <w:t xml:space="preserve">Patient </w:t>
                      </w:r>
                      <w:proofErr w:type="spellStart"/>
                      <w:r>
                        <w:t>included</w:t>
                      </w:r>
                      <w:proofErr w:type="spellEnd"/>
                      <w:r>
                        <w:t xml:space="preserve"> in NTDB</w:t>
                      </w:r>
                    </w:p>
                  </w:txbxContent>
                </v:textbox>
                <w10:wrap type="through"/>
              </v:rect>
            </w:pict>
          </mc:Fallback>
        </mc:AlternateContent>
      </w:r>
    </w:p>
    <w:p w14:paraId="30948CD5" w14:textId="73E39661" w:rsidR="0049252D" w:rsidRDefault="0049252D">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DEB9D52" w14:textId="676D4BEC" w:rsidR="0049252D" w:rsidRDefault="0049252D">
      <w:pPr>
        <w:spacing w:line="360" w:lineRule="auto"/>
        <w:rPr>
          <w:sz w:val="40"/>
          <w:szCs w:val="40"/>
        </w:rPr>
      </w:pPr>
    </w:p>
    <w:p w14:paraId="35DDE341" w14:textId="4593E96D" w:rsidR="00C32E5E"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62FF39BD" w14:textId="67069345" w:rsidR="0049252D" w:rsidRDefault="0049252D">
      <w:pPr>
        <w:spacing w:line="360" w:lineRule="auto"/>
        <w:rPr>
          <w:sz w:val="40"/>
          <w:szCs w:val="40"/>
        </w:rPr>
      </w:pPr>
      <w:r>
        <w:rPr>
          <w:noProof/>
          <w:sz w:val="40"/>
          <w:szCs w:val="40"/>
        </w:rPr>
        <w:lastRenderedPageBreak/>
        <mc:AlternateContent>
          <mc:Choice Requires="wps">
            <w:drawing>
              <wp:anchor distT="0" distB="0" distL="114300" distR="114300" simplePos="0" relativeHeight="251672576" behindDoc="0" locked="0" layoutInCell="1" allowOverlap="1" wp14:anchorId="2140937F" wp14:editId="1B3A63C7">
                <wp:simplePos x="0" y="0"/>
                <wp:positionH relativeFrom="column">
                  <wp:posOffset>60960</wp:posOffset>
                </wp:positionH>
                <wp:positionV relativeFrom="paragraph">
                  <wp:posOffset>295275</wp:posOffset>
                </wp:positionV>
                <wp:extent cx="1947545" cy="1369060"/>
                <wp:effectExtent l="0" t="0" r="33655" b="27940"/>
                <wp:wrapThrough wrapText="bothSides">
                  <wp:wrapPolygon edited="0">
                    <wp:start x="0" y="0"/>
                    <wp:lineTo x="0" y="21640"/>
                    <wp:lineTo x="21692" y="21640"/>
                    <wp:lineTo x="21692" y="0"/>
                    <wp:lineTo x="0" y="0"/>
                  </wp:wrapPolygon>
                </wp:wrapThrough>
                <wp:docPr id="15" name="Rektangel 15"/>
                <wp:cNvGraphicFramePr/>
                <a:graphic xmlns:a="http://schemas.openxmlformats.org/drawingml/2006/main">
                  <a:graphicData uri="http://schemas.microsoft.com/office/word/2010/wordprocessingShape">
                    <wps:wsp>
                      <wps:cNvSpPr/>
                      <wps:spPr>
                        <a:xfrm>
                          <a:off x="0" y="0"/>
                          <a:ext cx="1947545" cy="1369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9C4D12" w14:textId="7DABDFFF" w:rsidR="006C1B7E" w:rsidRPr="00C05CF9" w:rsidRDefault="006C1B7E" w:rsidP="0049252D">
                            <w:pPr>
                              <w:jc w:val="center"/>
                              <w:rPr>
                                <w:lang w:val="en-US"/>
                              </w:rPr>
                            </w:pPr>
                            <w:r w:rsidRPr="00C05CF9">
                              <w:rPr>
                                <w:lang w:val="en-US"/>
                              </w:rPr>
                              <w:t xml:space="preserve">Was the patient directly admitted to your </w:t>
                            </w:r>
                            <w:proofErr w:type="gramStart"/>
                            <w:r w:rsidRPr="00C05CF9">
                              <w:rPr>
                                <w:lang w:val="en-US"/>
                              </w:rPr>
                              <w:t>hospital(</w:t>
                            </w:r>
                            <w:proofErr w:type="gramEnd"/>
                            <w:r w:rsidRPr="00C05CF9">
                              <w:rPr>
                                <w:lang w:val="en-US"/>
                              </w:rPr>
                              <w:t>exclude patients with isolated injuries admitted for elective and/or planned surgical intervention)?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0937F" id="Rektangel 15" o:spid="_x0000_s1036" style="position:absolute;margin-left:4.8pt;margin-top:23.25pt;width:153.35pt;height:10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" fillcolor="white [3201]" strokecolor="#70ad47 [3209]" strokeweight="1pt">
                <v:textbox>
                  <w:txbxContent>
                    <w:p w14:paraId="5A9C4D12" w14:textId="7DABDFFF" w:rsidR="006C1B7E" w:rsidRPr="00C05CF9" w:rsidRDefault="006C1B7E" w:rsidP="0049252D">
                      <w:pPr>
                        <w:jc w:val="center"/>
                        <w:rPr>
                          <w:lang w:val="en-US"/>
                        </w:rPr>
                      </w:pPr>
                      <w:r w:rsidRPr="00C05CF9">
                        <w:rPr>
                          <w:lang w:val="en-US"/>
                        </w:rPr>
                        <w:t xml:space="preserve">Was the patient directly admitted to your </w:t>
                      </w:r>
                      <w:proofErr w:type="gramStart"/>
                      <w:r w:rsidRPr="00C05CF9">
                        <w:rPr>
                          <w:lang w:val="en-US"/>
                        </w:rPr>
                        <w:t>hospital(</w:t>
                      </w:r>
                      <w:proofErr w:type="gramEnd"/>
                      <w:r w:rsidRPr="00C05CF9">
                        <w:rPr>
                          <w:lang w:val="en-US"/>
                        </w:rPr>
                        <w:t>exclude patients with isolated injuries admitted for elective and/or planned surgical intervention)?</w:t>
                      </w:r>
                    </w:p>
                  </w:txbxContent>
                </v:textbox>
                <w10:wrap type="through"/>
              </v:rect>
            </w:pict>
          </mc:Fallback>
        </mc:AlternateContent>
      </w:r>
    </w:p>
    <w:p w14:paraId="7456F786" w14:textId="3F13B76B" w:rsidR="0049252D" w:rsidRDefault="00C32E5E">
      <w:pPr>
        <w:spacing w:line="360" w:lineRule="auto"/>
        <w:rPr>
          <w:sz w:val="40"/>
          <w:szCs w:val="40"/>
        </w:rPr>
      </w:pPr>
      <w:r>
        <w:rPr>
          <w:noProof/>
          <w:color w:val="FF0000"/>
          <w:sz w:val="40"/>
          <w:szCs w:val="40"/>
        </w:rPr>
        <mc:AlternateContent>
          <mc:Choice Requires="wps">
            <w:drawing>
              <wp:anchor distT="0" distB="0" distL="114300" distR="114300" simplePos="0" relativeHeight="251674624" behindDoc="0" locked="0" layoutInCell="1" allowOverlap="1" wp14:anchorId="078B00FD" wp14:editId="08C7E15F">
                <wp:simplePos x="0" y="0"/>
                <wp:positionH relativeFrom="column">
                  <wp:posOffset>3150235</wp:posOffset>
                </wp:positionH>
                <wp:positionV relativeFrom="paragraph">
                  <wp:posOffset>190500</wp:posOffset>
                </wp:positionV>
                <wp:extent cx="1602105" cy="802640"/>
                <wp:effectExtent l="0" t="0" r="23495" b="35560"/>
                <wp:wrapThrough wrapText="bothSides">
                  <wp:wrapPolygon edited="0">
                    <wp:start x="0" y="0"/>
                    <wp:lineTo x="0" y="21873"/>
                    <wp:lineTo x="21574" y="21873"/>
                    <wp:lineTo x="21574" y="0"/>
                    <wp:lineTo x="0" y="0"/>
                  </wp:wrapPolygon>
                </wp:wrapThrough>
                <wp:docPr id="16" name="Rektangel 16"/>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D9CAE1" w14:textId="77777777" w:rsidR="006C1B7E" w:rsidRPr="0049252D" w:rsidRDefault="006C1B7E" w:rsidP="00C32E5E">
                            <w:pPr>
                              <w:jc w:val="center"/>
                            </w:pPr>
                            <w:r>
                              <w:t xml:space="preserve">Patient </w:t>
                            </w:r>
                            <w:proofErr w:type="spellStart"/>
                            <w:r>
                              <w:t>included</w:t>
                            </w:r>
                            <w:proofErr w:type="spellEnd"/>
                            <w:r>
                              <w:t xml:space="preserve"> in NTDB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B00FD" id="Rektangel 16" o:spid="_x0000_s1037" style="position:absolute;margin-left:248.05pt;margin-top:15pt;width:126.15pt;height:6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" fillcolor="white [3201]" strokecolor="#70ad47 [3209]" strokeweight="1pt">
                <v:textbox>
                  <w:txbxContent>
                    <w:p w14:paraId="56D9CAE1" w14:textId="77777777" w:rsidR="006C1B7E" w:rsidRPr="0049252D" w:rsidRDefault="006C1B7E" w:rsidP="00C32E5E">
                      <w:pPr>
                        <w:jc w:val="center"/>
                      </w:pPr>
                      <w:r>
                        <w:t xml:space="preserve">Patient </w:t>
                      </w:r>
                      <w:proofErr w:type="spellStart"/>
                      <w:r>
                        <w:t>included</w:t>
                      </w:r>
                      <w:proofErr w:type="spellEnd"/>
                      <w:r>
                        <w:t xml:space="preserve"> in NTDB</w:t>
                      </w:r>
                    </w:p>
                  </w:txbxContent>
                </v:textbox>
                <w10:wrap type="through"/>
              </v:rect>
            </w:pict>
          </mc:Fallback>
        </mc:AlternateContent>
      </w:r>
    </w:p>
    <w:p w14:paraId="4762D726" w14:textId="4037FDE3"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7AB8F227" w14:textId="77777777" w:rsidR="0049252D" w:rsidRDefault="0049252D">
      <w:pPr>
        <w:spacing w:line="360" w:lineRule="auto"/>
        <w:rPr>
          <w:sz w:val="40"/>
          <w:szCs w:val="40"/>
        </w:rPr>
      </w:pPr>
    </w:p>
    <w:p w14:paraId="19D288E8" w14:textId="59450728" w:rsidR="0049252D" w:rsidRDefault="00C32E5E">
      <w:pPr>
        <w:spacing w:line="360" w:lineRule="auto"/>
        <w:rPr>
          <w:sz w:val="40"/>
          <w:szCs w:val="40"/>
        </w:rPr>
      </w:pPr>
      <w:r>
        <w:rPr>
          <w:color w:val="FF0000"/>
          <w:sz w:val="40"/>
          <w:szCs w:val="40"/>
        </w:rPr>
        <w:t xml:space="preserve">       </w:t>
      </w:r>
      <w:r w:rsidRPr="0049252D">
        <w:rPr>
          <w:color w:val="FF0000"/>
          <w:sz w:val="40"/>
          <w:szCs w:val="40"/>
        </w:rPr>
        <w:sym w:font="Symbol" w:char="F0DF"/>
      </w:r>
    </w:p>
    <w:p w14:paraId="3CDAEC6C" w14:textId="0DA01B5F" w:rsidR="0049252D" w:rsidRDefault="00C32E5E">
      <w:pPr>
        <w:spacing w:line="360" w:lineRule="auto"/>
        <w:rPr>
          <w:sz w:val="40"/>
          <w:szCs w:val="40"/>
        </w:rPr>
      </w:pPr>
      <w:r>
        <w:rPr>
          <w:noProof/>
          <w:sz w:val="40"/>
          <w:szCs w:val="40"/>
        </w:rPr>
        <mc:AlternateContent>
          <mc:Choice Requires="wps">
            <w:drawing>
              <wp:anchor distT="0" distB="0" distL="114300" distR="114300" simplePos="0" relativeHeight="251675648" behindDoc="0" locked="0" layoutInCell="1" allowOverlap="1" wp14:anchorId="34A35845" wp14:editId="3DA06141">
                <wp:simplePos x="0" y="0"/>
                <wp:positionH relativeFrom="column">
                  <wp:posOffset>176530</wp:posOffset>
                </wp:positionH>
                <wp:positionV relativeFrom="paragraph">
                  <wp:posOffset>123190</wp:posOffset>
                </wp:positionV>
                <wp:extent cx="1489075" cy="750570"/>
                <wp:effectExtent l="0" t="0" r="34925" b="36830"/>
                <wp:wrapThrough wrapText="bothSides">
                  <wp:wrapPolygon edited="0">
                    <wp:start x="0" y="0"/>
                    <wp:lineTo x="0" y="21929"/>
                    <wp:lineTo x="21738" y="21929"/>
                    <wp:lineTo x="21738" y="0"/>
                    <wp:lineTo x="0" y="0"/>
                  </wp:wrapPolygon>
                </wp:wrapThrough>
                <wp:docPr id="17" name="Rektangel 17"/>
                <wp:cNvGraphicFramePr/>
                <a:graphic xmlns:a="http://schemas.openxmlformats.org/drawingml/2006/main">
                  <a:graphicData uri="http://schemas.microsoft.com/office/word/2010/wordprocessingShape">
                    <wps:wsp>
                      <wps:cNvSpPr/>
                      <wps:spPr>
                        <a:xfrm>
                          <a:off x="0" y="0"/>
                          <a:ext cx="1489075" cy="7505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82D49" w14:textId="52872035" w:rsidR="006C1B7E" w:rsidRPr="00C05CF9" w:rsidRDefault="006C1B7E" w:rsidP="00C32E5E">
                            <w:pPr>
                              <w:jc w:val="center"/>
                              <w:rPr>
                                <w:lang w:val="en-US"/>
                              </w:rPr>
                            </w:pPr>
                            <w:r w:rsidRPr="00C05CF9">
                              <w:rPr>
                                <w:lang w:val="en-US"/>
                              </w:rPr>
                              <w:t>Was the patient an in-patient admission and/or observed?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35845" id="Rektangel 17" o:spid="_x0000_s1038" style="position:absolute;margin-left:13.9pt;margin-top:9.7pt;width:117.25pt;height:5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" fillcolor="white [3201]" strokecolor="#70ad47 [3209]" strokeweight="1pt">
                <v:textbox>
                  <w:txbxContent>
                    <w:p w14:paraId="14782D49" w14:textId="52872035" w:rsidR="006C1B7E" w:rsidRPr="00C05CF9" w:rsidRDefault="006C1B7E" w:rsidP="00C32E5E">
                      <w:pPr>
                        <w:jc w:val="center"/>
                        <w:rPr>
                          <w:lang w:val="en-US"/>
                        </w:rPr>
                      </w:pPr>
                      <w:r w:rsidRPr="00C05CF9">
                        <w:rPr>
                          <w:lang w:val="en-US"/>
                        </w:rPr>
                        <w:t>Was the patient an in-patient admission and/or observed?</w:t>
                      </w:r>
                    </w:p>
                  </w:txbxContent>
                </v:textbox>
                <w10:wrap type="through"/>
              </v:rect>
            </w:pict>
          </mc:Fallback>
        </mc:AlternateContent>
      </w:r>
      <w:r>
        <w:rPr>
          <w:noProof/>
          <w:color w:val="FF0000"/>
          <w:sz w:val="40"/>
          <w:szCs w:val="40"/>
        </w:rPr>
        <mc:AlternateContent>
          <mc:Choice Requires="wps">
            <w:drawing>
              <wp:anchor distT="0" distB="0" distL="114300" distR="114300" simplePos="0" relativeHeight="251677696" behindDoc="0" locked="0" layoutInCell="1" allowOverlap="1" wp14:anchorId="70633A8D" wp14:editId="5246C20F">
                <wp:simplePos x="0" y="0"/>
                <wp:positionH relativeFrom="column">
                  <wp:posOffset>3148965</wp:posOffset>
                </wp:positionH>
                <wp:positionV relativeFrom="paragraph">
                  <wp:posOffset>207645</wp:posOffset>
                </wp:positionV>
                <wp:extent cx="1602105" cy="802640"/>
                <wp:effectExtent l="0" t="0" r="23495" b="35560"/>
                <wp:wrapThrough wrapText="bothSides">
                  <wp:wrapPolygon edited="0">
                    <wp:start x="0" y="0"/>
                    <wp:lineTo x="0" y="21873"/>
                    <wp:lineTo x="21574" y="21873"/>
                    <wp:lineTo x="21574" y="0"/>
                    <wp:lineTo x="0" y="0"/>
                  </wp:wrapPolygon>
                </wp:wrapThrough>
                <wp:docPr id="18" name="Rektangel 18"/>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1E64D1" w14:textId="77777777" w:rsidR="006C1B7E" w:rsidRPr="0049252D" w:rsidRDefault="006C1B7E" w:rsidP="00C32E5E">
                            <w:pPr>
                              <w:jc w:val="center"/>
                            </w:pPr>
                            <w:r>
                              <w:t xml:space="preserve">Patient </w:t>
                            </w:r>
                            <w:proofErr w:type="spellStart"/>
                            <w:r>
                              <w:t>included</w:t>
                            </w:r>
                            <w:proofErr w:type="spellEnd"/>
                            <w:r>
                              <w:t xml:space="preserve"> in NTDB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33A8D" id="Rektangel 18" o:spid="_x0000_s1039" style="position:absolute;margin-left:247.95pt;margin-top:16.35pt;width:126.1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" fillcolor="white [3201]" strokecolor="#70ad47 [3209]" strokeweight="1pt">
                <v:textbox>
                  <w:txbxContent>
                    <w:p w14:paraId="1C1E64D1" w14:textId="77777777" w:rsidR="006C1B7E" w:rsidRPr="0049252D" w:rsidRDefault="006C1B7E" w:rsidP="00C32E5E">
                      <w:pPr>
                        <w:jc w:val="center"/>
                      </w:pPr>
                      <w:r>
                        <w:t xml:space="preserve">Patient </w:t>
                      </w:r>
                      <w:proofErr w:type="spellStart"/>
                      <w:r>
                        <w:t>included</w:t>
                      </w:r>
                      <w:proofErr w:type="spellEnd"/>
                      <w:r>
                        <w:t xml:space="preserve"> in NTDB</w:t>
                      </w:r>
                    </w:p>
                  </w:txbxContent>
                </v:textbox>
                <w10:wrap type="through"/>
              </v:rect>
            </w:pict>
          </mc:Fallback>
        </mc:AlternateContent>
      </w:r>
    </w:p>
    <w:p w14:paraId="35ACB14B" w14:textId="21133E24" w:rsidR="0049252D" w:rsidRDefault="00C32E5E">
      <w:pPr>
        <w:spacing w:line="360" w:lineRule="auto"/>
        <w:rPr>
          <w:sz w:val="40"/>
          <w:szCs w:val="40"/>
        </w:rPr>
      </w:pPr>
      <w:r>
        <w:rPr>
          <w:sz w:val="40"/>
          <w:szCs w:val="40"/>
        </w:rPr>
        <w:t xml:space="preserve">          </w:t>
      </w:r>
      <w:r>
        <w:rPr>
          <w:sz w:val="40"/>
          <w:szCs w:val="40"/>
        </w:rPr>
        <w:sym w:font="Symbol" w:char="F0DE"/>
      </w:r>
      <w:r>
        <w:rPr>
          <w:sz w:val="40"/>
          <w:szCs w:val="40"/>
        </w:rPr>
        <w:t xml:space="preserve">         </w:t>
      </w:r>
    </w:p>
    <w:p w14:paraId="490945AE" w14:textId="77777777" w:rsidR="0049252D" w:rsidRDefault="0049252D">
      <w:pPr>
        <w:spacing w:line="360" w:lineRule="auto"/>
      </w:pPr>
    </w:p>
    <w:p w14:paraId="38C39980" w14:textId="7838E5C0" w:rsidR="00C32E5E" w:rsidRDefault="00C32E5E">
      <w:pPr>
        <w:spacing w:line="360" w:lineRule="auto"/>
      </w:pPr>
      <w:r>
        <w:rPr>
          <w:color w:val="FF0000"/>
          <w:sz w:val="40"/>
          <w:szCs w:val="40"/>
        </w:rPr>
        <w:t xml:space="preserve">       </w:t>
      </w:r>
      <w:r w:rsidRPr="0049252D">
        <w:rPr>
          <w:color w:val="FF0000"/>
          <w:sz w:val="40"/>
          <w:szCs w:val="40"/>
        </w:rPr>
        <w:sym w:font="Symbol" w:char="F0DF"/>
      </w:r>
    </w:p>
    <w:p w14:paraId="3EE359C4" w14:textId="6277CD47" w:rsidR="00C32E5E" w:rsidRDefault="00C32E5E">
      <w:pPr>
        <w:spacing w:line="360" w:lineRule="auto"/>
      </w:pPr>
      <w:r>
        <w:rPr>
          <w:noProof/>
          <w:color w:val="FF0000"/>
          <w:sz w:val="40"/>
          <w:szCs w:val="40"/>
        </w:rPr>
        <mc:AlternateContent>
          <mc:Choice Requires="wps">
            <w:drawing>
              <wp:anchor distT="0" distB="0" distL="114300" distR="114300" simplePos="0" relativeHeight="251680768" behindDoc="0" locked="0" layoutInCell="1" allowOverlap="1" wp14:anchorId="4E5ED975" wp14:editId="08DF3871">
                <wp:simplePos x="0" y="0"/>
                <wp:positionH relativeFrom="column">
                  <wp:posOffset>3152140</wp:posOffset>
                </wp:positionH>
                <wp:positionV relativeFrom="paragraph">
                  <wp:posOffset>172720</wp:posOffset>
                </wp:positionV>
                <wp:extent cx="1602105" cy="802640"/>
                <wp:effectExtent l="0" t="0" r="23495" b="35560"/>
                <wp:wrapThrough wrapText="bothSides">
                  <wp:wrapPolygon edited="0">
                    <wp:start x="0" y="0"/>
                    <wp:lineTo x="0" y="21873"/>
                    <wp:lineTo x="21574" y="21873"/>
                    <wp:lineTo x="21574" y="0"/>
                    <wp:lineTo x="0" y="0"/>
                  </wp:wrapPolygon>
                </wp:wrapThrough>
                <wp:docPr id="20" name="Rektangel 20"/>
                <wp:cNvGraphicFramePr/>
                <a:graphic xmlns:a="http://schemas.openxmlformats.org/drawingml/2006/main">
                  <a:graphicData uri="http://schemas.microsoft.com/office/word/2010/wordprocessingShape">
                    <wps:wsp>
                      <wps:cNvSpPr/>
                      <wps:spPr>
                        <a:xfrm>
                          <a:off x="0" y="0"/>
                          <a:ext cx="160210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3F82B7" w14:textId="77777777" w:rsidR="006C1B7E" w:rsidRPr="0049252D" w:rsidRDefault="006C1B7E" w:rsidP="00C32E5E">
                            <w:pPr>
                              <w:jc w:val="center"/>
                            </w:pPr>
                            <w:r>
                              <w:t xml:space="preserve">Patient </w:t>
                            </w:r>
                            <w:proofErr w:type="spellStart"/>
                            <w:r>
                              <w:t>included</w:t>
                            </w:r>
                            <w:proofErr w:type="spellEnd"/>
                            <w:r>
                              <w:t xml:space="preserve"> in NTDB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D975" id="Rektangel 20" o:spid="_x0000_s1040" style="position:absolute;margin-left:248.2pt;margin-top:13.6pt;width:126.15pt;height:6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" fillcolor="white [3201]" strokecolor="#70ad47 [3209]" strokeweight="1pt">
                <v:textbox>
                  <w:txbxContent>
                    <w:p w14:paraId="033F82B7" w14:textId="77777777" w:rsidR="006C1B7E" w:rsidRPr="0049252D" w:rsidRDefault="006C1B7E" w:rsidP="00C32E5E">
                      <w:pPr>
                        <w:jc w:val="center"/>
                      </w:pPr>
                      <w:r>
                        <w:t xml:space="preserve">Patient </w:t>
                      </w:r>
                      <w:proofErr w:type="spellStart"/>
                      <w:r>
                        <w:t>included</w:t>
                      </w:r>
                      <w:proofErr w:type="spellEnd"/>
                      <w:r>
                        <w:t xml:space="preserve"> in NTDB</w:t>
                      </w:r>
                    </w:p>
                  </w:txbxContent>
                </v:textbox>
                <w10:wrap type="through"/>
              </v:rect>
            </w:pict>
          </mc:Fallback>
        </mc:AlternateContent>
      </w:r>
      <w:r>
        <w:rPr>
          <w:noProof/>
        </w:rPr>
        <mc:AlternateContent>
          <mc:Choice Requires="wps">
            <w:drawing>
              <wp:anchor distT="0" distB="0" distL="114300" distR="114300" simplePos="0" relativeHeight="251678720" behindDoc="0" locked="0" layoutInCell="1" allowOverlap="1" wp14:anchorId="2DF82492" wp14:editId="46166F30">
                <wp:simplePos x="0" y="0"/>
                <wp:positionH relativeFrom="column">
                  <wp:posOffset>179705</wp:posOffset>
                </wp:positionH>
                <wp:positionV relativeFrom="paragraph">
                  <wp:posOffset>147955</wp:posOffset>
                </wp:positionV>
                <wp:extent cx="1489075" cy="795020"/>
                <wp:effectExtent l="0" t="0" r="34925" b="17780"/>
                <wp:wrapThrough wrapText="bothSides">
                  <wp:wrapPolygon edited="0">
                    <wp:start x="0" y="0"/>
                    <wp:lineTo x="0" y="21393"/>
                    <wp:lineTo x="21738" y="21393"/>
                    <wp:lineTo x="21738" y="0"/>
                    <wp:lineTo x="0" y="0"/>
                  </wp:wrapPolygon>
                </wp:wrapThrough>
                <wp:docPr id="19" name="Rektangel 19"/>
                <wp:cNvGraphicFramePr/>
                <a:graphic xmlns:a="http://schemas.openxmlformats.org/drawingml/2006/main">
                  <a:graphicData uri="http://schemas.microsoft.com/office/word/2010/wordprocessingShape">
                    <wps:wsp>
                      <wps:cNvSpPr/>
                      <wps:spPr>
                        <a:xfrm>
                          <a:off x="0" y="0"/>
                          <a:ext cx="1489075" cy="795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B9A70" w14:textId="3C0C3750" w:rsidR="006C1B7E" w:rsidRPr="00C05CF9" w:rsidRDefault="006C1B7E" w:rsidP="00C32E5E">
                            <w:pPr>
                              <w:jc w:val="center"/>
                              <w:rPr>
                                <w:lang w:val="en-US"/>
                              </w:rPr>
                            </w:pPr>
                            <w:r w:rsidRPr="00C05CF9">
                              <w:rPr>
                                <w:lang w:val="en-US"/>
                              </w:rPr>
                              <w:t>Was the patient a trauma consult or any level of trauma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2492" id="Rektangel 19" o:spid="_x0000_s1041" style="position:absolute;margin-left:14.15pt;margin-top:11.65pt;width:117.25pt;height:6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" fillcolor="white [3201]" strokecolor="#70ad47 [3209]" strokeweight="1pt">
                <v:textbox>
                  <w:txbxContent>
                    <w:p w14:paraId="42EB9A70" w14:textId="3C0C3750" w:rsidR="006C1B7E" w:rsidRPr="00C05CF9" w:rsidRDefault="006C1B7E" w:rsidP="00C32E5E">
                      <w:pPr>
                        <w:jc w:val="center"/>
                        <w:rPr>
                          <w:lang w:val="en-US"/>
                        </w:rPr>
                      </w:pPr>
                      <w:r w:rsidRPr="00C05CF9">
                        <w:rPr>
                          <w:lang w:val="en-US"/>
                        </w:rPr>
                        <w:t>Was the patient a trauma consult or any level of trauma activation?</w:t>
                      </w:r>
                    </w:p>
                  </w:txbxContent>
                </v:textbox>
                <w10:wrap type="through"/>
              </v:rect>
            </w:pict>
          </mc:Fallback>
        </mc:AlternateContent>
      </w:r>
      <w:r>
        <w:t xml:space="preserve">  </w:t>
      </w:r>
    </w:p>
    <w:p w14:paraId="032382AE" w14:textId="4122788F" w:rsidR="00C32E5E" w:rsidRDefault="00C32E5E">
      <w:pPr>
        <w:spacing w:line="360" w:lineRule="auto"/>
        <w:rPr>
          <w:sz w:val="40"/>
          <w:szCs w:val="40"/>
        </w:rPr>
      </w:pPr>
      <w:r>
        <w:rPr>
          <w:sz w:val="40"/>
          <w:szCs w:val="40"/>
        </w:rPr>
        <w:t xml:space="preserve">         </w:t>
      </w:r>
      <w:r>
        <w:rPr>
          <w:sz w:val="40"/>
          <w:szCs w:val="40"/>
        </w:rPr>
        <w:sym w:font="Symbol" w:char="F0DE"/>
      </w:r>
    </w:p>
    <w:p w14:paraId="3ECF290E" w14:textId="77777777" w:rsidR="00C32E5E" w:rsidRDefault="00C32E5E">
      <w:pPr>
        <w:spacing w:line="360" w:lineRule="auto"/>
        <w:rPr>
          <w:sz w:val="40"/>
          <w:szCs w:val="40"/>
        </w:rPr>
      </w:pPr>
    </w:p>
    <w:p w14:paraId="3EBFC812" w14:textId="77CBB889" w:rsidR="003F2526" w:rsidRPr="00C32E5E" w:rsidRDefault="00C32E5E">
      <w:pPr>
        <w:spacing w:line="360" w:lineRule="auto"/>
        <w:rPr>
          <w:color w:val="FF0000"/>
          <w:sz w:val="40"/>
          <w:szCs w:val="40"/>
        </w:rPr>
      </w:pPr>
      <w:r>
        <w:rPr>
          <w:noProof/>
        </w:rPr>
        <mc:AlternateContent>
          <mc:Choice Requires="wps">
            <w:drawing>
              <wp:anchor distT="0" distB="0" distL="114300" distR="114300" simplePos="0" relativeHeight="251682816" behindDoc="0" locked="0" layoutInCell="1" allowOverlap="1" wp14:anchorId="55913842" wp14:editId="23A6BAB6">
                <wp:simplePos x="0" y="0"/>
                <wp:positionH relativeFrom="column">
                  <wp:posOffset>983943</wp:posOffset>
                </wp:positionH>
                <wp:positionV relativeFrom="paragraph">
                  <wp:posOffset>-77327</wp:posOffset>
                </wp:positionV>
                <wp:extent cx="1485265" cy="702945"/>
                <wp:effectExtent l="0" t="0" r="13335" b="33655"/>
                <wp:wrapThrough wrapText="bothSides">
                  <wp:wrapPolygon edited="0">
                    <wp:start x="0" y="0"/>
                    <wp:lineTo x="0" y="21854"/>
                    <wp:lineTo x="21425" y="21854"/>
                    <wp:lineTo x="21425" y="0"/>
                    <wp:lineTo x="0" y="0"/>
                  </wp:wrapPolygon>
                </wp:wrapThrough>
                <wp:docPr id="21" name="Rektangel 21"/>
                <wp:cNvGraphicFramePr/>
                <a:graphic xmlns:a="http://schemas.openxmlformats.org/drawingml/2006/main">
                  <a:graphicData uri="http://schemas.microsoft.com/office/word/2010/wordprocessingShape">
                    <wps:wsp>
                      <wps:cNvSpPr/>
                      <wps:spPr>
                        <a:xfrm>
                          <a:off x="0" y="0"/>
                          <a:ext cx="1485265" cy="70294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9C516" w14:textId="77777777" w:rsidR="006C1B7E" w:rsidRPr="00C05CF9" w:rsidRDefault="006C1B7E" w:rsidP="00C32E5E">
                            <w:pPr>
                              <w:jc w:val="center"/>
                              <w:rPr>
                                <w:lang w:val="en-US"/>
                              </w:rPr>
                            </w:pPr>
                            <w:r w:rsidRPr="00C05CF9">
                              <w:rPr>
                                <w:lang w:val="en-US"/>
                              </w:rPr>
                              <w:t xml:space="preserve">Patient NOT INCLUDED in the NTDB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13842" id="Rektangel 21" o:spid="_x0000_s1042" style="position:absolute;margin-left:77.5pt;margin-top:-6.1pt;width:116.95pt;height:55.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" fillcolor="white [3201]" strokecolor="#70ad47 [3209]" strokeweight="1pt">
                <v:textbox>
                  <w:txbxContent>
                    <w:p w14:paraId="33E9C516" w14:textId="77777777" w:rsidR="006C1B7E" w:rsidRPr="00C05CF9" w:rsidRDefault="006C1B7E" w:rsidP="00C32E5E">
                      <w:pPr>
                        <w:jc w:val="center"/>
                        <w:rPr>
                          <w:lang w:val="en-US"/>
                        </w:rPr>
                      </w:pPr>
                      <w:r w:rsidRPr="00C05CF9">
                        <w:rPr>
                          <w:lang w:val="en-US"/>
                        </w:rPr>
                        <w:t xml:space="preserve">Patient NOT INCLUDED in the NTDB </w:t>
                      </w:r>
                    </w:p>
                  </w:txbxContent>
                </v:textbox>
                <w10:wrap type="through"/>
              </v:rect>
            </w:pict>
          </mc:Fallback>
        </mc:AlternateContent>
      </w:r>
      <w:r>
        <w:rPr>
          <w:color w:val="FF0000"/>
          <w:sz w:val="40"/>
          <w:szCs w:val="40"/>
        </w:rPr>
        <w:t xml:space="preserve">   </w:t>
      </w:r>
      <w:r w:rsidRPr="0049252D">
        <w:rPr>
          <w:color w:val="FF0000"/>
          <w:sz w:val="40"/>
          <w:szCs w:val="40"/>
        </w:rPr>
        <w:sym w:font="Symbol" w:char="F0DF"/>
      </w:r>
      <w:r>
        <w:rPr>
          <w:color w:val="FF0000"/>
          <w:sz w:val="40"/>
          <w:szCs w:val="40"/>
        </w:rPr>
        <w:t xml:space="preserve">    </w:t>
      </w:r>
      <w:r>
        <w:rPr>
          <w:color w:val="FF0000"/>
          <w:sz w:val="40"/>
          <w:szCs w:val="40"/>
        </w:rPr>
        <w:sym w:font="Symbol" w:char="F0DE"/>
      </w:r>
    </w:p>
    <w:p w14:paraId="5E6B399F" w14:textId="77777777" w:rsidR="003F2526" w:rsidRDefault="003F2526"/>
    <w:p w14:paraId="369A0ED3" w14:textId="77777777" w:rsidR="0088541E" w:rsidRDefault="0088541E">
      <w:pPr>
        <w:spacing w:line="360" w:lineRule="auto"/>
        <w:rPr>
          <w:b/>
        </w:rPr>
      </w:pPr>
    </w:p>
    <w:p w14:paraId="528E75DB" w14:textId="7F27D818" w:rsidR="003F2526" w:rsidRDefault="006764A8">
      <w:pPr>
        <w:spacing w:line="360" w:lineRule="auto"/>
      </w:pPr>
      <w:r>
        <w:rPr>
          <w:b/>
        </w:rPr>
        <w:t>Inclusion</w:t>
      </w:r>
      <w:r>
        <w:t xml:space="preserve"> criteria for TITCO: </w:t>
      </w:r>
    </w:p>
    <w:p w14:paraId="3E4C3E61"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presenting to the casualty department with injury sustained from road traffic, railway, assault or burns admitted to hospital for treatment</w:t>
      </w:r>
    </w:p>
    <w:p w14:paraId="0E01F7B1" w14:textId="77777777"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Patients who died after arrival but before admission</w:t>
      </w:r>
    </w:p>
    <w:p w14:paraId="7C87FCB7" w14:textId="77777777" w:rsidR="003F2526" w:rsidRPr="00C05CF9" w:rsidRDefault="003F2526">
      <w:pPr>
        <w:spacing w:line="360" w:lineRule="auto"/>
        <w:rPr>
          <w:lang w:val="en-US"/>
        </w:rPr>
      </w:pPr>
    </w:p>
    <w:p w14:paraId="07F6FA43" w14:textId="77777777" w:rsidR="003F2526" w:rsidRDefault="006764A8">
      <w:pPr>
        <w:spacing w:line="360" w:lineRule="auto"/>
      </w:pPr>
      <w:proofErr w:type="spellStart"/>
      <w:r>
        <w:rPr>
          <w:b/>
        </w:rPr>
        <w:t>Exclusion</w:t>
      </w:r>
      <w:proofErr w:type="spellEnd"/>
      <w:r>
        <w:t xml:space="preserve"> </w:t>
      </w:r>
      <w:proofErr w:type="spellStart"/>
      <w:r>
        <w:t>criteria</w:t>
      </w:r>
      <w:proofErr w:type="spellEnd"/>
      <w:r>
        <w:t xml:space="preserve"> for TITCO: </w:t>
      </w:r>
    </w:p>
    <w:p w14:paraId="28EB8088" w14:textId="1858D48D" w:rsidR="003F2526" w:rsidRPr="00C05CF9" w:rsidRDefault="006764A8">
      <w:pPr>
        <w:numPr>
          <w:ilvl w:val="0"/>
          <w:numId w:val="1"/>
        </w:numPr>
        <w:pBdr>
          <w:top w:val="nil"/>
          <w:left w:val="nil"/>
          <w:bottom w:val="nil"/>
          <w:right w:val="nil"/>
          <w:between w:val="nil"/>
        </w:pBdr>
        <w:spacing w:line="360" w:lineRule="auto"/>
        <w:rPr>
          <w:color w:val="000000"/>
          <w:lang w:val="en-US"/>
        </w:rPr>
      </w:pPr>
      <w:r w:rsidRPr="00C05CF9">
        <w:rPr>
          <w:color w:val="000000"/>
          <w:lang w:val="en-US"/>
        </w:rPr>
        <w:t>Patie</w:t>
      </w:r>
      <w:r w:rsidR="00012D81" w:rsidRPr="00C05CF9">
        <w:rPr>
          <w:color w:val="000000"/>
          <w:lang w:val="en-US"/>
        </w:rPr>
        <w:t>nts who were dead on arrival (12</w:t>
      </w:r>
      <w:r w:rsidRPr="00C05CF9">
        <w:rPr>
          <w:color w:val="000000"/>
          <w:lang w:val="en-US"/>
        </w:rPr>
        <w:t>)</w:t>
      </w:r>
    </w:p>
    <w:p w14:paraId="6DAEB0FA" w14:textId="77777777" w:rsidR="003F2526" w:rsidRPr="00C05CF9" w:rsidRDefault="003F2526">
      <w:pPr>
        <w:spacing w:line="360" w:lineRule="auto"/>
        <w:rPr>
          <w:lang w:val="en-US"/>
        </w:rPr>
      </w:pPr>
    </w:p>
    <w:p w14:paraId="61C86346" w14:textId="1644757B" w:rsidR="003F2526" w:rsidRPr="00C05CF9" w:rsidRDefault="006764A8">
      <w:pPr>
        <w:spacing w:line="360" w:lineRule="auto"/>
        <w:rPr>
          <w:lang w:val="en-US"/>
        </w:rPr>
      </w:pPr>
      <w:r w:rsidRPr="00C05CF9">
        <w:rPr>
          <w:rFonts w:ascii="Times" w:eastAsia="Times" w:hAnsi="Times" w:cs="Times"/>
          <w:lang w:val="en-US"/>
        </w:rPr>
        <w:t>The Convention on the rights of the Child defines a child as a human bei</w:t>
      </w:r>
      <w:r w:rsidR="00012D81" w:rsidRPr="00C05CF9">
        <w:rPr>
          <w:rFonts w:ascii="Times" w:eastAsia="Times" w:hAnsi="Times" w:cs="Times"/>
          <w:lang w:val="en-US"/>
        </w:rPr>
        <w:t>ng below the age of eighteen (15</w:t>
      </w:r>
      <w:r w:rsidRPr="00C05CF9">
        <w:rPr>
          <w:rFonts w:ascii="Times" w:eastAsia="Times" w:hAnsi="Times" w:cs="Times"/>
          <w:lang w:val="en-US"/>
        </w:rPr>
        <w:t>)</w:t>
      </w:r>
      <w:r w:rsidRPr="00C05CF9">
        <w:rPr>
          <w:lang w:val="en-US"/>
        </w:rPr>
        <w:t xml:space="preserve">. Individuals 15 years or older registered in all three registers, </w:t>
      </w:r>
      <w:proofErr w:type="spellStart"/>
      <w:r w:rsidRPr="00C05CF9">
        <w:rPr>
          <w:lang w:val="en-US"/>
        </w:rPr>
        <w:t>SweTrau</w:t>
      </w:r>
      <w:proofErr w:type="spellEnd"/>
      <w:r w:rsidRPr="00C05CF9">
        <w:rPr>
          <w:lang w:val="en-US"/>
        </w:rPr>
        <w:t xml:space="preserve">, NTDB and TITCO cohort will be included. We will use &gt;15 years as the cut off because everything </w:t>
      </w:r>
      <w:r w:rsidRPr="00C05CF9">
        <w:rPr>
          <w:lang w:val="en-US"/>
        </w:rPr>
        <w:lastRenderedPageBreak/>
        <w:t xml:space="preserve">below that activates trauma team for pediatrics in many cases but mainly </w:t>
      </w:r>
      <w:r w:rsidR="0088541E" w:rsidRPr="00C05CF9">
        <w:rPr>
          <w:lang w:val="en-US"/>
        </w:rPr>
        <w:t xml:space="preserve">it is because of the </w:t>
      </w:r>
      <w:r w:rsidRPr="00C05CF9">
        <w:rPr>
          <w:lang w:val="en-US"/>
        </w:rPr>
        <w:t>difference</w:t>
      </w:r>
      <w:r w:rsidR="0088541E" w:rsidRPr="00C05CF9">
        <w:rPr>
          <w:lang w:val="en-US"/>
        </w:rPr>
        <w:t xml:space="preserve"> in physiology</w:t>
      </w:r>
      <w:r w:rsidRPr="00C05CF9">
        <w:rPr>
          <w:lang w:val="en-US"/>
        </w:rPr>
        <w:t xml:space="preserve"> </w:t>
      </w:r>
      <w:r w:rsidR="0088541E" w:rsidRPr="00C05CF9">
        <w:rPr>
          <w:lang w:val="en-US"/>
        </w:rPr>
        <w:t>amongst</w:t>
      </w:r>
      <w:r w:rsidR="00012D81" w:rsidRPr="00C05CF9">
        <w:rPr>
          <w:lang w:val="en-US"/>
        </w:rPr>
        <w:t xml:space="preserve"> children and adults. (16</w:t>
      </w:r>
      <w:r w:rsidRPr="00C05CF9">
        <w:rPr>
          <w:lang w:val="en-US"/>
        </w:rPr>
        <w:t xml:space="preserve">). </w:t>
      </w:r>
    </w:p>
    <w:p w14:paraId="5F956964" w14:textId="77777777" w:rsidR="003F2526" w:rsidRPr="00C05CF9" w:rsidRDefault="003F2526">
      <w:pPr>
        <w:rPr>
          <w:lang w:val="en-US"/>
        </w:rPr>
      </w:pPr>
    </w:p>
    <w:p w14:paraId="01F90FED"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Data sources/measurement</w:t>
      </w:r>
    </w:p>
    <w:p w14:paraId="4AE4AE78" w14:textId="7438B42F" w:rsidR="003F2526" w:rsidRPr="00C05CF9" w:rsidRDefault="00846AC1">
      <w:pPr>
        <w:spacing w:line="360" w:lineRule="auto"/>
        <w:rPr>
          <w:lang w:val="en-US"/>
        </w:rPr>
      </w:pPr>
      <w:r w:rsidRPr="00C05CF9">
        <w:rPr>
          <w:lang w:val="en-US"/>
        </w:rPr>
        <w:t xml:space="preserve">All </w:t>
      </w:r>
      <w:r w:rsidR="006764A8" w:rsidRPr="00C05CF9">
        <w:rPr>
          <w:lang w:val="en-US"/>
        </w:rPr>
        <w:t xml:space="preserve">parameter will be obtained from NTDB, </w:t>
      </w:r>
      <w:proofErr w:type="spellStart"/>
      <w:r w:rsidR="006764A8" w:rsidRPr="00C05CF9">
        <w:rPr>
          <w:lang w:val="en-US"/>
        </w:rPr>
        <w:t>SweTrau</w:t>
      </w:r>
      <w:proofErr w:type="spellEnd"/>
      <w:r w:rsidR="006764A8" w:rsidRPr="00C05CF9">
        <w:rPr>
          <w:lang w:val="en-US"/>
        </w:rPr>
        <w:t xml:space="preserve"> and TITCO. SBP, RR, GCS</w:t>
      </w:r>
      <w:ins w:id="86" w:author="Martin Gerdin Wärnberg" w:date="2019-10-27T01:09:00Z">
        <w:r w:rsidR="006764A8" w:rsidRPr="00C05CF9">
          <w:rPr>
            <w:lang w:val="en-US"/>
          </w:rPr>
          <w:t xml:space="preserve"> </w:t>
        </w:r>
      </w:ins>
      <w:r w:rsidR="006764A8" w:rsidRPr="00C05CF9">
        <w:rPr>
          <w:lang w:val="en-US"/>
        </w:rPr>
        <w:t xml:space="preserve">and ISS sex and age have been registered or calculated by </w:t>
      </w:r>
      <w:commentRangeStart w:id="87"/>
      <w:r w:rsidR="006764A8" w:rsidRPr="00C05CF9">
        <w:rPr>
          <w:lang w:val="en-US"/>
        </w:rPr>
        <w:t xml:space="preserve">workers </w:t>
      </w:r>
      <w:commentRangeEnd w:id="87"/>
      <w:r w:rsidR="00A23061">
        <w:rPr>
          <w:rStyle w:val="CommentReference"/>
          <w:rFonts w:asciiTheme="minorHAnsi" w:hAnsiTheme="minorHAnsi" w:cstheme="minorBidi"/>
          <w:lang w:val="en-US" w:eastAsia="en-US"/>
        </w:rPr>
        <w:commentReference w:id="87"/>
      </w:r>
      <w:r w:rsidR="006764A8" w:rsidRPr="00C05CF9">
        <w:rPr>
          <w:lang w:val="en-US"/>
        </w:rPr>
        <w:t xml:space="preserve">in hospitals (physicians, nurses, assistant nurse). </w:t>
      </w:r>
    </w:p>
    <w:p w14:paraId="4206145A" w14:textId="77777777" w:rsidR="003F2526" w:rsidRPr="00C05CF9" w:rsidRDefault="003F2526">
      <w:pPr>
        <w:spacing w:line="360" w:lineRule="auto"/>
        <w:rPr>
          <w:sz w:val="32"/>
          <w:szCs w:val="32"/>
          <w:lang w:val="en-US"/>
        </w:rPr>
      </w:pPr>
    </w:p>
    <w:p w14:paraId="7E479A9B"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Bias</w:t>
      </w:r>
    </w:p>
    <w:p w14:paraId="1C032B51" w14:textId="77777777" w:rsidR="003F2526" w:rsidRPr="00C05CF9" w:rsidRDefault="006764A8">
      <w:pPr>
        <w:spacing w:line="360" w:lineRule="auto"/>
        <w:rPr>
          <w:lang w:val="en-US"/>
        </w:rPr>
      </w:pPr>
      <w:r w:rsidRPr="00C05CF9">
        <w:rPr>
          <w:lang w:val="en-US"/>
        </w:rPr>
        <w:t xml:space="preserve">Possible when coding. The programming will be double checked by an experienced colleague. </w:t>
      </w:r>
      <w:commentRangeStart w:id="88"/>
      <w:r w:rsidRPr="00C05CF9">
        <w:rPr>
          <w:lang w:val="en-US"/>
        </w:rPr>
        <w:t>Confirmation bias is also a risk when conducting data to the analysis program.</w:t>
      </w:r>
      <w:commentRangeEnd w:id="88"/>
      <w:r w:rsidR="00A23061">
        <w:rPr>
          <w:rStyle w:val="CommentReference"/>
          <w:rFonts w:asciiTheme="minorHAnsi" w:hAnsiTheme="minorHAnsi" w:cstheme="minorBidi"/>
          <w:lang w:val="en-US" w:eastAsia="en-US"/>
        </w:rPr>
        <w:commentReference w:id="88"/>
      </w:r>
    </w:p>
    <w:p w14:paraId="40A17168" w14:textId="77777777" w:rsidR="003F2526" w:rsidRPr="00C05CF9" w:rsidRDefault="003F2526">
      <w:pPr>
        <w:spacing w:line="360" w:lineRule="auto"/>
        <w:rPr>
          <w:sz w:val="32"/>
          <w:szCs w:val="32"/>
          <w:lang w:val="en-US"/>
        </w:rPr>
      </w:pPr>
    </w:p>
    <w:p w14:paraId="0C88785A"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Study size</w:t>
      </w:r>
    </w:p>
    <w:p w14:paraId="6A7DD8CE" w14:textId="77777777" w:rsidR="003F2526" w:rsidRPr="00C05CF9" w:rsidRDefault="006764A8">
      <w:pPr>
        <w:spacing w:line="360" w:lineRule="auto"/>
        <w:rPr>
          <w:lang w:val="en-US"/>
        </w:rPr>
      </w:pPr>
      <w:r w:rsidRPr="00C05CF9">
        <w:rPr>
          <w:lang w:val="en-US"/>
        </w:rPr>
        <w:t xml:space="preserve">All patients in </w:t>
      </w:r>
      <w:proofErr w:type="spellStart"/>
      <w:r w:rsidRPr="00C05CF9">
        <w:rPr>
          <w:lang w:val="en-US"/>
        </w:rPr>
        <w:t>SweTrau</w:t>
      </w:r>
      <w:proofErr w:type="spellEnd"/>
      <w:r w:rsidRPr="00C05CF9">
        <w:rPr>
          <w:lang w:val="en-US"/>
        </w:rPr>
        <w:t>, NTDB and TITCO over 15 years of age and that fits the inclusion criteria to be in the register.</w:t>
      </w:r>
    </w:p>
    <w:p w14:paraId="78F334F1" w14:textId="77777777" w:rsidR="003F2526" w:rsidRPr="00C05CF9" w:rsidRDefault="003F2526">
      <w:pPr>
        <w:spacing w:line="360" w:lineRule="auto"/>
        <w:rPr>
          <w:lang w:val="en-US"/>
        </w:rPr>
      </w:pPr>
    </w:p>
    <w:p w14:paraId="25430726"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Variables</w:t>
      </w:r>
    </w:p>
    <w:p w14:paraId="1776118D" w14:textId="77777777" w:rsidR="003F2526" w:rsidRDefault="006764A8">
      <w:pPr>
        <w:pStyle w:val="Heading3"/>
      </w:pPr>
      <w:r>
        <w:t>Study outcome</w:t>
      </w:r>
    </w:p>
    <w:p w14:paraId="278C1269" w14:textId="430AE5B7" w:rsidR="003F2526" w:rsidRPr="00C05CF9" w:rsidRDefault="00846AC1" w:rsidP="007F2804">
      <w:pPr>
        <w:spacing w:line="360" w:lineRule="auto"/>
        <w:rPr>
          <w:lang w:val="en-US"/>
        </w:rPr>
      </w:pPr>
      <w:r w:rsidRPr="00C05CF9">
        <w:rPr>
          <w:lang w:val="en-US"/>
        </w:rPr>
        <w:t xml:space="preserve">We will use </w:t>
      </w:r>
      <w:r w:rsidR="006764A8" w:rsidRPr="00C05CF9">
        <w:rPr>
          <w:lang w:val="en-US"/>
        </w:rPr>
        <w:t xml:space="preserve">ISS </w:t>
      </w:r>
      <w:r w:rsidR="006764A8" w:rsidRPr="00C05CF9">
        <w:rPr>
          <w:color w:val="24231F"/>
          <w:lang w:val="en-US"/>
        </w:rPr>
        <w:t>&gt;</w:t>
      </w:r>
      <w:r w:rsidR="006764A8" w:rsidRPr="00C05CF9">
        <w:rPr>
          <w:lang w:val="en-US"/>
        </w:rPr>
        <w:t>15</w:t>
      </w:r>
      <w:r w:rsidRPr="00C05CF9">
        <w:rPr>
          <w:lang w:val="en-US"/>
        </w:rPr>
        <w:t xml:space="preserve"> to define </w:t>
      </w:r>
      <w:r w:rsidR="006764A8" w:rsidRPr="00C05CF9">
        <w:rPr>
          <w:lang w:val="en-US"/>
        </w:rPr>
        <w:t>major trauma</w:t>
      </w:r>
      <w:ins w:id="89" w:author="Martin Gerdin Wärnberg" w:date="2019-10-27T01:12:00Z">
        <w:r w:rsidR="006764A8" w:rsidRPr="00C05CF9">
          <w:rPr>
            <w:lang w:val="en-US"/>
          </w:rPr>
          <w:t xml:space="preserve"> </w:t>
        </w:r>
      </w:ins>
      <w:r w:rsidRPr="00C05CF9">
        <w:rPr>
          <w:lang w:val="en-US"/>
        </w:rPr>
        <w:t xml:space="preserve">and </w:t>
      </w:r>
      <w:r w:rsidR="006764A8" w:rsidRPr="00C05CF9">
        <w:rPr>
          <w:color w:val="000000"/>
          <w:lang w:val="en-US"/>
        </w:rPr>
        <w:t>ISS</w:t>
      </w:r>
      <w:r w:rsidR="006764A8" w:rsidRPr="00C05CF9">
        <w:rPr>
          <w:color w:val="000000"/>
          <w:shd w:val="clear" w:color="auto" w:fill="F8F9FA"/>
          <w:lang w:val="en-US"/>
        </w:rPr>
        <w:t xml:space="preserve"> ≤</w:t>
      </w:r>
      <w:r w:rsidR="006764A8" w:rsidRPr="00C05CF9">
        <w:rPr>
          <w:color w:val="000000"/>
          <w:lang w:val="en-US"/>
        </w:rPr>
        <w:t xml:space="preserve">15 </w:t>
      </w:r>
      <w:r w:rsidRPr="00C05CF9">
        <w:rPr>
          <w:color w:val="000000"/>
          <w:lang w:val="en-US"/>
        </w:rPr>
        <w:t>to define</w:t>
      </w:r>
      <w:r w:rsidR="007E7612" w:rsidRPr="00C05CF9">
        <w:rPr>
          <w:color w:val="000000"/>
          <w:lang w:val="en-US"/>
        </w:rPr>
        <w:t xml:space="preserve"> </w:t>
      </w:r>
      <w:r w:rsidR="006764A8" w:rsidRPr="00C05CF9">
        <w:rPr>
          <w:lang w:val="en-US"/>
        </w:rPr>
        <w:t xml:space="preserve">minor trauma. </w:t>
      </w:r>
      <w:proofErr w:type="spellStart"/>
      <w:r w:rsidR="006764A8" w:rsidRPr="00C05CF9">
        <w:rPr>
          <w:lang w:val="en-US"/>
        </w:rPr>
        <w:t>Overtriage</w:t>
      </w:r>
      <w:proofErr w:type="spellEnd"/>
      <w:r w:rsidR="006764A8" w:rsidRPr="00C05CF9">
        <w:rPr>
          <w:lang w:val="en-US"/>
        </w:rPr>
        <w:t xml:space="preserve"> will be defined as the event when major trauma is ISS </w:t>
      </w:r>
      <w:r w:rsidR="006764A8" w:rsidRPr="00C05CF9">
        <w:rPr>
          <w:color w:val="000000"/>
          <w:shd w:val="clear" w:color="auto" w:fill="F8F9FA"/>
          <w:lang w:val="en-US"/>
        </w:rPr>
        <w:t>≤</w:t>
      </w:r>
      <w:r w:rsidR="006764A8" w:rsidRPr="00C05CF9">
        <w:rPr>
          <w:lang w:val="en-US"/>
        </w:rPr>
        <w:t xml:space="preserve">15 calculated by the prediction model. Undertriage will be when ISS &gt; 15 is considered minor trauma by the prediction model. The </w:t>
      </w:r>
      <w:proofErr w:type="spellStart"/>
      <w:r w:rsidR="006764A8" w:rsidRPr="00C05CF9">
        <w:rPr>
          <w:lang w:val="en-US"/>
        </w:rPr>
        <w:t>overtriage</w:t>
      </w:r>
      <w:proofErr w:type="spellEnd"/>
      <w:r w:rsidR="006764A8" w:rsidRPr="00C05CF9">
        <w:rPr>
          <w:lang w:val="en-US"/>
        </w:rPr>
        <w:t xml:space="preserve"> rate will be calculated by divi</w:t>
      </w:r>
      <w:r w:rsidRPr="00C05CF9">
        <w:rPr>
          <w:lang w:val="en-US"/>
        </w:rPr>
        <w:t xml:space="preserve">ding the number </w:t>
      </w:r>
      <w:r w:rsidR="006764A8" w:rsidRPr="00C05CF9">
        <w:rPr>
          <w:lang w:val="en-US"/>
        </w:rPr>
        <w:t xml:space="preserve">of </w:t>
      </w:r>
      <w:proofErr w:type="spellStart"/>
      <w:r w:rsidR="006764A8" w:rsidRPr="00C05CF9">
        <w:rPr>
          <w:lang w:val="en-US"/>
        </w:rPr>
        <w:t>overtriaged</w:t>
      </w:r>
      <w:proofErr w:type="spellEnd"/>
      <w:r w:rsidR="006764A8" w:rsidRPr="00C05CF9">
        <w:rPr>
          <w:lang w:val="en-US"/>
        </w:rPr>
        <w:t xml:space="preserve"> patients with all patients. The undertriage rate will be the number of </w:t>
      </w:r>
      <w:proofErr w:type="spellStart"/>
      <w:r w:rsidR="006764A8" w:rsidRPr="00C05CF9">
        <w:rPr>
          <w:lang w:val="en-US"/>
        </w:rPr>
        <w:t>undertriaged</w:t>
      </w:r>
      <w:proofErr w:type="spellEnd"/>
      <w:r w:rsidR="006764A8" w:rsidRPr="00C05CF9">
        <w:rPr>
          <w:lang w:val="en-US"/>
        </w:rPr>
        <w:t xml:space="preserve"> patients divided by all patients. The </w:t>
      </w:r>
      <w:proofErr w:type="spellStart"/>
      <w:r w:rsidR="006764A8" w:rsidRPr="00C05CF9">
        <w:rPr>
          <w:lang w:val="en-US"/>
        </w:rPr>
        <w:t>mistriage</w:t>
      </w:r>
      <w:proofErr w:type="spellEnd"/>
      <w:r w:rsidR="006764A8" w:rsidRPr="00C05CF9">
        <w:rPr>
          <w:lang w:val="en-US"/>
        </w:rPr>
        <w:t xml:space="preserve"> rate will be the sum of the </w:t>
      </w:r>
      <w:proofErr w:type="spellStart"/>
      <w:r w:rsidR="006764A8" w:rsidRPr="00C05CF9">
        <w:rPr>
          <w:lang w:val="en-US"/>
        </w:rPr>
        <w:t>overtriage</w:t>
      </w:r>
      <w:proofErr w:type="spellEnd"/>
      <w:r w:rsidR="006764A8" w:rsidRPr="00C05CF9">
        <w:rPr>
          <w:lang w:val="en-US"/>
        </w:rPr>
        <w:t xml:space="preserve"> and undertriage rate.</w:t>
      </w:r>
    </w:p>
    <w:p w14:paraId="43AB04DC" w14:textId="77777777" w:rsidR="003F2526" w:rsidRPr="00C05CF9" w:rsidRDefault="003F2526">
      <w:pPr>
        <w:rPr>
          <w:lang w:val="en-US"/>
        </w:rPr>
      </w:pPr>
    </w:p>
    <w:p w14:paraId="12E6470A" w14:textId="77777777" w:rsidR="003F2526" w:rsidRDefault="006764A8">
      <w:pPr>
        <w:pStyle w:val="Heading3"/>
      </w:pPr>
      <w:r>
        <w:t>Model outcome</w:t>
      </w:r>
    </w:p>
    <w:p w14:paraId="273FF951" w14:textId="77777777" w:rsidR="003F2526" w:rsidRPr="00C05CF9" w:rsidRDefault="006764A8" w:rsidP="007F2804">
      <w:pPr>
        <w:spacing w:line="360" w:lineRule="auto"/>
        <w:rPr>
          <w:lang w:val="en-US"/>
        </w:rPr>
      </w:pPr>
      <w:r w:rsidRPr="00C05CF9">
        <w:rPr>
          <w:lang w:val="en-US"/>
        </w:rPr>
        <w:t xml:space="preserve">Mortality within 30 days of the traumatic event. For NTDB and TITCO mortality will be in-hospital mortality. For </w:t>
      </w:r>
      <w:proofErr w:type="spellStart"/>
      <w:r w:rsidRPr="00C05CF9">
        <w:rPr>
          <w:lang w:val="en-US"/>
        </w:rPr>
        <w:t>SweTrau</w:t>
      </w:r>
      <w:proofErr w:type="spellEnd"/>
      <w:r w:rsidRPr="00C05CF9">
        <w:rPr>
          <w:lang w:val="en-US"/>
        </w:rPr>
        <w:t xml:space="preserve"> mortality includes out of hospital mortality too. </w:t>
      </w:r>
    </w:p>
    <w:p w14:paraId="5C4C521F" w14:textId="77777777" w:rsidR="003F2526" w:rsidRPr="00C05CF9" w:rsidRDefault="003F2526" w:rsidP="007F2804">
      <w:pPr>
        <w:spacing w:line="360" w:lineRule="auto"/>
        <w:rPr>
          <w:lang w:val="en-US"/>
        </w:rPr>
      </w:pPr>
    </w:p>
    <w:p w14:paraId="76F743DA" w14:textId="77777777" w:rsidR="003F2526" w:rsidRDefault="006764A8">
      <w:pPr>
        <w:pStyle w:val="Heading3"/>
      </w:pPr>
      <w:r>
        <w:t>Model predictors</w:t>
      </w:r>
    </w:p>
    <w:p w14:paraId="06F3052C" w14:textId="2507C04B" w:rsidR="003F2526" w:rsidRPr="00C05CF9" w:rsidRDefault="006764A8" w:rsidP="007F2804">
      <w:pPr>
        <w:spacing w:line="360" w:lineRule="auto"/>
        <w:rPr>
          <w:lang w:val="en-US"/>
        </w:rPr>
      </w:pPr>
      <w:r w:rsidRPr="00C05CF9">
        <w:rPr>
          <w:lang w:val="en-US"/>
        </w:rPr>
        <w:t xml:space="preserve">SBP, RR and GCS will be used as </w:t>
      </w:r>
      <w:proofErr w:type="spellStart"/>
      <w:r w:rsidRPr="00C05CF9">
        <w:rPr>
          <w:lang w:val="en-US"/>
        </w:rPr>
        <w:t>quantitive</w:t>
      </w:r>
      <w:proofErr w:type="spellEnd"/>
      <w:r w:rsidRPr="00C05CF9">
        <w:rPr>
          <w:lang w:val="en-US"/>
        </w:rPr>
        <w:t xml:space="preserve"> variables to develop the models. These are the same parameters used in the </w:t>
      </w:r>
      <w:r w:rsidR="00846AC1" w:rsidRPr="00C05CF9">
        <w:rPr>
          <w:lang w:val="en-US"/>
        </w:rPr>
        <w:t xml:space="preserve">Triage </w:t>
      </w:r>
      <w:r w:rsidRPr="00C05CF9">
        <w:rPr>
          <w:lang w:val="en-US"/>
        </w:rPr>
        <w:t>Revised Trauma Score</w:t>
      </w:r>
      <w:ins w:id="90" w:author="Martin Gerdin Wärnberg" w:date="2019-10-27T01:13:00Z">
        <w:r w:rsidRPr="00C05CF9">
          <w:rPr>
            <w:lang w:val="en-US"/>
          </w:rPr>
          <w:t xml:space="preserve"> </w:t>
        </w:r>
      </w:ins>
      <w:r w:rsidRPr="00C05CF9">
        <w:rPr>
          <w:lang w:val="en-US"/>
        </w:rPr>
        <w:t>(</w:t>
      </w:r>
      <w:r w:rsidR="00846AC1" w:rsidRPr="00C05CF9">
        <w:rPr>
          <w:lang w:val="en-US"/>
        </w:rPr>
        <w:t>T-</w:t>
      </w:r>
      <w:r w:rsidRPr="00C05CF9">
        <w:rPr>
          <w:lang w:val="en-US"/>
        </w:rPr>
        <w:t>RTS).</w:t>
      </w:r>
    </w:p>
    <w:p w14:paraId="341A2FF1" w14:textId="77777777" w:rsidR="003F2526" w:rsidRPr="00C05CF9" w:rsidRDefault="003F2526" w:rsidP="007F2804">
      <w:pPr>
        <w:spacing w:line="360" w:lineRule="auto"/>
        <w:rPr>
          <w:u w:val="single"/>
          <w:lang w:val="en-US"/>
        </w:rPr>
      </w:pPr>
    </w:p>
    <w:p w14:paraId="6BAE0AE9" w14:textId="77777777" w:rsidR="003F2526" w:rsidRPr="005E2988" w:rsidRDefault="006764A8">
      <w:pPr>
        <w:spacing w:line="360" w:lineRule="auto"/>
        <w:rPr>
          <w:sz w:val="28"/>
          <w:szCs w:val="28"/>
          <w:u w:val="single"/>
        </w:rPr>
      </w:pPr>
      <w:commentRangeStart w:id="91"/>
      <w:proofErr w:type="spellStart"/>
      <w:r w:rsidRPr="005E2988">
        <w:rPr>
          <w:sz w:val="28"/>
          <w:szCs w:val="28"/>
          <w:u w:val="single"/>
        </w:rPr>
        <w:lastRenderedPageBreak/>
        <w:t>Respiratory</w:t>
      </w:r>
      <w:proofErr w:type="spellEnd"/>
      <w:r w:rsidRPr="005E2988">
        <w:rPr>
          <w:sz w:val="28"/>
          <w:szCs w:val="28"/>
          <w:u w:val="single"/>
        </w:rPr>
        <w:t xml:space="preserve"> rate</w:t>
      </w:r>
      <w:commentRangeEnd w:id="91"/>
      <w:r w:rsidR="001E2907">
        <w:rPr>
          <w:rStyle w:val="CommentReference"/>
          <w:rFonts w:asciiTheme="minorHAnsi" w:hAnsiTheme="minorHAnsi" w:cstheme="minorBidi"/>
          <w:lang w:val="en-US" w:eastAsia="en-US"/>
        </w:rPr>
        <w:commentReference w:id="91"/>
      </w:r>
    </w:p>
    <w:tbl>
      <w:tblPr>
        <w:tblStyle w:val="TableGrid"/>
        <w:tblW w:w="0" w:type="auto"/>
        <w:tblLook w:val="04A0" w:firstRow="1" w:lastRow="0" w:firstColumn="1" w:lastColumn="0" w:noHBand="0" w:noVBand="1"/>
      </w:tblPr>
      <w:tblGrid>
        <w:gridCol w:w="4528"/>
        <w:gridCol w:w="4528"/>
      </w:tblGrid>
      <w:tr w:rsidR="005E2988" w14:paraId="64BF8B53" w14:textId="77777777" w:rsidTr="005E2988">
        <w:tc>
          <w:tcPr>
            <w:tcW w:w="4528" w:type="dxa"/>
          </w:tcPr>
          <w:p w14:paraId="38269BED" w14:textId="27B4AA2F" w:rsidR="005E2988" w:rsidRDefault="005E2988">
            <w:pPr>
              <w:spacing w:line="360" w:lineRule="auto"/>
              <w:rPr>
                <w:u w:val="single"/>
              </w:rPr>
            </w:pPr>
            <w:r>
              <w:rPr>
                <w:u w:val="single"/>
              </w:rPr>
              <w:t>Parameter</w:t>
            </w:r>
          </w:p>
        </w:tc>
        <w:tc>
          <w:tcPr>
            <w:tcW w:w="4528" w:type="dxa"/>
          </w:tcPr>
          <w:p w14:paraId="3C38A931" w14:textId="20FD9FD5" w:rsidR="005E2988" w:rsidRDefault="005E2988">
            <w:pPr>
              <w:spacing w:line="360" w:lineRule="auto"/>
              <w:rPr>
                <w:u w:val="single"/>
              </w:rPr>
            </w:pPr>
            <w:r>
              <w:rPr>
                <w:u w:val="single"/>
              </w:rPr>
              <w:t>Score</w:t>
            </w:r>
          </w:p>
        </w:tc>
      </w:tr>
      <w:tr w:rsidR="005E2988" w14:paraId="62C3FE2F" w14:textId="77777777" w:rsidTr="005E2988">
        <w:tc>
          <w:tcPr>
            <w:tcW w:w="4528" w:type="dxa"/>
          </w:tcPr>
          <w:p w14:paraId="2350D6C8" w14:textId="6BEC4385" w:rsidR="005E2988" w:rsidRDefault="005E2988">
            <w:pPr>
              <w:spacing w:line="360" w:lineRule="auto"/>
              <w:rPr>
                <w:u w:val="single"/>
              </w:rPr>
            </w:pPr>
            <w:r>
              <w:rPr>
                <w:u w:val="single"/>
              </w:rPr>
              <w:t>10-29</w:t>
            </w:r>
          </w:p>
        </w:tc>
        <w:tc>
          <w:tcPr>
            <w:tcW w:w="4528" w:type="dxa"/>
          </w:tcPr>
          <w:p w14:paraId="6F4C7226" w14:textId="61E7466B" w:rsidR="005E2988" w:rsidRDefault="005E2988">
            <w:pPr>
              <w:spacing w:line="360" w:lineRule="auto"/>
              <w:rPr>
                <w:u w:val="single"/>
              </w:rPr>
            </w:pPr>
            <w:r>
              <w:rPr>
                <w:u w:val="single"/>
              </w:rPr>
              <w:t>4</w:t>
            </w:r>
          </w:p>
        </w:tc>
      </w:tr>
      <w:tr w:rsidR="005E2988" w14:paraId="752B10D3" w14:textId="77777777" w:rsidTr="005E2988">
        <w:tc>
          <w:tcPr>
            <w:tcW w:w="4528" w:type="dxa"/>
          </w:tcPr>
          <w:p w14:paraId="13FB3DF3" w14:textId="3651A268" w:rsidR="005E2988" w:rsidRDefault="005E2988">
            <w:pPr>
              <w:spacing w:line="360" w:lineRule="auto"/>
              <w:rPr>
                <w:u w:val="single"/>
              </w:rPr>
            </w:pPr>
            <w:r>
              <w:rPr>
                <w:u w:val="single"/>
              </w:rPr>
              <w:t>&gt;29</w:t>
            </w:r>
          </w:p>
        </w:tc>
        <w:tc>
          <w:tcPr>
            <w:tcW w:w="4528" w:type="dxa"/>
          </w:tcPr>
          <w:p w14:paraId="288443D5" w14:textId="74D02EA5" w:rsidR="005E2988" w:rsidRDefault="005E2988">
            <w:pPr>
              <w:spacing w:line="360" w:lineRule="auto"/>
              <w:rPr>
                <w:u w:val="single"/>
              </w:rPr>
            </w:pPr>
            <w:r>
              <w:rPr>
                <w:u w:val="single"/>
              </w:rPr>
              <w:t>3</w:t>
            </w:r>
          </w:p>
        </w:tc>
      </w:tr>
      <w:tr w:rsidR="005E2988" w14:paraId="3AEEA99E" w14:textId="77777777" w:rsidTr="005E2988">
        <w:tc>
          <w:tcPr>
            <w:tcW w:w="4528" w:type="dxa"/>
          </w:tcPr>
          <w:p w14:paraId="103175AD" w14:textId="5684DA86" w:rsidR="005E2988" w:rsidRDefault="005E2988">
            <w:pPr>
              <w:spacing w:line="360" w:lineRule="auto"/>
              <w:rPr>
                <w:u w:val="single"/>
              </w:rPr>
            </w:pPr>
            <w:r>
              <w:rPr>
                <w:u w:val="single"/>
              </w:rPr>
              <w:t>6-9</w:t>
            </w:r>
          </w:p>
        </w:tc>
        <w:tc>
          <w:tcPr>
            <w:tcW w:w="4528" w:type="dxa"/>
          </w:tcPr>
          <w:p w14:paraId="547C2D9C" w14:textId="41C03952" w:rsidR="005E2988" w:rsidRDefault="005E2988">
            <w:pPr>
              <w:spacing w:line="360" w:lineRule="auto"/>
              <w:rPr>
                <w:u w:val="single"/>
              </w:rPr>
            </w:pPr>
            <w:r>
              <w:rPr>
                <w:u w:val="single"/>
              </w:rPr>
              <w:t>2</w:t>
            </w:r>
          </w:p>
        </w:tc>
      </w:tr>
      <w:tr w:rsidR="005E2988" w14:paraId="65FDE0F9" w14:textId="77777777" w:rsidTr="005E2988">
        <w:tc>
          <w:tcPr>
            <w:tcW w:w="4528" w:type="dxa"/>
          </w:tcPr>
          <w:p w14:paraId="70EDD41C" w14:textId="785AD56A" w:rsidR="005E2988" w:rsidRDefault="005E2988">
            <w:pPr>
              <w:spacing w:line="360" w:lineRule="auto"/>
              <w:rPr>
                <w:u w:val="single"/>
              </w:rPr>
            </w:pPr>
            <w:r>
              <w:rPr>
                <w:u w:val="single"/>
              </w:rPr>
              <w:t>1-5</w:t>
            </w:r>
          </w:p>
        </w:tc>
        <w:tc>
          <w:tcPr>
            <w:tcW w:w="4528" w:type="dxa"/>
          </w:tcPr>
          <w:p w14:paraId="6EEF1B79" w14:textId="0663D52F" w:rsidR="005E2988" w:rsidRDefault="005E2988">
            <w:pPr>
              <w:spacing w:line="360" w:lineRule="auto"/>
              <w:rPr>
                <w:u w:val="single"/>
              </w:rPr>
            </w:pPr>
            <w:r>
              <w:rPr>
                <w:u w:val="single"/>
              </w:rPr>
              <w:t>1</w:t>
            </w:r>
          </w:p>
        </w:tc>
      </w:tr>
      <w:tr w:rsidR="005E2988" w14:paraId="0F38B77F" w14:textId="77777777" w:rsidTr="005E2988">
        <w:tc>
          <w:tcPr>
            <w:tcW w:w="4528" w:type="dxa"/>
          </w:tcPr>
          <w:p w14:paraId="57AC9F93" w14:textId="4FBA3E2A" w:rsidR="005E2988" w:rsidRDefault="005E2988">
            <w:pPr>
              <w:spacing w:line="360" w:lineRule="auto"/>
              <w:rPr>
                <w:u w:val="single"/>
              </w:rPr>
            </w:pPr>
            <w:r>
              <w:rPr>
                <w:u w:val="single"/>
              </w:rPr>
              <w:t>0</w:t>
            </w:r>
          </w:p>
        </w:tc>
        <w:tc>
          <w:tcPr>
            <w:tcW w:w="4528" w:type="dxa"/>
          </w:tcPr>
          <w:p w14:paraId="1472B28E" w14:textId="36EFB86F" w:rsidR="005E2988" w:rsidRDefault="005E2988">
            <w:pPr>
              <w:spacing w:line="360" w:lineRule="auto"/>
              <w:rPr>
                <w:u w:val="single"/>
              </w:rPr>
            </w:pPr>
            <w:r>
              <w:rPr>
                <w:u w:val="single"/>
              </w:rPr>
              <w:t>0</w:t>
            </w:r>
          </w:p>
        </w:tc>
      </w:tr>
    </w:tbl>
    <w:p w14:paraId="134CBBD6" w14:textId="77777777" w:rsidR="005E2988" w:rsidRDefault="005E2988">
      <w:pPr>
        <w:spacing w:line="360" w:lineRule="auto"/>
        <w:rPr>
          <w:u w:val="single"/>
        </w:rPr>
      </w:pPr>
    </w:p>
    <w:p w14:paraId="74517E14" w14:textId="77777777" w:rsidR="005E2988" w:rsidRDefault="005E2988">
      <w:pPr>
        <w:spacing w:line="360" w:lineRule="auto"/>
        <w:rPr>
          <w:u w:val="single"/>
        </w:rPr>
      </w:pPr>
    </w:p>
    <w:p w14:paraId="703FE0F9" w14:textId="77777777" w:rsidR="003F2526" w:rsidRDefault="003F2526">
      <w:pPr>
        <w:spacing w:line="360" w:lineRule="auto"/>
        <w:rPr>
          <w:u w:val="single"/>
        </w:rPr>
      </w:pPr>
    </w:p>
    <w:p w14:paraId="5DA6B60D" w14:textId="77777777" w:rsidR="003F2526" w:rsidRPr="005E2988" w:rsidRDefault="006764A8">
      <w:pPr>
        <w:spacing w:line="360" w:lineRule="auto"/>
        <w:rPr>
          <w:sz w:val="28"/>
          <w:szCs w:val="28"/>
          <w:u w:val="single"/>
        </w:rPr>
      </w:pPr>
      <w:r w:rsidRPr="005E2988">
        <w:rPr>
          <w:sz w:val="28"/>
          <w:szCs w:val="28"/>
          <w:u w:val="single"/>
        </w:rPr>
        <w:t>Systolic blood pressure</w:t>
      </w:r>
    </w:p>
    <w:tbl>
      <w:tblPr>
        <w:tblStyle w:val="TableGrid"/>
        <w:tblW w:w="0" w:type="auto"/>
        <w:tblLook w:val="04A0" w:firstRow="1" w:lastRow="0" w:firstColumn="1" w:lastColumn="0" w:noHBand="0" w:noVBand="1"/>
      </w:tblPr>
      <w:tblGrid>
        <w:gridCol w:w="4528"/>
        <w:gridCol w:w="4528"/>
      </w:tblGrid>
      <w:tr w:rsidR="005E2988" w14:paraId="20252939" w14:textId="77777777" w:rsidTr="005E2988">
        <w:tc>
          <w:tcPr>
            <w:tcW w:w="4528" w:type="dxa"/>
          </w:tcPr>
          <w:p w14:paraId="73007E1B" w14:textId="0FB1674E" w:rsidR="005E2988" w:rsidRDefault="005E2988">
            <w:pPr>
              <w:spacing w:line="360" w:lineRule="auto"/>
              <w:rPr>
                <w:u w:val="single"/>
              </w:rPr>
            </w:pPr>
            <w:r>
              <w:rPr>
                <w:u w:val="single"/>
              </w:rPr>
              <w:t>Parameter</w:t>
            </w:r>
          </w:p>
        </w:tc>
        <w:tc>
          <w:tcPr>
            <w:tcW w:w="4528" w:type="dxa"/>
          </w:tcPr>
          <w:p w14:paraId="74F2C2B9" w14:textId="489AD77F" w:rsidR="005E2988" w:rsidRDefault="005E2988">
            <w:pPr>
              <w:spacing w:line="360" w:lineRule="auto"/>
              <w:rPr>
                <w:u w:val="single"/>
              </w:rPr>
            </w:pPr>
            <w:r>
              <w:rPr>
                <w:u w:val="single"/>
              </w:rPr>
              <w:t>Score</w:t>
            </w:r>
          </w:p>
        </w:tc>
      </w:tr>
      <w:tr w:rsidR="005E2988" w14:paraId="005812F8" w14:textId="77777777" w:rsidTr="005E2988">
        <w:tc>
          <w:tcPr>
            <w:tcW w:w="4528" w:type="dxa"/>
          </w:tcPr>
          <w:p w14:paraId="4CAB267B" w14:textId="55760A00" w:rsidR="005E2988" w:rsidRDefault="005E2988">
            <w:pPr>
              <w:spacing w:line="360" w:lineRule="auto"/>
              <w:rPr>
                <w:u w:val="single"/>
              </w:rPr>
            </w:pPr>
            <w:r>
              <w:rPr>
                <w:u w:val="single"/>
              </w:rPr>
              <w:t>&gt;89</w:t>
            </w:r>
          </w:p>
        </w:tc>
        <w:tc>
          <w:tcPr>
            <w:tcW w:w="4528" w:type="dxa"/>
          </w:tcPr>
          <w:p w14:paraId="5CF00E0E" w14:textId="2C6A758C" w:rsidR="005E2988" w:rsidRDefault="005E2988">
            <w:pPr>
              <w:spacing w:line="360" w:lineRule="auto"/>
              <w:rPr>
                <w:u w:val="single"/>
              </w:rPr>
            </w:pPr>
            <w:r>
              <w:rPr>
                <w:u w:val="single"/>
              </w:rPr>
              <w:t>4</w:t>
            </w:r>
          </w:p>
        </w:tc>
      </w:tr>
      <w:tr w:rsidR="005E2988" w14:paraId="502799C9" w14:textId="77777777" w:rsidTr="005E2988">
        <w:tc>
          <w:tcPr>
            <w:tcW w:w="4528" w:type="dxa"/>
          </w:tcPr>
          <w:p w14:paraId="4DDC6C70" w14:textId="30768AFC" w:rsidR="005E2988" w:rsidRDefault="005E2988">
            <w:pPr>
              <w:spacing w:line="360" w:lineRule="auto"/>
              <w:rPr>
                <w:u w:val="single"/>
              </w:rPr>
            </w:pPr>
            <w:r>
              <w:rPr>
                <w:u w:val="single"/>
              </w:rPr>
              <w:t>76-89</w:t>
            </w:r>
          </w:p>
        </w:tc>
        <w:tc>
          <w:tcPr>
            <w:tcW w:w="4528" w:type="dxa"/>
          </w:tcPr>
          <w:p w14:paraId="1C38F54F" w14:textId="4EBEA323" w:rsidR="005E2988" w:rsidRDefault="005E2988">
            <w:pPr>
              <w:spacing w:line="360" w:lineRule="auto"/>
              <w:rPr>
                <w:u w:val="single"/>
              </w:rPr>
            </w:pPr>
            <w:r>
              <w:rPr>
                <w:u w:val="single"/>
              </w:rPr>
              <w:t>3</w:t>
            </w:r>
          </w:p>
        </w:tc>
      </w:tr>
      <w:tr w:rsidR="005E2988" w14:paraId="20E63305" w14:textId="77777777" w:rsidTr="005E2988">
        <w:tc>
          <w:tcPr>
            <w:tcW w:w="4528" w:type="dxa"/>
          </w:tcPr>
          <w:p w14:paraId="1A4395CE" w14:textId="75A3C84C" w:rsidR="005E2988" w:rsidRDefault="005E2988">
            <w:pPr>
              <w:spacing w:line="360" w:lineRule="auto"/>
              <w:rPr>
                <w:u w:val="single"/>
              </w:rPr>
            </w:pPr>
            <w:r>
              <w:rPr>
                <w:u w:val="single"/>
              </w:rPr>
              <w:t>50-75</w:t>
            </w:r>
          </w:p>
        </w:tc>
        <w:tc>
          <w:tcPr>
            <w:tcW w:w="4528" w:type="dxa"/>
          </w:tcPr>
          <w:p w14:paraId="2DD6B4E3" w14:textId="27480AFD" w:rsidR="005E2988" w:rsidRDefault="005E2988">
            <w:pPr>
              <w:spacing w:line="360" w:lineRule="auto"/>
              <w:rPr>
                <w:u w:val="single"/>
              </w:rPr>
            </w:pPr>
            <w:r>
              <w:rPr>
                <w:u w:val="single"/>
              </w:rPr>
              <w:t>2</w:t>
            </w:r>
          </w:p>
        </w:tc>
      </w:tr>
      <w:tr w:rsidR="005E2988" w14:paraId="0BF38DC3" w14:textId="77777777" w:rsidTr="005E2988">
        <w:tc>
          <w:tcPr>
            <w:tcW w:w="4528" w:type="dxa"/>
          </w:tcPr>
          <w:p w14:paraId="3A401664" w14:textId="47FD6274" w:rsidR="005E2988" w:rsidRDefault="005E2988">
            <w:pPr>
              <w:spacing w:line="360" w:lineRule="auto"/>
              <w:rPr>
                <w:u w:val="single"/>
              </w:rPr>
            </w:pPr>
            <w:r>
              <w:rPr>
                <w:u w:val="single"/>
              </w:rPr>
              <w:t>1-49</w:t>
            </w:r>
          </w:p>
        </w:tc>
        <w:tc>
          <w:tcPr>
            <w:tcW w:w="4528" w:type="dxa"/>
          </w:tcPr>
          <w:p w14:paraId="47A7D06C" w14:textId="5EB6D00F" w:rsidR="005E2988" w:rsidRDefault="005E2988">
            <w:pPr>
              <w:spacing w:line="360" w:lineRule="auto"/>
              <w:rPr>
                <w:u w:val="single"/>
              </w:rPr>
            </w:pPr>
            <w:r>
              <w:rPr>
                <w:u w:val="single"/>
              </w:rPr>
              <w:t>1</w:t>
            </w:r>
          </w:p>
        </w:tc>
      </w:tr>
      <w:tr w:rsidR="005E2988" w14:paraId="7E2BC25A" w14:textId="77777777" w:rsidTr="005E2988">
        <w:tc>
          <w:tcPr>
            <w:tcW w:w="4528" w:type="dxa"/>
          </w:tcPr>
          <w:p w14:paraId="1992331B" w14:textId="2658BA13" w:rsidR="005E2988" w:rsidRDefault="005E2988">
            <w:pPr>
              <w:spacing w:line="360" w:lineRule="auto"/>
              <w:rPr>
                <w:u w:val="single"/>
              </w:rPr>
            </w:pPr>
            <w:r>
              <w:rPr>
                <w:u w:val="single"/>
              </w:rPr>
              <w:t>0</w:t>
            </w:r>
          </w:p>
        </w:tc>
        <w:tc>
          <w:tcPr>
            <w:tcW w:w="4528" w:type="dxa"/>
          </w:tcPr>
          <w:p w14:paraId="18BF4E4E" w14:textId="34E73096" w:rsidR="005E2988" w:rsidRDefault="005E2988">
            <w:pPr>
              <w:spacing w:line="360" w:lineRule="auto"/>
              <w:rPr>
                <w:u w:val="single"/>
              </w:rPr>
            </w:pPr>
            <w:r>
              <w:rPr>
                <w:u w:val="single"/>
              </w:rPr>
              <w:t>0</w:t>
            </w:r>
          </w:p>
        </w:tc>
      </w:tr>
    </w:tbl>
    <w:p w14:paraId="3AEFF90B" w14:textId="77777777" w:rsidR="005E2988" w:rsidRDefault="005E2988">
      <w:pPr>
        <w:spacing w:line="360" w:lineRule="auto"/>
        <w:rPr>
          <w:u w:val="single"/>
        </w:rPr>
      </w:pPr>
    </w:p>
    <w:p w14:paraId="761E34E2" w14:textId="77777777" w:rsidR="003F2526" w:rsidRDefault="003F2526">
      <w:pPr>
        <w:spacing w:line="360" w:lineRule="auto"/>
        <w:rPr>
          <w:u w:val="single"/>
        </w:rPr>
      </w:pPr>
    </w:p>
    <w:p w14:paraId="7FDFC513" w14:textId="77777777" w:rsidR="003F2526" w:rsidRPr="005E2988" w:rsidRDefault="006764A8">
      <w:pPr>
        <w:spacing w:line="360" w:lineRule="auto"/>
        <w:rPr>
          <w:sz w:val="28"/>
          <w:szCs w:val="28"/>
          <w:u w:val="single"/>
        </w:rPr>
      </w:pPr>
      <w:r w:rsidRPr="005E2988">
        <w:rPr>
          <w:sz w:val="28"/>
          <w:szCs w:val="28"/>
          <w:u w:val="single"/>
        </w:rPr>
        <w:t>Glasgow Coma Scale</w:t>
      </w:r>
    </w:p>
    <w:tbl>
      <w:tblPr>
        <w:tblStyle w:val="TableGrid"/>
        <w:tblW w:w="0" w:type="auto"/>
        <w:tblLook w:val="04A0" w:firstRow="1" w:lastRow="0" w:firstColumn="1" w:lastColumn="0" w:noHBand="0" w:noVBand="1"/>
      </w:tblPr>
      <w:tblGrid>
        <w:gridCol w:w="4528"/>
        <w:gridCol w:w="4528"/>
      </w:tblGrid>
      <w:tr w:rsidR="005E2988" w14:paraId="5F92B5BC" w14:textId="77777777" w:rsidTr="005E2988">
        <w:tc>
          <w:tcPr>
            <w:tcW w:w="4528" w:type="dxa"/>
          </w:tcPr>
          <w:p w14:paraId="799C51D1" w14:textId="5A4407D6" w:rsidR="005E2988" w:rsidRDefault="005E2988">
            <w:pPr>
              <w:spacing w:line="360" w:lineRule="auto"/>
              <w:rPr>
                <w:u w:val="single"/>
              </w:rPr>
            </w:pPr>
            <w:r>
              <w:rPr>
                <w:u w:val="single"/>
              </w:rPr>
              <w:t>Parameter</w:t>
            </w:r>
          </w:p>
        </w:tc>
        <w:tc>
          <w:tcPr>
            <w:tcW w:w="4528" w:type="dxa"/>
          </w:tcPr>
          <w:p w14:paraId="7CFBB66F" w14:textId="6B6090FB" w:rsidR="005E2988" w:rsidRDefault="005E2988">
            <w:pPr>
              <w:spacing w:line="360" w:lineRule="auto"/>
              <w:rPr>
                <w:u w:val="single"/>
              </w:rPr>
            </w:pPr>
            <w:r>
              <w:rPr>
                <w:u w:val="single"/>
              </w:rPr>
              <w:t>Score</w:t>
            </w:r>
          </w:p>
        </w:tc>
      </w:tr>
      <w:tr w:rsidR="005E2988" w14:paraId="7112C2ED" w14:textId="77777777" w:rsidTr="005E2988">
        <w:tc>
          <w:tcPr>
            <w:tcW w:w="4528" w:type="dxa"/>
          </w:tcPr>
          <w:p w14:paraId="1A52DF6A" w14:textId="019DC291" w:rsidR="005E2988" w:rsidRDefault="005E2988">
            <w:pPr>
              <w:spacing w:line="360" w:lineRule="auto"/>
              <w:rPr>
                <w:u w:val="single"/>
              </w:rPr>
            </w:pPr>
            <w:r>
              <w:rPr>
                <w:u w:val="single"/>
              </w:rPr>
              <w:t>13-15</w:t>
            </w:r>
          </w:p>
        </w:tc>
        <w:tc>
          <w:tcPr>
            <w:tcW w:w="4528" w:type="dxa"/>
          </w:tcPr>
          <w:p w14:paraId="7851B17B" w14:textId="1C3DED7A" w:rsidR="005E2988" w:rsidRDefault="005E2988">
            <w:pPr>
              <w:spacing w:line="360" w:lineRule="auto"/>
              <w:rPr>
                <w:u w:val="single"/>
              </w:rPr>
            </w:pPr>
            <w:r>
              <w:rPr>
                <w:u w:val="single"/>
              </w:rPr>
              <w:t>4</w:t>
            </w:r>
          </w:p>
        </w:tc>
      </w:tr>
      <w:tr w:rsidR="005E2988" w14:paraId="52BBFBEE" w14:textId="77777777" w:rsidTr="005E2988">
        <w:tc>
          <w:tcPr>
            <w:tcW w:w="4528" w:type="dxa"/>
          </w:tcPr>
          <w:p w14:paraId="77CCF90D" w14:textId="2A135D64" w:rsidR="005E2988" w:rsidRDefault="005E2988">
            <w:pPr>
              <w:spacing w:line="360" w:lineRule="auto"/>
              <w:rPr>
                <w:u w:val="single"/>
              </w:rPr>
            </w:pPr>
            <w:r>
              <w:rPr>
                <w:u w:val="single"/>
              </w:rPr>
              <w:t>9-12</w:t>
            </w:r>
          </w:p>
        </w:tc>
        <w:tc>
          <w:tcPr>
            <w:tcW w:w="4528" w:type="dxa"/>
          </w:tcPr>
          <w:p w14:paraId="0D7B6AC7" w14:textId="43F29893" w:rsidR="005E2988" w:rsidRDefault="005E2988">
            <w:pPr>
              <w:spacing w:line="360" w:lineRule="auto"/>
              <w:rPr>
                <w:u w:val="single"/>
              </w:rPr>
            </w:pPr>
            <w:r>
              <w:rPr>
                <w:u w:val="single"/>
              </w:rPr>
              <w:t>3</w:t>
            </w:r>
          </w:p>
        </w:tc>
      </w:tr>
      <w:tr w:rsidR="005E2988" w14:paraId="7430CA68" w14:textId="77777777" w:rsidTr="005E2988">
        <w:tc>
          <w:tcPr>
            <w:tcW w:w="4528" w:type="dxa"/>
          </w:tcPr>
          <w:p w14:paraId="10BCB6AD" w14:textId="48795D99" w:rsidR="005E2988" w:rsidRDefault="005E2988">
            <w:pPr>
              <w:spacing w:line="360" w:lineRule="auto"/>
              <w:rPr>
                <w:u w:val="single"/>
              </w:rPr>
            </w:pPr>
            <w:r>
              <w:rPr>
                <w:u w:val="single"/>
              </w:rPr>
              <w:t>6-8</w:t>
            </w:r>
          </w:p>
        </w:tc>
        <w:tc>
          <w:tcPr>
            <w:tcW w:w="4528" w:type="dxa"/>
          </w:tcPr>
          <w:p w14:paraId="32B8BCD3" w14:textId="73088554" w:rsidR="005E2988" w:rsidRDefault="005E2988">
            <w:pPr>
              <w:spacing w:line="360" w:lineRule="auto"/>
              <w:rPr>
                <w:u w:val="single"/>
              </w:rPr>
            </w:pPr>
            <w:r>
              <w:rPr>
                <w:u w:val="single"/>
              </w:rPr>
              <w:t>2</w:t>
            </w:r>
          </w:p>
        </w:tc>
      </w:tr>
      <w:tr w:rsidR="005E2988" w14:paraId="150D21F4" w14:textId="77777777" w:rsidTr="005E2988">
        <w:tc>
          <w:tcPr>
            <w:tcW w:w="4528" w:type="dxa"/>
          </w:tcPr>
          <w:p w14:paraId="0ED1FD3B" w14:textId="7717CF70" w:rsidR="005E2988" w:rsidRDefault="005E2988">
            <w:pPr>
              <w:spacing w:line="360" w:lineRule="auto"/>
              <w:rPr>
                <w:u w:val="single"/>
              </w:rPr>
            </w:pPr>
            <w:r>
              <w:rPr>
                <w:u w:val="single"/>
              </w:rPr>
              <w:t>4-5</w:t>
            </w:r>
          </w:p>
        </w:tc>
        <w:tc>
          <w:tcPr>
            <w:tcW w:w="4528" w:type="dxa"/>
          </w:tcPr>
          <w:p w14:paraId="28EC873E" w14:textId="677DFC0A" w:rsidR="005E2988" w:rsidRDefault="005E2988">
            <w:pPr>
              <w:spacing w:line="360" w:lineRule="auto"/>
              <w:rPr>
                <w:u w:val="single"/>
              </w:rPr>
            </w:pPr>
            <w:r>
              <w:rPr>
                <w:u w:val="single"/>
              </w:rPr>
              <w:t>1</w:t>
            </w:r>
          </w:p>
        </w:tc>
      </w:tr>
      <w:tr w:rsidR="005E2988" w14:paraId="23BABC20" w14:textId="77777777" w:rsidTr="005E2988">
        <w:tc>
          <w:tcPr>
            <w:tcW w:w="4528" w:type="dxa"/>
          </w:tcPr>
          <w:p w14:paraId="33DC4B9B" w14:textId="0A38515A" w:rsidR="005E2988" w:rsidRDefault="005E2988">
            <w:pPr>
              <w:spacing w:line="360" w:lineRule="auto"/>
              <w:rPr>
                <w:u w:val="single"/>
              </w:rPr>
            </w:pPr>
            <w:r>
              <w:rPr>
                <w:u w:val="single"/>
              </w:rPr>
              <w:t>3</w:t>
            </w:r>
          </w:p>
        </w:tc>
        <w:tc>
          <w:tcPr>
            <w:tcW w:w="4528" w:type="dxa"/>
          </w:tcPr>
          <w:p w14:paraId="254D5B77" w14:textId="2D95AEC8" w:rsidR="005E2988" w:rsidRDefault="005E2988">
            <w:pPr>
              <w:spacing w:line="360" w:lineRule="auto"/>
              <w:rPr>
                <w:u w:val="single"/>
              </w:rPr>
            </w:pPr>
            <w:r>
              <w:rPr>
                <w:u w:val="single"/>
              </w:rPr>
              <w:t>0</w:t>
            </w:r>
          </w:p>
        </w:tc>
      </w:tr>
    </w:tbl>
    <w:p w14:paraId="3CEE8777" w14:textId="77777777" w:rsidR="005E2988" w:rsidRDefault="005E2988">
      <w:pPr>
        <w:spacing w:line="360" w:lineRule="auto"/>
        <w:rPr>
          <w:u w:val="single"/>
        </w:rPr>
      </w:pPr>
    </w:p>
    <w:p w14:paraId="1931DAC2" w14:textId="77777777" w:rsidR="003F2526" w:rsidRDefault="003F2526">
      <w:pPr>
        <w:spacing w:line="360" w:lineRule="auto"/>
        <w:rPr>
          <w:u w:val="single"/>
        </w:rPr>
      </w:pPr>
    </w:p>
    <w:p w14:paraId="6C0D96A4" w14:textId="34B3B7D1" w:rsidR="003F2526" w:rsidRPr="00C05CF9" w:rsidRDefault="006764A8">
      <w:pPr>
        <w:spacing w:line="360" w:lineRule="auto"/>
        <w:rPr>
          <w:u w:val="single"/>
          <w:lang w:val="en-US"/>
        </w:rPr>
      </w:pPr>
      <w:r w:rsidRPr="00C05CF9">
        <w:rPr>
          <w:lang w:val="en-US"/>
        </w:rPr>
        <w:t>The higher the RTS value, the higher the chance for survival. A lower va</w:t>
      </w:r>
      <w:r w:rsidR="00012D81" w:rsidRPr="00C05CF9">
        <w:rPr>
          <w:lang w:val="en-US"/>
        </w:rPr>
        <w:t>lue is associated with death (17</w:t>
      </w:r>
      <w:r w:rsidRPr="00C05CF9">
        <w:rPr>
          <w:lang w:val="en-US"/>
        </w:rPr>
        <w:t>).</w:t>
      </w:r>
    </w:p>
    <w:p w14:paraId="60590CC2" w14:textId="77777777" w:rsidR="003F2526" w:rsidRPr="00C05CF9" w:rsidRDefault="003F2526">
      <w:pPr>
        <w:spacing w:line="360" w:lineRule="auto"/>
        <w:rPr>
          <w:u w:val="single"/>
          <w:lang w:val="en-US"/>
        </w:rPr>
      </w:pPr>
    </w:p>
    <w:p w14:paraId="534B5FFE" w14:textId="77777777" w:rsidR="003F2526" w:rsidRPr="00C05CF9" w:rsidRDefault="003F2526">
      <w:pPr>
        <w:tabs>
          <w:tab w:val="center" w:pos="4533"/>
        </w:tabs>
        <w:spacing w:line="360" w:lineRule="auto"/>
        <w:rPr>
          <w:u w:val="single"/>
          <w:lang w:val="en-US"/>
        </w:rPr>
      </w:pPr>
    </w:p>
    <w:p w14:paraId="0DAE743C"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lastRenderedPageBreak/>
        <w:t>Statistical methods</w:t>
      </w:r>
    </w:p>
    <w:p w14:paraId="72500ED6" w14:textId="77777777" w:rsidR="001E1FED" w:rsidRDefault="006764A8">
      <w:pPr>
        <w:spacing w:line="360" w:lineRule="auto"/>
        <w:rPr>
          <w:ins w:id="92" w:author="Martin Gerdin Wärnberg" w:date="2019-12-30T13:06:00Z"/>
          <w:lang w:val="en-US"/>
        </w:rPr>
      </w:pPr>
      <w:r w:rsidRPr="00C05CF9">
        <w:rPr>
          <w:lang w:val="en-US"/>
        </w:rPr>
        <w:t xml:space="preserve">We will use data from three sources: </w:t>
      </w:r>
      <w:proofErr w:type="spellStart"/>
      <w:r w:rsidRPr="00C05CF9">
        <w:rPr>
          <w:lang w:val="en-US"/>
        </w:rPr>
        <w:t>SweTrau</w:t>
      </w:r>
      <w:proofErr w:type="spellEnd"/>
      <w:r w:rsidRPr="00C05CF9">
        <w:rPr>
          <w:lang w:val="en-US"/>
        </w:rPr>
        <w:t xml:space="preserve">, NTDB and TITCO. Each dataset will be split </w:t>
      </w:r>
      <w:del w:id="93" w:author="Martin Gerdin Wärnberg" w:date="2019-12-30T11:39:00Z">
        <w:r w:rsidRPr="00C05CF9" w:rsidDel="001E2907">
          <w:rPr>
            <w:lang w:val="en-US"/>
          </w:rPr>
          <w:delText xml:space="preserve">temporally </w:delText>
        </w:r>
      </w:del>
      <w:ins w:id="94" w:author="Martin Gerdin Wärnberg" w:date="2019-12-30T11:39:00Z">
        <w:r w:rsidR="001E2907">
          <w:rPr>
            <w:lang w:val="en-US"/>
          </w:rPr>
          <w:t>randomly</w:t>
        </w:r>
        <w:r w:rsidR="001E2907" w:rsidRPr="00C05CF9">
          <w:rPr>
            <w:lang w:val="en-US"/>
          </w:rPr>
          <w:t xml:space="preserve"> </w:t>
        </w:r>
      </w:ins>
      <w:r w:rsidRPr="00C05CF9">
        <w:rPr>
          <w:lang w:val="en-US"/>
        </w:rPr>
        <w:t>into three samples: one development, one updating, and one validation sample.</w:t>
      </w:r>
      <w:ins w:id="95" w:author="Martin Gerdin Wärnberg" w:date="2019-12-30T12:55:00Z">
        <w:r w:rsidR="006C1B7E">
          <w:rPr>
            <w:lang w:val="en-US"/>
          </w:rPr>
          <w:t xml:space="preserve"> </w:t>
        </w:r>
      </w:ins>
      <w:ins w:id="96" w:author="Martin Gerdin Wärnberg" w:date="2019-12-30T12:56:00Z">
        <w:r w:rsidR="00A52BE1">
          <w:rPr>
            <w:lang w:val="en-US"/>
          </w:rPr>
          <w:t>Each sample was a r</w:t>
        </w:r>
      </w:ins>
      <w:ins w:id="97" w:author="Martin Gerdin Wärnberg" w:date="2019-12-30T12:57:00Z">
        <w:r w:rsidR="00A52BE1">
          <w:rPr>
            <w:lang w:val="en-US"/>
          </w:rPr>
          <w:t>andom draw from the complete dataset, making sure that patients could only be present in one sample. The size of the samples was calculated</w:t>
        </w:r>
      </w:ins>
      <w:ins w:id="98" w:author="Martin Gerdin Wärnberg" w:date="2019-12-30T12:59:00Z">
        <w:r w:rsidR="00A52BE1">
          <w:rPr>
            <w:lang w:val="en-US"/>
          </w:rPr>
          <w:t xml:space="preserve"> to include 300 patients with the outcome, </w:t>
        </w:r>
      </w:ins>
      <w:ins w:id="99" w:author="Martin Gerdin Wärnberg" w:date="2019-12-30T12:58:00Z">
        <w:r w:rsidR="00A52BE1">
          <w:rPr>
            <w:lang w:val="en-US"/>
          </w:rPr>
          <w:t xml:space="preserve">henceforth referred to as events, </w:t>
        </w:r>
      </w:ins>
      <w:ins w:id="100" w:author="Martin Gerdin Wärnberg" w:date="2019-12-30T12:59:00Z">
        <w:r w:rsidR="00A52BE1">
          <w:rPr>
            <w:lang w:val="en-US"/>
          </w:rPr>
          <w:t>in the development sample, and 100 events in each of the updating and validation samples,</w:t>
        </w:r>
      </w:ins>
      <w:ins w:id="101" w:author="Martin Gerdin Wärnberg" w:date="2019-12-30T13:00:00Z">
        <w:r w:rsidR="00A52BE1">
          <w:rPr>
            <w:lang w:val="en-US"/>
          </w:rPr>
          <w:t xml:space="preserve"> while keeping the proportion of events in each sample </w:t>
        </w:r>
      </w:ins>
      <w:ins w:id="102" w:author="Martin Gerdin Wärnberg" w:date="2019-12-30T12:58:00Z">
        <w:r w:rsidR="00A52BE1">
          <w:rPr>
            <w:lang w:val="en-US"/>
          </w:rPr>
          <w:t>approximately the same as in the complete dataset</w:t>
        </w:r>
      </w:ins>
      <w:ins w:id="103" w:author="Martin Gerdin Wärnberg" w:date="2019-12-30T12:59:00Z">
        <w:r w:rsidR="00A52BE1">
          <w:rPr>
            <w:lang w:val="en-US"/>
          </w:rPr>
          <w:t>.</w:t>
        </w:r>
      </w:ins>
      <w:ins w:id="104" w:author="Martin Gerdin Wärnberg" w:date="2019-12-30T13:00:00Z">
        <w:r w:rsidR="00A52BE1">
          <w:rPr>
            <w:lang w:val="en-US"/>
          </w:rPr>
          <w:t xml:space="preserve"> </w:t>
        </w:r>
      </w:ins>
    </w:p>
    <w:p w14:paraId="756A4190" w14:textId="77777777" w:rsidR="001E1FED" w:rsidRDefault="001E1FED">
      <w:pPr>
        <w:spacing w:line="360" w:lineRule="auto"/>
        <w:rPr>
          <w:ins w:id="105" w:author="Martin Gerdin Wärnberg" w:date="2019-12-30T13:06:00Z"/>
          <w:lang w:val="en-US"/>
        </w:rPr>
      </w:pPr>
    </w:p>
    <w:p w14:paraId="36832FC6" w14:textId="77777777" w:rsidR="001E1FED" w:rsidRDefault="00A52BE1">
      <w:pPr>
        <w:spacing w:line="360" w:lineRule="auto"/>
        <w:rPr>
          <w:ins w:id="106" w:author="Martin Gerdin Wärnberg" w:date="2019-12-30T13:06:00Z"/>
          <w:lang w:val="en-US"/>
        </w:rPr>
      </w:pPr>
      <w:ins w:id="107" w:author="Martin Gerdin Wärnberg" w:date="2019-12-30T13:00:00Z">
        <w:r>
          <w:rPr>
            <w:lang w:val="en-US"/>
          </w:rPr>
          <w:t>The basis for including 300 events in the development sample was that simulation stu</w:t>
        </w:r>
      </w:ins>
      <w:ins w:id="108" w:author="Martin Gerdin Wärnberg" w:date="2019-12-30T13:01:00Z">
        <w:r>
          <w:rPr>
            <w:lang w:val="en-US"/>
          </w:rPr>
          <w:t xml:space="preserve">dies have shown that as many as 25 events </w:t>
        </w:r>
      </w:ins>
      <w:ins w:id="109" w:author="Martin Gerdin Wärnberg" w:date="2019-12-30T13:02:00Z">
        <w:r>
          <w:rPr>
            <w:lang w:val="en-US"/>
          </w:rPr>
          <w:t xml:space="preserve">per parameter </w:t>
        </w:r>
      </w:ins>
      <w:ins w:id="110" w:author="Martin Gerdin Wärnberg" w:date="2019-12-30T13:01:00Z">
        <w:r>
          <w:rPr>
            <w:lang w:val="en-US"/>
          </w:rPr>
          <w:t>and at least as many non-events may be required to achieve stable coefficient estimates when using logistic regression</w:t>
        </w:r>
      </w:ins>
      <w:ins w:id="111" w:author="Martin Gerdin Wärnberg" w:date="2019-12-30T13:02:00Z">
        <w:r>
          <w:rPr>
            <w:lang w:val="en-US"/>
          </w:rPr>
          <w:t xml:space="preserve"> </w:t>
        </w:r>
        <w:r w:rsidR="008725D9">
          <w:rPr>
            <w:lang w:val="en-US"/>
          </w:rPr>
          <w:t>(</w:t>
        </w:r>
        <w:commentRangeStart w:id="112"/>
        <w:r w:rsidR="008725D9">
          <w:rPr>
            <w:lang w:val="en-US"/>
          </w:rPr>
          <w:t>REF</w:t>
        </w:r>
      </w:ins>
      <w:commentRangeEnd w:id="112"/>
      <w:ins w:id="113" w:author="Martin Gerdin Wärnberg" w:date="2019-12-30T13:05:00Z">
        <w:r w:rsidR="00AF3BE6">
          <w:rPr>
            <w:rStyle w:val="CommentReference"/>
            <w:rFonts w:asciiTheme="minorHAnsi" w:hAnsiTheme="minorHAnsi" w:cstheme="minorBidi"/>
            <w:lang w:val="en-US" w:eastAsia="en-US"/>
          </w:rPr>
          <w:commentReference w:id="112"/>
        </w:r>
      </w:ins>
      <w:ins w:id="114" w:author="Martin Gerdin Wärnberg" w:date="2019-12-30T13:02:00Z">
        <w:r w:rsidR="008725D9">
          <w:rPr>
            <w:lang w:val="en-US"/>
          </w:rPr>
          <w:t>)</w:t>
        </w:r>
      </w:ins>
      <w:ins w:id="115" w:author="Martin Gerdin Wärnberg" w:date="2019-12-30T13:01:00Z">
        <w:r>
          <w:rPr>
            <w:lang w:val="en-US"/>
          </w:rPr>
          <w:t>.</w:t>
        </w:r>
      </w:ins>
      <w:ins w:id="116" w:author="Martin Gerdin Wärnberg" w:date="2019-12-30T12:59:00Z">
        <w:r>
          <w:rPr>
            <w:lang w:val="en-US"/>
          </w:rPr>
          <w:t xml:space="preserve"> </w:t>
        </w:r>
      </w:ins>
      <w:ins w:id="117" w:author="Martin Gerdin Wärnberg" w:date="2019-12-30T13:02:00Z">
        <w:r w:rsidR="008725D9">
          <w:rPr>
            <w:lang w:val="en-US"/>
          </w:rPr>
          <w:t xml:space="preserve">Our models included 12 parameters, why the number of events needed was 300. </w:t>
        </w:r>
      </w:ins>
      <w:ins w:id="118" w:author="Martin Gerdin Wärnberg" w:date="2019-12-30T13:03:00Z">
        <w:r w:rsidR="008725D9">
          <w:rPr>
            <w:lang w:val="en-US"/>
          </w:rPr>
          <w:t xml:space="preserve">Similarly, other simulations show that at least 100 events </w:t>
        </w:r>
      </w:ins>
      <w:ins w:id="119" w:author="Martin Gerdin Wärnberg" w:date="2019-12-30T13:04:00Z">
        <w:r w:rsidR="008725D9">
          <w:rPr>
            <w:lang w:val="en-US"/>
          </w:rPr>
          <w:t>are</w:t>
        </w:r>
      </w:ins>
      <w:ins w:id="120" w:author="Martin Gerdin Wärnberg" w:date="2019-12-30T13:03:00Z">
        <w:r w:rsidR="008725D9">
          <w:rPr>
            <w:lang w:val="en-US"/>
          </w:rPr>
          <w:t xml:space="preserve"> required when validating clinical p</w:t>
        </w:r>
      </w:ins>
      <w:ins w:id="121" w:author="Martin Gerdin Wärnberg" w:date="2019-12-30T13:04:00Z">
        <w:r w:rsidR="008725D9">
          <w:rPr>
            <w:lang w:val="en-US"/>
          </w:rPr>
          <w:t>rediction models based on logistic regression (</w:t>
        </w:r>
        <w:commentRangeStart w:id="122"/>
        <w:r w:rsidR="008725D9">
          <w:rPr>
            <w:lang w:val="en-US"/>
          </w:rPr>
          <w:t>REF</w:t>
        </w:r>
      </w:ins>
      <w:commentRangeEnd w:id="122"/>
      <w:ins w:id="123" w:author="Martin Gerdin Wärnberg" w:date="2019-12-30T13:06:00Z">
        <w:r w:rsidR="00AF3BE6">
          <w:rPr>
            <w:rStyle w:val="CommentReference"/>
            <w:rFonts w:asciiTheme="minorHAnsi" w:hAnsiTheme="minorHAnsi" w:cstheme="minorBidi"/>
            <w:lang w:val="en-US" w:eastAsia="en-US"/>
          </w:rPr>
          <w:commentReference w:id="122"/>
        </w:r>
      </w:ins>
      <w:ins w:id="124" w:author="Martin Gerdin Wärnberg" w:date="2019-12-30T13:04:00Z">
        <w:r w:rsidR="008725D9">
          <w:rPr>
            <w:lang w:val="en-US"/>
          </w:rPr>
          <w:t xml:space="preserve">). </w:t>
        </w:r>
      </w:ins>
    </w:p>
    <w:p w14:paraId="7DA0D6AE" w14:textId="77777777" w:rsidR="001E1FED" w:rsidRDefault="001E1FED">
      <w:pPr>
        <w:spacing w:line="360" w:lineRule="auto"/>
        <w:rPr>
          <w:ins w:id="125" w:author="Martin Gerdin Wärnberg" w:date="2019-12-30T13:06:00Z"/>
          <w:lang w:val="en-US"/>
        </w:rPr>
      </w:pPr>
    </w:p>
    <w:p w14:paraId="2EDAA8C0" w14:textId="61CC81EA" w:rsidR="001E2907" w:rsidRDefault="006764A8">
      <w:pPr>
        <w:spacing w:line="360" w:lineRule="auto"/>
        <w:rPr>
          <w:ins w:id="126" w:author="Martin Gerdin Wärnberg" w:date="2019-12-30T11:39:00Z"/>
          <w:lang w:val="en-US"/>
        </w:rPr>
      </w:pPr>
      <w:del w:id="127" w:author="Martin Gerdin Wärnberg" w:date="2019-12-30T12:56:00Z">
        <w:r w:rsidRPr="00C05CF9" w:rsidDel="00A52BE1">
          <w:rPr>
            <w:lang w:val="en-US"/>
          </w:rPr>
          <w:delText xml:space="preserve"> </w:delText>
        </w:r>
      </w:del>
      <w:r w:rsidRPr="00C05CF9">
        <w:rPr>
          <w:lang w:val="en-US"/>
        </w:rPr>
        <w:t>We will develop one model per development sample, resulting in three models. The performance of each model will be evaluated by testing the model in all three validation samples.</w:t>
      </w:r>
      <w:ins w:id="128" w:author="Martin Gerdin Wärnberg" w:date="2019-12-30T11:49:00Z">
        <w:r w:rsidR="00D93A30">
          <w:rPr>
            <w:lang w:val="en-US"/>
          </w:rPr>
          <w:t xml:space="preserve"> </w:t>
        </w:r>
        <w:r w:rsidR="00D93A30" w:rsidRPr="00C05CF9">
          <w:rPr>
            <w:lang w:val="en-US"/>
          </w:rPr>
          <w:t>The entire process will be repeated 1000 times and results presented as medians and values at the 2.5</w:t>
        </w:r>
        <w:r w:rsidR="00D93A30" w:rsidRPr="00C05CF9">
          <w:rPr>
            <w:vertAlign w:val="superscript"/>
            <w:lang w:val="en-US"/>
          </w:rPr>
          <w:t>th</w:t>
        </w:r>
        <w:r w:rsidR="00D93A30" w:rsidRPr="00C05CF9">
          <w:rPr>
            <w:lang w:val="en-US"/>
          </w:rPr>
          <w:t xml:space="preserve"> and 97.5</w:t>
        </w:r>
        <w:r w:rsidR="00D93A30" w:rsidRPr="00C05CF9">
          <w:rPr>
            <w:vertAlign w:val="superscript"/>
            <w:lang w:val="en-US"/>
          </w:rPr>
          <w:t>th</w:t>
        </w:r>
        <w:r w:rsidR="00D93A30" w:rsidRPr="00C05CF9">
          <w:rPr>
            <w:lang w:val="en-US"/>
          </w:rPr>
          <w:t xml:space="preserve"> percentiles</w:t>
        </w:r>
        <w:r w:rsidR="00D93A30">
          <w:rPr>
            <w:lang w:val="en-US"/>
          </w:rPr>
          <w:t>, henceforth referred to as the uncertainty interval (UI)</w:t>
        </w:r>
        <w:r w:rsidR="00D93A30" w:rsidRPr="00C05CF9">
          <w:rPr>
            <w:lang w:val="en-US"/>
          </w:rPr>
          <w:t>. Observations with missing data will be excluded.</w:t>
        </w:r>
      </w:ins>
    </w:p>
    <w:p w14:paraId="3694FD66" w14:textId="7F160391" w:rsidR="001E2907" w:rsidRDefault="001E2907">
      <w:pPr>
        <w:spacing w:line="360" w:lineRule="auto"/>
        <w:rPr>
          <w:ins w:id="129" w:author="Martin Gerdin Wärnberg" w:date="2019-12-30T11:43:00Z"/>
          <w:lang w:val="en-US"/>
        </w:rPr>
      </w:pPr>
    </w:p>
    <w:p w14:paraId="341D6B46" w14:textId="77777777" w:rsidR="001E2907" w:rsidRPr="00C05CF9" w:rsidRDefault="001E2907" w:rsidP="001E2907">
      <w:pPr>
        <w:spacing w:line="360" w:lineRule="auto"/>
        <w:rPr>
          <w:ins w:id="130" w:author="Martin Gerdin Wärnberg" w:date="2019-12-30T11:43:00Z"/>
          <w:sz w:val="28"/>
          <w:szCs w:val="28"/>
          <w:lang w:val="en-US"/>
        </w:rPr>
      </w:pPr>
      <w:ins w:id="131" w:author="Martin Gerdin Wärnberg" w:date="2019-12-30T11:43:00Z">
        <w:r w:rsidRPr="00C05CF9">
          <w:rPr>
            <w:sz w:val="28"/>
            <w:szCs w:val="28"/>
            <w:lang w:val="en-US"/>
          </w:rPr>
          <w:t>Model development</w:t>
        </w:r>
      </w:ins>
    </w:p>
    <w:p w14:paraId="67A9281B" w14:textId="5109781A" w:rsidR="001E2907" w:rsidRPr="00C05CF9" w:rsidRDefault="001E2907" w:rsidP="001E2907">
      <w:pPr>
        <w:spacing w:line="360" w:lineRule="auto"/>
        <w:rPr>
          <w:ins w:id="132" w:author="Martin Gerdin Wärnberg" w:date="2019-12-30T11:43:00Z"/>
          <w:lang w:val="en-US"/>
        </w:rPr>
      </w:pPr>
      <w:ins w:id="133" w:author="Martin Gerdin Wärnberg" w:date="2019-12-30T11:43:00Z">
        <w:r w:rsidRPr="00C05CF9">
          <w:rPr>
            <w:lang w:val="en-US"/>
          </w:rPr>
          <w:t>Models will be developed</w:t>
        </w:r>
        <w:r>
          <w:rPr>
            <w:lang w:val="en-US"/>
          </w:rPr>
          <w:t xml:space="preserve"> using</w:t>
        </w:r>
        <w:r w:rsidRPr="00C05CF9">
          <w:rPr>
            <w:lang w:val="en-US"/>
          </w:rPr>
          <w:t xml:space="preserve"> logistic regression with GCS, RR, and SBP as independent variables and </w:t>
        </w:r>
        <w:proofErr w:type="gramStart"/>
        <w:r w:rsidRPr="00C05CF9">
          <w:rPr>
            <w:lang w:val="en-US"/>
          </w:rPr>
          <w:t>30 da</w:t>
        </w:r>
      </w:ins>
      <w:ins w:id="134" w:author="Martin Gerdin Wärnberg" w:date="2019-12-30T11:44:00Z">
        <w:r>
          <w:rPr>
            <w:lang w:val="en-US"/>
          </w:rPr>
          <w:t>y</w:t>
        </w:r>
      </w:ins>
      <w:proofErr w:type="gramEnd"/>
      <w:ins w:id="135" w:author="Martin Gerdin Wärnberg" w:date="2019-12-30T11:43:00Z">
        <w:r w:rsidRPr="00C05CF9">
          <w:rPr>
            <w:lang w:val="en-US"/>
          </w:rPr>
          <w:t xml:space="preserve"> mortality as </w:t>
        </w:r>
      </w:ins>
      <w:ins w:id="136" w:author="Martin Gerdin Wärnberg" w:date="2019-12-30T11:44:00Z">
        <w:r>
          <w:rPr>
            <w:lang w:val="en-US"/>
          </w:rPr>
          <w:t>the</w:t>
        </w:r>
      </w:ins>
      <w:ins w:id="137" w:author="Martin Gerdin Wärnberg" w:date="2019-12-30T11:43:00Z">
        <w:r w:rsidRPr="00C05CF9">
          <w:rPr>
            <w:lang w:val="en-US"/>
          </w:rPr>
          <w:t xml:space="preserve"> dependent variable. </w:t>
        </w:r>
      </w:ins>
      <w:ins w:id="138" w:author="Martin Gerdin Wärnberg" w:date="2019-12-30T11:50:00Z">
        <w:r w:rsidR="00D93A30" w:rsidRPr="00C05CF9">
          <w:rPr>
            <w:lang w:val="en-US"/>
          </w:rPr>
          <w:t xml:space="preserve">Predictors will be treated as continuous variables with linear associations with mortality. </w:t>
        </w:r>
      </w:ins>
      <w:ins w:id="139" w:author="Martin Gerdin Wärnberg" w:date="2019-12-30T11:43:00Z">
        <w:r w:rsidRPr="00C05CF9">
          <w:rPr>
            <w:lang w:val="en-US"/>
          </w:rPr>
          <w:t>A bootstrap procedure will be used to avoid overfitting</w:t>
        </w:r>
        <w:r>
          <w:rPr>
            <w:lang w:val="en-US"/>
          </w:rPr>
          <w:t xml:space="preserve"> and </w:t>
        </w:r>
        <w:r w:rsidRPr="00C05CF9">
          <w:rPr>
            <w:lang w:val="en-US"/>
          </w:rPr>
          <w:t xml:space="preserve">will </w:t>
        </w:r>
        <w:r>
          <w:rPr>
            <w:lang w:val="en-US"/>
          </w:rPr>
          <w:t>generate an estimation</w:t>
        </w:r>
        <w:r w:rsidRPr="00C05CF9">
          <w:rPr>
            <w:lang w:val="en-US"/>
          </w:rPr>
          <w:t xml:space="preserve"> </w:t>
        </w:r>
        <w:r>
          <w:rPr>
            <w:lang w:val="en-US"/>
          </w:rPr>
          <w:t>of a</w:t>
        </w:r>
        <w:r w:rsidRPr="00C05CF9">
          <w:rPr>
            <w:lang w:val="en-US"/>
          </w:rPr>
          <w:t xml:space="preserve"> linear shrinkage factor which will be applied to the </w:t>
        </w:r>
      </w:ins>
      <w:ins w:id="140" w:author="Martin Gerdin Wärnberg" w:date="2019-12-30T11:44:00Z">
        <w:r>
          <w:rPr>
            <w:lang w:val="en-US"/>
          </w:rPr>
          <w:t xml:space="preserve">model </w:t>
        </w:r>
      </w:ins>
      <w:ins w:id="141" w:author="Martin Gerdin Wärnberg" w:date="2019-12-30T11:43:00Z">
        <w:r w:rsidRPr="00C05CF9">
          <w:rPr>
            <w:lang w:val="en-US"/>
          </w:rPr>
          <w:t>coefficients</w:t>
        </w:r>
        <w:r>
          <w:rPr>
            <w:lang w:val="en-US"/>
          </w:rPr>
          <w:t>. The model</w:t>
        </w:r>
        <w:r w:rsidRPr="00C05CF9">
          <w:rPr>
            <w:lang w:val="en-US"/>
          </w:rPr>
          <w:t xml:space="preserve"> is </w:t>
        </w:r>
        <w:r>
          <w:rPr>
            <w:lang w:val="en-US"/>
          </w:rPr>
          <w:t>then</w:t>
        </w:r>
        <w:r w:rsidRPr="00C05CF9">
          <w:rPr>
            <w:lang w:val="en-US"/>
          </w:rPr>
          <w:t xml:space="preserve"> going to be used to estimate probability of all cause 30-day mortality. Then, a grid search </w:t>
        </w:r>
        <w:r>
          <w:rPr>
            <w:lang w:val="en-US"/>
          </w:rPr>
          <w:t xml:space="preserve">across estimated probabilities </w:t>
        </w:r>
        <w:r w:rsidRPr="00C05CF9">
          <w:rPr>
            <w:lang w:val="en-US"/>
          </w:rPr>
          <w:t xml:space="preserve">is going to </w:t>
        </w:r>
        <w:r>
          <w:rPr>
            <w:lang w:val="en-US"/>
          </w:rPr>
          <w:t xml:space="preserve">identify the </w:t>
        </w:r>
        <w:r w:rsidRPr="00C05CF9">
          <w:rPr>
            <w:lang w:val="en-US"/>
          </w:rPr>
          <w:t>optimal cut-off value</w:t>
        </w:r>
        <w:r>
          <w:rPr>
            <w:lang w:val="en-US"/>
          </w:rPr>
          <w:t xml:space="preserve"> for the model</w:t>
        </w:r>
        <w:r w:rsidRPr="00C05CF9">
          <w:rPr>
            <w:lang w:val="en-US"/>
          </w:rPr>
          <w:t xml:space="preserve">. </w:t>
        </w:r>
      </w:ins>
    </w:p>
    <w:p w14:paraId="0A93BBDA" w14:textId="609A5C81" w:rsidR="001E2907" w:rsidRDefault="001E2907">
      <w:pPr>
        <w:spacing w:line="360" w:lineRule="auto"/>
        <w:rPr>
          <w:ins w:id="142" w:author="Martin Gerdin Wärnberg" w:date="2019-12-30T11:43:00Z"/>
          <w:lang w:val="en-US"/>
        </w:rPr>
      </w:pPr>
    </w:p>
    <w:p w14:paraId="72693358" w14:textId="77777777" w:rsidR="001E2907" w:rsidRPr="00C05CF9" w:rsidRDefault="001E2907" w:rsidP="001E2907">
      <w:pPr>
        <w:spacing w:line="360" w:lineRule="auto"/>
        <w:rPr>
          <w:ins w:id="143" w:author="Martin Gerdin Wärnberg" w:date="2019-12-30T11:45:00Z"/>
          <w:sz w:val="28"/>
          <w:szCs w:val="28"/>
          <w:lang w:val="en-US"/>
        </w:rPr>
      </w:pPr>
      <w:ins w:id="144" w:author="Martin Gerdin Wärnberg" w:date="2019-12-30T11:45:00Z">
        <w:r w:rsidRPr="00C05CF9">
          <w:rPr>
            <w:sz w:val="28"/>
            <w:szCs w:val="28"/>
            <w:lang w:val="en-US"/>
          </w:rPr>
          <w:t>Model validation</w:t>
        </w:r>
      </w:ins>
    </w:p>
    <w:p w14:paraId="3D87C9C1" w14:textId="0EBC1BEC" w:rsidR="001E2907" w:rsidRDefault="001E2907">
      <w:pPr>
        <w:spacing w:line="360" w:lineRule="auto"/>
        <w:rPr>
          <w:ins w:id="145" w:author="Martin Gerdin Wärnberg" w:date="2019-12-30T11:39:00Z"/>
          <w:lang w:val="en-US"/>
        </w:rPr>
      </w:pPr>
      <w:ins w:id="146" w:author="Martin Gerdin Wärnberg" w:date="2019-12-30T11:45:00Z">
        <w:r w:rsidRPr="00C05CF9">
          <w:rPr>
            <w:lang w:val="en-US"/>
          </w:rPr>
          <w:lastRenderedPageBreak/>
          <w:t xml:space="preserve">In this step, the model performance will be evaluated. The probability of all cause </w:t>
        </w:r>
        <w:proofErr w:type="gramStart"/>
        <w:r w:rsidRPr="00C05CF9">
          <w:rPr>
            <w:lang w:val="en-US"/>
          </w:rPr>
          <w:t>30 day</w:t>
        </w:r>
        <w:proofErr w:type="gramEnd"/>
        <w:r w:rsidRPr="00C05CF9">
          <w:rPr>
            <w:lang w:val="en-US"/>
          </w:rPr>
          <w:t xml:space="preserve"> mortality will be estimated</w:t>
        </w:r>
        <w:r>
          <w:rPr>
            <w:lang w:val="en-US"/>
          </w:rPr>
          <w:t xml:space="preserve"> in each </w:t>
        </w:r>
      </w:ins>
      <w:ins w:id="147" w:author="Martin Gerdin Wärnberg" w:date="2019-12-30T11:46:00Z">
        <w:r>
          <w:rPr>
            <w:lang w:val="en-US"/>
          </w:rPr>
          <w:t xml:space="preserve">validation </w:t>
        </w:r>
      </w:ins>
      <w:ins w:id="148" w:author="Martin Gerdin Wärnberg" w:date="2019-12-30T11:45:00Z">
        <w:r>
          <w:rPr>
            <w:lang w:val="en-US"/>
          </w:rPr>
          <w:t>sample</w:t>
        </w:r>
        <w:r w:rsidRPr="00C05CF9">
          <w:rPr>
            <w:lang w:val="en-US"/>
          </w:rPr>
          <w:t xml:space="preserve">. Then, the model performance will be assessed </w:t>
        </w:r>
      </w:ins>
      <w:ins w:id="149" w:author="Martin Gerdin Wärnberg" w:date="2019-12-30T11:46:00Z">
        <w:r>
          <w:rPr>
            <w:lang w:val="en-US"/>
          </w:rPr>
          <w:t>using</w:t>
        </w:r>
      </w:ins>
      <w:ins w:id="150" w:author="Martin Gerdin Wärnberg" w:date="2019-12-30T11:45:00Z">
        <w:r w:rsidRPr="00C05CF9">
          <w:rPr>
            <w:lang w:val="en-US"/>
          </w:rPr>
          <w:t xml:space="preserve"> the cut-off value obtained from the development</w:t>
        </w:r>
        <w:r>
          <w:rPr>
            <w:lang w:val="en-US"/>
          </w:rPr>
          <w:t xml:space="preserve"> sample</w:t>
        </w:r>
        <w:r w:rsidRPr="00C05CF9">
          <w:rPr>
            <w:lang w:val="en-US"/>
          </w:rPr>
          <w:t>.</w:t>
        </w:r>
      </w:ins>
      <w:ins w:id="151" w:author="Martin Gerdin Wärnberg" w:date="2019-12-30T11:46:00Z">
        <w:r>
          <w:rPr>
            <w:lang w:val="en-US"/>
          </w:rPr>
          <w:t xml:space="preserve"> </w:t>
        </w:r>
      </w:ins>
      <w:del w:id="152" w:author="Martin Gerdin Wärnberg" w:date="2019-12-30T11:39:00Z">
        <w:r w:rsidR="006764A8" w:rsidRPr="00C05CF9" w:rsidDel="001E2907">
          <w:rPr>
            <w:lang w:val="en-US"/>
          </w:rPr>
          <w:delText xml:space="preserve"> </w:delText>
        </w:r>
      </w:del>
      <w:r w:rsidR="006764A8" w:rsidRPr="00C05CF9">
        <w:rPr>
          <w:lang w:val="en-US"/>
        </w:rPr>
        <w:t xml:space="preserve">Local performance </w:t>
      </w:r>
      <w:commentRangeStart w:id="153"/>
      <w:del w:id="154" w:author="Martin Gerdin Wärnberg" w:date="2019-12-30T11:46:00Z">
        <w:r w:rsidR="006764A8" w:rsidRPr="00C05CF9" w:rsidDel="001E2907">
          <w:rPr>
            <w:lang w:val="en-US"/>
          </w:rPr>
          <w:delText>will be</w:delText>
        </w:r>
      </w:del>
      <w:ins w:id="155" w:author="Martin Gerdin Wärnberg" w:date="2019-12-30T11:46:00Z">
        <w:r>
          <w:rPr>
            <w:lang w:val="en-US"/>
          </w:rPr>
          <w:t>is</w:t>
        </w:r>
      </w:ins>
      <w:r w:rsidR="006764A8" w:rsidRPr="00C05CF9">
        <w:rPr>
          <w:lang w:val="en-US"/>
        </w:rPr>
        <w:t xml:space="preserve"> </w:t>
      </w:r>
      <w:commentRangeEnd w:id="153"/>
      <w:r>
        <w:rPr>
          <w:rStyle w:val="CommentReference"/>
          <w:rFonts w:asciiTheme="minorHAnsi" w:hAnsiTheme="minorHAnsi" w:cstheme="minorBidi"/>
          <w:lang w:val="en-US" w:eastAsia="en-US"/>
        </w:rPr>
        <w:commentReference w:id="153"/>
      </w:r>
      <w:r w:rsidR="006764A8" w:rsidRPr="00C05CF9">
        <w:rPr>
          <w:lang w:val="en-US"/>
        </w:rPr>
        <w:t xml:space="preserve">defined as a model’s performance in the validation sample from the same dataset as the development sample, for example the </w:t>
      </w:r>
      <w:proofErr w:type="spellStart"/>
      <w:r w:rsidR="006764A8" w:rsidRPr="00C05CF9">
        <w:rPr>
          <w:lang w:val="en-US"/>
        </w:rPr>
        <w:t>SweTrau</w:t>
      </w:r>
      <w:proofErr w:type="spellEnd"/>
      <w:r w:rsidR="006764A8" w:rsidRPr="00C05CF9">
        <w:rPr>
          <w:lang w:val="en-US"/>
        </w:rPr>
        <w:t xml:space="preserve"> model’s performance in the </w:t>
      </w:r>
      <w:proofErr w:type="spellStart"/>
      <w:r w:rsidR="006764A8" w:rsidRPr="00C05CF9">
        <w:rPr>
          <w:lang w:val="en-US"/>
        </w:rPr>
        <w:t>SweTrau</w:t>
      </w:r>
      <w:proofErr w:type="spellEnd"/>
      <w:r w:rsidR="006764A8" w:rsidRPr="00C05CF9">
        <w:rPr>
          <w:lang w:val="en-US"/>
        </w:rPr>
        <w:t xml:space="preserve"> validation sample. Transferred performance will be defined as a model’s performance in a validation sample from a different dataset compared to the sample in which the model was developed, for example the </w:t>
      </w:r>
      <w:proofErr w:type="spellStart"/>
      <w:r w:rsidR="006764A8" w:rsidRPr="00C05CF9">
        <w:rPr>
          <w:lang w:val="en-US"/>
        </w:rPr>
        <w:t>SweTrau</w:t>
      </w:r>
      <w:proofErr w:type="spellEnd"/>
      <w:r w:rsidR="006764A8" w:rsidRPr="00C05CF9">
        <w:rPr>
          <w:lang w:val="en-US"/>
        </w:rPr>
        <w:t xml:space="preserve"> model’s performance in the NTDB and TITCO validation samples.</w:t>
      </w:r>
    </w:p>
    <w:p w14:paraId="2FFA42B5" w14:textId="77777777" w:rsidR="001E2907" w:rsidRDefault="001E2907">
      <w:pPr>
        <w:spacing w:line="360" w:lineRule="auto"/>
        <w:rPr>
          <w:ins w:id="156" w:author="Martin Gerdin Wärnberg" w:date="2019-12-30T11:39:00Z"/>
          <w:lang w:val="en-US"/>
        </w:rPr>
      </w:pPr>
    </w:p>
    <w:p w14:paraId="0F6D32B8" w14:textId="77777777" w:rsidR="001E2907" w:rsidRDefault="006764A8">
      <w:pPr>
        <w:spacing w:line="360" w:lineRule="auto"/>
        <w:rPr>
          <w:ins w:id="157" w:author="Martin Gerdin Wärnberg" w:date="2019-12-30T11:39:00Z"/>
          <w:lang w:val="en-US"/>
        </w:rPr>
      </w:pPr>
      <w:del w:id="158" w:author="Martin Gerdin Wärnberg" w:date="2019-12-30T11:39:00Z">
        <w:r w:rsidRPr="00C05CF9" w:rsidDel="001E2907">
          <w:rPr>
            <w:lang w:val="en-US"/>
          </w:rPr>
          <w:delText xml:space="preserve"> </w:delText>
        </w:r>
      </w:del>
      <w:r w:rsidRPr="00C05CF9">
        <w:rPr>
          <w:lang w:val="en-US"/>
        </w:rPr>
        <w:t xml:space="preserve">To assess how model transfer affect </w:t>
      </w:r>
      <w:proofErr w:type="spellStart"/>
      <w:r w:rsidRPr="00C05CF9">
        <w:rPr>
          <w:lang w:val="en-US"/>
        </w:rPr>
        <w:t>mistriage</w:t>
      </w:r>
      <w:proofErr w:type="spellEnd"/>
      <w:r w:rsidRPr="00C05CF9">
        <w:rPr>
          <w:lang w:val="en-US"/>
        </w:rPr>
        <w:t xml:space="preserve"> rates the local and transferred performances will be compared by subtracting the </w:t>
      </w:r>
      <w:r w:rsidR="00DC180F" w:rsidRPr="00C05CF9">
        <w:rPr>
          <w:lang w:val="en-US"/>
        </w:rPr>
        <w:t>local</w:t>
      </w:r>
      <w:r w:rsidRPr="00C05CF9">
        <w:rPr>
          <w:lang w:val="en-US"/>
        </w:rPr>
        <w:t xml:space="preserve"> performance from the </w:t>
      </w:r>
      <w:r w:rsidR="00DC180F" w:rsidRPr="00C05CF9">
        <w:rPr>
          <w:lang w:val="en-US"/>
        </w:rPr>
        <w:t>transferred</w:t>
      </w:r>
      <w:r w:rsidRPr="00C05CF9">
        <w:rPr>
          <w:lang w:val="en-US"/>
        </w:rPr>
        <w:t xml:space="preserve"> performance in a pair-wise manner. For example, the </w:t>
      </w:r>
      <w:proofErr w:type="spellStart"/>
      <w:r w:rsidRPr="00C05CF9">
        <w:rPr>
          <w:lang w:val="en-US"/>
        </w:rPr>
        <w:t>SweTrau</w:t>
      </w:r>
      <w:proofErr w:type="spellEnd"/>
      <w:r w:rsidRPr="00C05CF9">
        <w:rPr>
          <w:lang w:val="en-US"/>
        </w:rPr>
        <w:t xml:space="preserve"> model’s performance in the NTDB validation sample will be subtracted from the </w:t>
      </w:r>
      <w:proofErr w:type="spellStart"/>
      <w:r w:rsidRPr="00C05CF9">
        <w:rPr>
          <w:lang w:val="en-US"/>
        </w:rPr>
        <w:t>SweTrau</w:t>
      </w:r>
      <w:proofErr w:type="spellEnd"/>
      <w:r w:rsidRPr="00C05CF9">
        <w:rPr>
          <w:lang w:val="en-US"/>
        </w:rPr>
        <w:t xml:space="preserve"> model’s performance in the </w:t>
      </w:r>
      <w:proofErr w:type="spellStart"/>
      <w:r w:rsidRPr="00C05CF9">
        <w:rPr>
          <w:lang w:val="en-US"/>
        </w:rPr>
        <w:t>SweTrau</w:t>
      </w:r>
      <w:proofErr w:type="spellEnd"/>
      <w:r w:rsidRPr="00C05CF9">
        <w:rPr>
          <w:lang w:val="en-US"/>
        </w:rPr>
        <w:t xml:space="preserve"> validation sample. A </w:t>
      </w:r>
      <w:r w:rsidR="00F90123" w:rsidRPr="00C05CF9">
        <w:rPr>
          <w:lang w:val="en-US"/>
        </w:rPr>
        <w:t>positive</w:t>
      </w:r>
      <w:r w:rsidRPr="00C05CF9">
        <w:rPr>
          <w:lang w:val="en-US"/>
        </w:rPr>
        <w:t xml:space="preserve"> difference then means that the performance declined when the model was transferred. </w:t>
      </w:r>
    </w:p>
    <w:p w14:paraId="7CF29DE1" w14:textId="77777777" w:rsidR="001E2907" w:rsidRDefault="001E2907">
      <w:pPr>
        <w:spacing w:line="360" w:lineRule="auto"/>
        <w:rPr>
          <w:ins w:id="159" w:author="Martin Gerdin Wärnberg" w:date="2019-12-30T11:39:00Z"/>
          <w:lang w:val="en-US"/>
        </w:rPr>
      </w:pPr>
    </w:p>
    <w:p w14:paraId="590C13B1" w14:textId="77777777" w:rsidR="00D93A30" w:rsidRPr="00C05CF9" w:rsidDel="00D93A30" w:rsidRDefault="00D93A30" w:rsidP="00D93A30">
      <w:pPr>
        <w:spacing w:line="360" w:lineRule="auto"/>
        <w:rPr>
          <w:del w:id="160" w:author="Martin Gerdin Wärnberg" w:date="2019-12-30T11:48:00Z"/>
          <w:moveTo w:id="161" w:author="Martin Gerdin Wärnberg" w:date="2019-12-30T11:47:00Z"/>
          <w:sz w:val="28"/>
          <w:szCs w:val="28"/>
          <w:lang w:val="en-US"/>
        </w:rPr>
      </w:pPr>
      <w:moveToRangeStart w:id="162" w:author="Martin Gerdin Wärnberg" w:date="2019-12-30T11:47:00Z" w:name="move28598862"/>
      <w:moveTo w:id="163" w:author="Martin Gerdin Wärnberg" w:date="2019-12-30T11:47:00Z">
        <w:r w:rsidRPr="00C05CF9">
          <w:rPr>
            <w:sz w:val="28"/>
            <w:szCs w:val="28"/>
            <w:lang w:val="en-US"/>
          </w:rPr>
          <w:t>Model updating</w:t>
        </w:r>
      </w:moveTo>
    </w:p>
    <w:p w14:paraId="3F5C5274" w14:textId="54E4CB5E" w:rsidR="00D93A30" w:rsidRPr="00C05CF9" w:rsidDel="00D93A30" w:rsidRDefault="00D93A30" w:rsidP="00D93A30">
      <w:pPr>
        <w:spacing w:line="360" w:lineRule="auto"/>
        <w:rPr>
          <w:del w:id="164" w:author="Martin Gerdin Wärnberg" w:date="2019-12-30T11:48:00Z"/>
          <w:moveTo w:id="165" w:author="Martin Gerdin Wärnberg" w:date="2019-12-30T11:47:00Z"/>
          <w:lang w:val="en-US"/>
        </w:rPr>
      </w:pPr>
      <w:moveTo w:id="166" w:author="Martin Gerdin Wärnberg" w:date="2019-12-30T11:47:00Z">
        <w:del w:id="167" w:author="Martin Gerdin Wärnberg" w:date="2019-12-30T11:48:00Z">
          <w:r w:rsidRPr="00C05CF9" w:rsidDel="00D93A30">
            <w:rPr>
              <w:lang w:val="en-US"/>
            </w:rPr>
            <w:delText>The same procedure as in the model development step will be repeated but this time the models will be developed from the updated samples from a different country instead of the development samples. It will then be validated and compared in the same way as described in the previous step. Numerous methods can be used when updating a prediction model. Recalibration methods can be used and also revision methods (18). We will use the updating sample to estimate a calibration intercept and slope that will then be added to the original model, resulting in an updated model. The performance of this updated model will be compared with the model that was not updated.</w:delText>
          </w:r>
        </w:del>
      </w:moveTo>
    </w:p>
    <w:moveToRangeEnd w:id="162"/>
    <w:p w14:paraId="67664258" w14:textId="77777777" w:rsidR="00D93A30" w:rsidRDefault="00D93A30">
      <w:pPr>
        <w:spacing w:line="360" w:lineRule="auto"/>
        <w:rPr>
          <w:ins w:id="168" w:author="Martin Gerdin Wärnberg" w:date="2019-12-30T11:47:00Z"/>
          <w:lang w:val="en-US"/>
        </w:rPr>
      </w:pPr>
    </w:p>
    <w:p w14:paraId="093271A2" w14:textId="3257414A" w:rsidR="00D93A30" w:rsidRDefault="006764A8">
      <w:pPr>
        <w:spacing w:line="360" w:lineRule="auto"/>
        <w:rPr>
          <w:ins w:id="169" w:author="Martin Gerdin Wärnberg" w:date="2019-12-30T11:47:00Z"/>
          <w:lang w:val="en-US"/>
        </w:rPr>
      </w:pPr>
      <w:r w:rsidRPr="00C05CF9">
        <w:rPr>
          <w:lang w:val="en-US"/>
        </w:rPr>
        <w:t xml:space="preserve">Then, each model will be updated in updating samples from datasets in which the model was not developed, the </w:t>
      </w:r>
      <w:proofErr w:type="spellStart"/>
      <w:r w:rsidRPr="00C05CF9">
        <w:rPr>
          <w:lang w:val="en-US"/>
        </w:rPr>
        <w:t>SweTrau</w:t>
      </w:r>
      <w:proofErr w:type="spellEnd"/>
      <w:r w:rsidRPr="00C05CF9">
        <w:rPr>
          <w:lang w:val="en-US"/>
        </w:rPr>
        <w:t xml:space="preserve"> model will for example be updated in the NTDB and TITCO updating samples. </w:t>
      </w:r>
      <w:commentRangeStart w:id="170"/>
      <w:ins w:id="171" w:author="Martin Gerdin Wärnberg" w:date="2019-12-30T11:48:00Z">
        <w:r w:rsidR="00D93A30" w:rsidRPr="00C05CF9">
          <w:rPr>
            <w:lang w:val="en-US"/>
          </w:rPr>
          <w:t xml:space="preserve">Numerous methods can be used when updating a prediction model. Recalibration methods can be used and also revision methods (18). </w:t>
        </w:r>
      </w:ins>
      <w:commentRangeEnd w:id="170"/>
      <w:ins w:id="172" w:author="Martin Gerdin Wärnberg" w:date="2019-12-30T11:49:00Z">
        <w:r w:rsidR="00D93A30">
          <w:rPr>
            <w:rStyle w:val="CommentReference"/>
            <w:rFonts w:asciiTheme="minorHAnsi" w:hAnsiTheme="minorHAnsi" w:cstheme="minorBidi"/>
            <w:lang w:val="en-US" w:eastAsia="en-US"/>
          </w:rPr>
          <w:commentReference w:id="170"/>
        </w:r>
      </w:ins>
      <w:ins w:id="173" w:author="Martin Gerdin Wärnberg" w:date="2019-12-30T11:48:00Z">
        <w:r w:rsidR="00D93A30" w:rsidRPr="00C05CF9">
          <w:rPr>
            <w:lang w:val="en-US"/>
          </w:rPr>
          <w:t>We will use the updating sample to estimate a calibration intercept and slope that will then be added to the original model, resulting in an updated model.</w:t>
        </w:r>
      </w:ins>
    </w:p>
    <w:p w14:paraId="3AA8E7CF" w14:textId="77777777" w:rsidR="00D93A30" w:rsidRDefault="00D93A30">
      <w:pPr>
        <w:spacing w:line="360" w:lineRule="auto"/>
        <w:rPr>
          <w:ins w:id="174" w:author="Martin Gerdin Wärnberg" w:date="2019-12-30T11:47:00Z"/>
          <w:lang w:val="en-US"/>
        </w:rPr>
      </w:pPr>
    </w:p>
    <w:p w14:paraId="44104270" w14:textId="6F3E0DEB" w:rsidR="001E2907" w:rsidRDefault="006764A8">
      <w:pPr>
        <w:spacing w:line="360" w:lineRule="auto"/>
        <w:rPr>
          <w:ins w:id="175" w:author="Martin Gerdin Wärnberg" w:date="2019-12-30T11:40:00Z"/>
          <w:lang w:val="en-US"/>
        </w:rPr>
      </w:pPr>
      <w:r w:rsidRPr="00C05CF9">
        <w:rPr>
          <w:lang w:val="en-US"/>
        </w:rPr>
        <w:t xml:space="preserve">Updated performance will then be defined as an updated model’s performance in the validation sample from the same dataset as the updating sample, for example the </w:t>
      </w:r>
      <w:proofErr w:type="spellStart"/>
      <w:r w:rsidRPr="00C05CF9">
        <w:rPr>
          <w:lang w:val="en-US"/>
        </w:rPr>
        <w:t>SweTrau</w:t>
      </w:r>
      <w:proofErr w:type="spellEnd"/>
      <w:r w:rsidRPr="00C05CF9">
        <w:rPr>
          <w:lang w:val="en-US"/>
        </w:rPr>
        <w:t xml:space="preserve"> model’s performance in the NTDB validation sample after having been updated in the NTDB updating sample. </w:t>
      </w:r>
    </w:p>
    <w:p w14:paraId="0AD36B32" w14:textId="77777777" w:rsidR="001E2907" w:rsidRDefault="001E2907">
      <w:pPr>
        <w:spacing w:line="360" w:lineRule="auto"/>
        <w:rPr>
          <w:ins w:id="176" w:author="Martin Gerdin Wärnberg" w:date="2019-12-30T11:40:00Z"/>
          <w:lang w:val="en-US"/>
        </w:rPr>
      </w:pPr>
    </w:p>
    <w:p w14:paraId="5BB3B5C4" w14:textId="77777777" w:rsidR="001E2907" w:rsidRDefault="006764A8">
      <w:pPr>
        <w:spacing w:line="360" w:lineRule="auto"/>
        <w:rPr>
          <w:ins w:id="177" w:author="Martin Gerdin Wärnberg" w:date="2019-12-30T11:40:00Z"/>
          <w:lang w:val="en-US"/>
        </w:rPr>
      </w:pPr>
      <w:r w:rsidRPr="00C05CF9">
        <w:rPr>
          <w:lang w:val="en-US"/>
        </w:rPr>
        <w:t xml:space="preserve">To assess how model updating affect </w:t>
      </w:r>
      <w:proofErr w:type="spellStart"/>
      <w:r w:rsidRPr="00C05CF9">
        <w:rPr>
          <w:lang w:val="en-US"/>
        </w:rPr>
        <w:t>mistriage</w:t>
      </w:r>
      <w:proofErr w:type="spellEnd"/>
      <w:r w:rsidRPr="00C05CF9">
        <w:rPr>
          <w:lang w:val="en-US"/>
        </w:rPr>
        <w:t xml:space="preserve"> rates compared to no updating the updated performance will be compared with the transferred performance by subtracting the transferred performance from the updated performance. A positive difference means that the updating </w:t>
      </w:r>
      <w:r w:rsidR="00B07745" w:rsidRPr="00C05CF9">
        <w:rPr>
          <w:lang w:val="en-US"/>
        </w:rPr>
        <w:t>decreased the</w:t>
      </w:r>
      <w:r w:rsidRPr="00C05CF9">
        <w:rPr>
          <w:lang w:val="en-US"/>
        </w:rPr>
        <w:t xml:space="preserve"> performance compared to no updating. </w:t>
      </w:r>
    </w:p>
    <w:p w14:paraId="78ADD6EB" w14:textId="15517D61" w:rsidR="003F2526" w:rsidRPr="00C05CF9" w:rsidDel="00D93A30" w:rsidRDefault="006764A8">
      <w:pPr>
        <w:spacing w:line="360" w:lineRule="auto"/>
        <w:rPr>
          <w:del w:id="178" w:author="Martin Gerdin Wärnberg" w:date="2019-12-30T11:50:00Z"/>
          <w:lang w:val="en-US"/>
        </w:rPr>
      </w:pPr>
      <w:del w:id="179" w:author="Martin Gerdin Wärnberg" w:date="2019-12-30T11:50:00Z">
        <w:r w:rsidRPr="00C05CF9" w:rsidDel="00D93A30">
          <w:rPr>
            <w:lang w:val="en-US"/>
          </w:rPr>
          <w:lastRenderedPageBreak/>
          <w:delText xml:space="preserve">Models will be developed using logistic regression. </w:delText>
        </w:r>
      </w:del>
      <w:del w:id="180" w:author="Martin Gerdin Wärnberg" w:date="2019-12-30T11:49:00Z">
        <w:r w:rsidRPr="00C05CF9" w:rsidDel="00D93A30">
          <w:rPr>
            <w:lang w:val="en-US"/>
          </w:rPr>
          <w:delText>Predictors will be treated as continuous variables with linear associations with mortality. The entire process will be repeated 1000 times and results presented as medians and values at the 2.5</w:delText>
        </w:r>
        <w:r w:rsidRPr="00C05CF9" w:rsidDel="00D93A30">
          <w:rPr>
            <w:vertAlign w:val="superscript"/>
            <w:lang w:val="en-US"/>
          </w:rPr>
          <w:delText>th</w:delText>
        </w:r>
        <w:r w:rsidRPr="00C05CF9" w:rsidDel="00D93A30">
          <w:rPr>
            <w:lang w:val="en-US"/>
          </w:rPr>
          <w:delText xml:space="preserve"> and 97.5</w:delText>
        </w:r>
        <w:r w:rsidRPr="00C05CF9" w:rsidDel="00D93A30">
          <w:rPr>
            <w:vertAlign w:val="superscript"/>
            <w:lang w:val="en-US"/>
          </w:rPr>
          <w:delText>th</w:delText>
        </w:r>
        <w:r w:rsidRPr="00C05CF9" w:rsidDel="00D93A30">
          <w:rPr>
            <w:lang w:val="en-US"/>
          </w:rPr>
          <w:delText xml:space="preserve"> percentiles. Observations with missing data will be excluded.</w:delText>
        </w:r>
      </w:del>
    </w:p>
    <w:p w14:paraId="401AED42" w14:textId="7243BB4A" w:rsidR="003F2526" w:rsidRPr="00C05CF9" w:rsidDel="00D93A30" w:rsidRDefault="003F2526">
      <w:pPr>
        <w:spacing w:line="360" w:lineRule="auto"/>
        <w:rPr>
          <w:del w:id="181" w:author="Martin Gerdin Wärnberg" w:date="2019-12-30T11:50:00Z"/>
          <w:lang w:val="en-US"/>
        </w:rPr>
      </w:pPr>
    </w:p>
    <w:p w14:paraId="640CC86D" w14:textId="6D9716F2" w:rsidR="003F2526" w:rsidRPr="00C05CF9" w:rsidDel="001E2907" w:rsidRDefault="006764A8">
      <w:pPr>
        <w:spacing w:line="360" w:lineRule="auto"/>
        <w:rPr>
          <w:del w:id="182" w:author="Martin Gerdin Wärnberg" w:date="2019-12-30T11:43:00Z"/>
          <w:sz w:val="28"/>
          <w:szCs w:val="28"/>
          <w:lang w:val="en-US"/>
        </w:rPr>
      </w:pPr>
      <w:del w:id="183" w:author="Martin Gerdin Wärnberg" w:date="2019-12-30T11:43:00Z">
        <w:r w:rsidRPr="00C05CF9" w:rsidDel="001E2907">
          <w:rPr>
            <w:sz w:val="28"/>
            <w:szCs w:val="28"/>
            <w:lang w:val="en-US"/>
          </w:rPr>
          <w:delText>Model development</w:delText>
        </w:r>
      </w:del>
    </w:p>
    <w:p w14:paraId="33478EC1" w14:textId="076362F0" w:rsidR="003F2526" w:rsidRPr="00C05CF9" w:rsidDel="001E2907" w:rsidRDefault="006764A8">
      <w:pPr>
        <w:spacing w:line="360" w:lineRule="auto"/>
        <w:rPr>
          <w:del w:id="184" w:author="Martin Gerdin Wärnberg" w:date="2019-12-30T11:43:00Z"/>
          <w:lang w:val="en-US"/>
        </w:rPr>
      </w:pPr>
      <w:del w:id="185" w:author="Martin Gerdin Wärnberg" w:date="2019-12-30T11:43:00Z">
        <w:r w:rsidRPr="00C05CF9" w:rsidDel="001E2907">
          <w:rPr>
            <w:lang w:val="en-US"/>
          </w:rPr>
          <w:delText>Model</w:delText>
        </w:r>
        <w:r w:rsidR="00846AC1" w:rsidRPr="00C05CF9" w:rsidDel="001E2907">
          <w:rPr>
            <w:lang w:val="en-US"/>
          </w:rPr>
          <w:delText>s will be developed</w:delText>
        </w:r>
        <w:r w:rsidR="00D37485" w:rsidDel="001E2907">
          <w:rPr>
            <w:lang w:val="en-US"/>
          </w:rPr>
          <w:delText xml:space="preserve"> using</w:delText>
        </w:r>
        <w:r w:rsidRPr="00C05CF9" w:rsidDel="001E2907">
          <w:rPr>
            <w:lang w:val="en-US"/>
          </w:rPr>
          <w:delText xml:space="preserve">logistic regression </w:delText>
        </w:r>
        <w:r w:rsidR="00D37485" w:rsidDel="001E2907">
          <w:rPr>
            <w:lang w:val="en-US"/>
          </w:rPr>
          <w:delText>in R</w:delText>
        </w:r>
        <w:r w:rsidR="005739F5" w:rsidDel="001E2907">
          <w:rPr>
            <w:lang w:val="en-US"/>
          </w:rPr>
          <w:delText>studio</w:delText>
        </w:r>
        <w:r w:rsidR="00D37485" w:rsidDel="001E2907">
          <w:rPr>
            <w:lang w:val="en-US"/>
          </w:rPr>
          <w:delText xml:space="preserve"> function g</w:delText>
        </w:r>
        <w:r w:rsidR="005739F5" w:rsidDel="001E2907">
          <w:rPr>
            <w:lang w:val="en-US"/>
          </w:rPr>
          <w:delText xml:space="preserve">eneralized </w:delText>
        </w:r>
        <w:r w:rsidR="00D37485" w:rsidDel="001E2907">
          <w:rPr>
            <w:lang w:val="en-US"/>
          </w:rPr>
          <w:delText>l</w:delText>
        </w:r>
        <w:r w:rsidR="005739F5" w:rsidDel="001E2907">
          <w:rPr>
            <w:lang w:val="en-US"/>
          </w:rPr>
          <w:delText xml:space="preserve">inear </w:delText>
        </w:r>
        <w:r w:rsidR="00D37485" w:rsidDel="001E2907">
          <w:rPr>
            <w:lang w:val="en-US"/>
          </w:rPr>
          <w:delText>m</w:delText>
        </w:r>
        <w:r w:rsidR="005739F5" w:rsidDel="001E2907">
          <w:rPr>
            <w:lang w:val="en-US"/>
          </w:rPr>
          <w:delText>odeling(glm)</w:delText>
        </w:r>
        <w:r w:rsidR="00D37485" w:rsidDel="001E2907">
          <w:rPr>
            <w:lang w:val="en-US"/>
          </w:rPr>
          <w:delText xml:space="preserve"> </w:delText>
        </w:r>
        <w:r w:rsidR="00846AC1" w:rsidRPr="00C05CF9" w:rsidDel="001E2907">
          <w:rPr>
            <w:lang w:val="en-US"/>
          </w:rPr>
          <w:delText>with</w:delText>
        </w:r>
        <w:r w:rsidRPr="00C05CF9" w:rsidDel="001E2907">
          <w:rPr>
            <w:lang w:val="en-US"/>
          </w:rPr>
          <w:delText xml:space="preserve">GCS, RR, </w:delText>
        </w:r>
        <w:r w:rsidR="00846AC1" w:rsidRPr="00C05CF9" w:rsidDel="001E2907">
          <w:rPr>
            <w:lang w:val="en-US"/>
          </w:rPr>
          <w:delText>and</w:delText>
        </w:r>
        <w:r w:rsidRPr="00C05CF9" w:rsidDel="001E2907">
          <w:rPr>
            <w:lang w:val="en-US"/>
          </w:rPr>
          <w:delText xml:space="preserve">SBP as independent variables and 30 days all cause mortality as a </w:delText>
        </w:r>
        <w:r w:rsidR="00846AC1" w:rsidRPr="00C05CF9" w:rsidDel="001E2907">
          <w:rPr>
            <w:lang w:val="en-US"/>
          </w:rPr>
          <w:delText>dependent</w:delText>
        </w:r>
        <w:r w:rsidRPr="00C05CF9" w:rsidDel="001E2907">
          <w:rPr>
            <w:lang w:val="en-US"/>
          </w:rPr>
          <w:delText>variable. This process will be as described in the statistical methods with the model development taking place in the dev</w:delText>
        </w:r>
        <w:r w:rsidR="001C691E" w:rsidDel="001E2907">
          <w:rPr>
            <w:lang w:val="en-US"/>
          </w:rPr>
          <w:delText xml:space="preserve">elopment sample in each dataset. </w:delText>
        </w:r>
        <w:r w:rsidRPr="00C05CF9" w:rsidDel="001E2907">
          <w:rPr>
            <w:lang w:val="en-US"/>
          </w:rPr>
          <w:delText xml:space="preserve">A bootstrap procedure will be used </w:delText>
        </w:r>
        <w:r w:rsidR="00846AC1" w:rsidRPr="00C05CF9" w:rsidDel="001E2907">
          <w:rPr>
            <w:lang w:val="en-US"/>
          </w:rPr>
          <w:delText>to avoid overfitting</w:delText>
        </w:r>
        <w:r w:rsidR="001C691E" w:rsidDel="001E2907">
          <w:rPr>
            <w:lang w:val="en-US"/>
          </w:rPr>
          <w:delText xml:space="preserve"> and </w:delText>
        </w:r>
        <w:r w:rsidR="00846AC1" w:rsidRPr="00C05CF9" w:rsidDel="001E2907">
          <w:rPr>
            <w:lang w:val="en-US"/>
          </w:rPr>
          <w:delText xml:space="preserve">will </w:delText>
        </w:r>
        <w:r w:rsidR="00D37485" w:rsidDel="001E2907">
          <w:rPr>
            <w:lang w:val="en-US"/>
          </w:rPr>
          <w:delText>generate an estimation</w:delText>
        </w:r>
        <w:r w:rsidR="00846AC1" w:rsidRPr="00C05CF9" w:rsidDel="001E2907">
          <w:rPr>
            <w:lang w:val="en-US"/>
          </w:rPr>
          <w:delText xml:space="preserve"> </w:delText>
        </w:r>
        <w:r w:rsidR="00D37485" w:rsidDel="001E2907">
          <w:rPr>
            <w:lang w:val="en-US"/>
          </w:rPr>
          <w:delText>of a</w:delText>
        </w:r>
        <w:r w:rsidRPr="00C05CF9" w:rsidDel="001E2907">
          <w:rPr>
            <w:lang w:val="en-US"/>
          </w:rPr>
          <w:delText xml:space="preserve"> linear shrinkage factor which will be applied to the </w:delText>
        </w:r>
        <w:r w:rsidR="002654A4" w:rsidRPr="00C05CF9" w:rsidDel="001E2907">
          <w:rPr>
            <w:lang w:val="en-US"/>
          </w:rPr>
          <w:delText>coefficients</w:delText>
        </w:r>
        <w:r w:rsidRPr="00C05CF9" w:rsidDel="001E2907">
          <w:rPr>
            <w:lang w:val="en-US"/>
          </w:rPr>
          <w:delText xml:space="preserve"> used in the model</w:delText>
        </w:r>
        <w:r w:rsidR="00D37485" w:rsidDel="001E2907">
          <w:rPr>
            <w:lang w:val="en-US"/>
          </w:rPr>
          <w:delText>. The model</w:delText>
        </w:r>
        <w:r w:rsidRPr="00C05CF9" w:rsidDel="001E2907">
          <w:rPr>
            <w:lang w:val="en-US"/>
          </w:rPr>
          <w:delText xml:space="preserve"> is </w:delText>
        </w:r>
        <w:r w:rsidR="00D37485" w:rsidDel="001E2907">
          <w:rPr>
            <w:lang w:val="en-US"/>
          </w:rPr>
          <w:delText>then</w:delText>
        </w:r>
        <w:r w:rsidRPr="00C05CF9" w:rsidDel="001E2907">
          <w:rPr>
            <w:lang w:val="en-US"/>
          </w:rPr>
          <w:delText xml:space="preserve"> going to be used to estimate probability of all cause </w:delText>
        </w:r>
        <w:r w:rsidR="00D37485" w:rsidRPr="00C05CF9" w:rsidDel="001E2907">
          <w:rPr>
            <w:lang w:val="en-US"/>
          </w:rPr>
          <w:delText>30-day</w:delText>
        </w:r>
        <w:r w:rsidRPr="00C05CF9" w:rsidDel="001E2907">
          <w:rPr>
            <w:lang w:val="en-US"/>
          </w:rPr>
          <w:delText xml:space="preserve"> mortality. Then, a grid search </w:delText>
        </w:r>
        <w:r w:rsidR="00D37485" w:rsidDel="001E2907">
          <w:rPr>
            <w:lang w:val="en-US"/>
          </w:rPr>
          <w:delText xml:space="preserve">across estimated probabilities </w:delText>
        </w:r>
        <w:r w:rsidRPr="00C05CF9" w:rsidDel="001E2907">
          <w:rPr>
            <w:lang w:val="en-US"/>
          </w:rPr>
          <w:delText xml:space="preserve">is going to </w:delText>
        </w:r>
        <w:r w:rsidR="00D37485" w:rsidDel="001E2907">
          <w:rPr>
            <w:lang w:val="en-US"/>
          </w:rPr>
          <w:delText xml:space="preserve">identify the </w:delText>
        </w:r>
        <w:r w:rsidRPr="00C05CF9" w:rsidDel="001E2907">
          <w:rPr>
            <w:lang w:val="en-US"/>
          </w:rPr>
          <w:delText>optimal cut-off value</w:delText>
        </w:r>
        <w:r w:rsidR="001C691E" w:rsidDel="001E2907">
          <w:rPr>
            <w:lang w:val="en-US"/>
          </w:rPr>
          <w:delText xml:space="preserve"> for the model</w:delText>
        </w:r>
        <w:r w:rsidRPr="00C05CF9" w:rsidDel="001E2907">
          <w:rPr>
            <w:lang w:val="en-US"/>
          </w:rPr>
          <w:delText xml:space="preserve">. </w:delText>
        </w:r>
      </w:del>
    </w:p>
    <w:p w14:paraId="5B3C3F7A" w14:textId="0AD74245" w:rsidR="003F2526" w:rsidRPr="00C05CF9" w:rsidDel="001E2907" w:rsidRDefault="003F2526">
      <w:pPr>
        <w:spacing w:line="360" w:lineRule="auto"/>
        <w:rPr>
          <w:del w:id="186" w:author="Martin Gerdin Wärnberg" w:date="2019-12-30T11:43:00Z"/>
          <w:sz w:val="28"/>
          <w:szCs w:val="28"/>
          <w:lang w:val="en-US"/>
        </w:rPr>
      </w:pPr>
    </w:p>
    <w:p w14:paraId="315C2275" w14:textId="5F50483F" w:rsidR="003F2526" w:rsidRPr="00C05CF9" w:rsidDel="001E2907" w:rsidRDefault="006764A8">
      <w:pPr>
        <w:spacing w:line="360" w:lineRule="auto"/>
        <w:rPr>
          <w:del w:id="187" w:author="Martin Gerdin Wärnberg" w:date="2019-12-30T11:45:00Z"/>
          <w:sz w:val="28"/>
          <w:szCs w:val="28"/>
          <w:lang w:val="en-US"/>
        </w:rPr>
      </w:pPr>
      <w:del w:id="188" w:author="Martin Gerdin Wärnberg" w:date="2019-12-30T11:45:00Z">
        <w:r w:rsidRPr="00C05CF9" w:rsidDel="001E2907">
          <w:rPr>
            <w:sz w:val="28"/>
            <w:szCs w:val="28"/>
            <w:lang w:val="en-US"/>
          </w:rPr>
          <w:delText>Model validation</w:delText>
        </w:r>
      </w:del>
    </w:p>
    <w:p w14:paraId="675ADCAE" w14:textId="1D982FA9" w:rsidR="003F2526" w:rsidRPr="00C05CF9" w:rsidDel="001E2907" w:rsidRDefault="006764A8">
      <w:pPr>
        <w:spacing w:line="360" w:lineRule="auto"/>
        <w:rPr>
          <w:del w:id="189" w:author="Martin Gerdin Wärnberg" w:date="2019-12-30T11:45:00Z"/>
          <w:sz w:val="28"/>
          <w:szCs w:val="28"/>
          <w:lang w:val="en-US"/>
        </w:rPr>
      </w:pPr>
      <w:del w:id="190" w:author="Martin Gerdin Wärnberg" w:date="2019-12-30T11:45:00Z">
        <w:r w:rsidRPr="00C05CF9" w:rsidDel="001E2907">
          <w:rPr>
            <w:lang w:val="en-US"/>
          </w:rPr>
          <w:delText>In this step, the model performance will be evaluated. The probability of all cause 30 day mortality will be estimated</w:delText>
        </w:r>
        <w:r w:rsidR="00534374" w:rsidDel="001E2907">
          <w:rPr>
            <w:lang w:val="en-US"/>
          </w:rPr>
          <w:delText xml:space="preserve"> in each sample</w:delText>
        </w:r>
        <w:r w:rsidRPr="00C05CF9" w:rsidDel="001E2907">
          <w:rPr>
            <w:lang w:val="en-US"/>
          </w:rPr>
          <w:delText xml:space="preserve">. Then, the model </w:delText>
        </w:r>
        <w:r w:rsidR="00846AC1" w:rsidRPr="00C05CF9" w:rsidDel="001E2907">
          <w:rPr>
            <w:lang w:val="en-US"/>
          </w:rPr>
          <w:delText xml:space="preserve">performance </w:delText>
        </w:r>
        <w:r w:rsidRPr="00C05CF9" w:rsidDel="001E2907">
          <w:rPr>
            <w:lang w:val="en-US"/>
          </w:rPr>
          <w:delText>will be assessed in the validation sample with the cut-off value obtained from the development</w:delText>
        </w:r>
        <w:r w:rsidR="00534374" w:rsidDel="001E2907">
          <w:rPr>
            <w:lang w:val="en-US"/>
          </w:rPr>
          <w:delText xml:space="preserve"> sample</w:delText>
        </w:r>
      </w:del>
    </w:p>
    <w:p w14:paraId="23D0F573" w14:textId="3896E322" w:rsidR="003F2526" w:rsidRPr="00C05CF9" w:rsidDel="00D93A30" w:rsidRDefault="006764A8">
      <w:pPr>
        <w:spacing w:line="360" w:lineRule="auto"/>
        <w:rPr>
          <w:del w:id="191" w:author="Martin Gerdin Wärnberg" w:date="2019-12-30T11:46:00Z"/>
          <w:sz w:val="28"/>
          <w:szCs w:val="28"/>
          <w:lang w:val="en-US"/>
        </w:rPr>
      </w:pPr>
      <w:del w:id="192" w:author="Martin Gerdin Wärnberg" w:date="2019-12-30T11:46:00Z">
        <w:r w:rsidRPr="00C05CF9" w:rsidDel="00D93A30">
          <w:rPr>
            <w:sz w:val="28"/>
            <w:szCs w:val="28"/>
            <w:lang w:val="en-US"/>
          </w:rPr>
          <w:delText>Model comparison</w:delText>
        </w:r>
      </w:del>
    </w:p>
    <w:p w14:paraId="22650862" w14:textId="00F39E4C" w:rsidR="003F2526" w:rsidRPr="00C05CF9" w:rsidDel="00D93A30" w:rsidRDefault="006764A8">
      <w:pPr>
        <w:spacing w:line="360" w:lineRule="auto"/>
        <w:rPr>
          <w:del w:id="193" w:author="Martin Gerdin Wärnberg" w:date="2019-12-30T11:46:00Z"/>
          <w:lang w:val="en-US"/>
        </w:rPr>
      </w:pPr>
      <w:del w:id="194" w:author="Martin Gerdin Wärnberg" w:date="2019-12-30T11:46:00Z">
        <w:r w:rsidRPr="00C05CF9" w:rsidDel="00D93A30">
          <w:rPr>
            <w:lang w:val="en-US"/>
          </w:rPr>
          <w:delText>The models (the difference in model performance</w:delText>
        </w:r>
        <w:r w:rsidRPr="00C05CF9" w:rsidDel="00D93A30">
          <w:rPr>
            <w:u w:val="single"/>
            <w:lang w:val="en-US"/>
          </w:rPr>
          <w:delText>)</w:delText>
        </w:r>
        <w:r w:rsidRPr="00C05CF9" w:rsidDel="00D93A30">
          <w:rPr>
            <w:lang w:val="en-US"/>
          </w:rPr>
          <w:delText xml:space="preserve"> will be compared in pairs evaluating how they performed in the validation sample from the same dataset versus a validation sample from a different dataset. </w:delText>
        </w:r>
        <w:r w:rsidR="00534374" w:rsidDel="00D93A30">
          <w:rPr>
            <w:lang w:val="en-US"/>
          </w:rPr>
          <w:delText xml:space="preserve">Empirical bootstrapping was used to estimate 95% confidence intervals (CI) around performance and differences in performance estimates. </w:delText>
        </w:r>
        <w:r w:rsidRPr="00C05CF9" w:rsidDel="00D93A30">
          <w:rPr>
            <w:lang w:val="en-US"/>
          </w:rPr>
          <w:delText xml:space="preserve">Model development, validation and comparison will be repeated until all countries has been compared with eachother. </w:delText>
        </w:r>
      </w:del>
    </w:p>
    <w:p w14:paraId="18FF55A5" w14:textId="1D0C6795" w:rsidR="003F2526" w:rsidRPr="00C05CF9" w:rsidDel="00D93A30" w:rsidRDefault="003F2526">
      <w:pPr>
        <w:spacing w:line="360" w:lineRule="auto"/>
        <w:rPr>
          <w:del w:id="195" w:author="Martin Gerdin Wärnberg" w:date="2019-12-30T11:47:00Z"/>
          <w:sz w:val="28"/>
          <w:szCs w:val="28"/>
          <w:lang w:val="en-US"/>
        </w:rPr>
      </w:pPr>
    </w:p>
    <w:p w14:paraId="16855DB5" w14:textId="4409E538" w:rsidR="003F2526" w:rsidRPr="00C05CF9" w:rsidDel="00D93A30" w:rsidRDefault="006764A8">
      <w:pPr>
        <w:spacing w:line="360" w:lineRule="auto"/>
        <w:rPr>
          <w:del w:id="196" w:author="Martin Gerdin Wärnberg" w:date="2019-12-30T11:50:00Z"/>
          <w:moveFrom w:id="197" w:author="Martin Gerdin Wärnberg" w:date="2019-12-30T11:47:00Z"/>
          <w:sz w:val="28"/>
          <w:szCs w:val="28"/>
          <w:lang w:val="en-US"/>
        </w:rPr>
      </w:pPr>
      <w:moveFromRangeStart w:id="198" w:author="Martin Gerdin Wärnberg" w:date="2019-12-30T11:47:00Z" w:name="move28598862"/>
      <w:moveFrom w:id="199" w:author="Martin Gerdin Wärnberg" w:date="2019-12-30T11:47:00Z">
        <w:del w:id="200" w:author="Martin Gerdin Wärnberg" w:date="2019-12-30T11:50:00Z">
          <w:r w:rsidRPr="00C05CF9" w:rsidDel="00D93A30">
            <w:rPr>
              <w:sz w:val="28"/>
              <w:szCs w:val="28"/>
              <w:lang w:val="en-US"/>
            </w:rPr>
            <w:delText>Model updating</w:delText>
          </w:r>
        </w:del>
      </w:moveFrom>
    </w:p>
    <w:p w14:paraId="330C450E" w14:textId="326C1721" w:rsidR="003F2526" w:rsidRPr="00C05CF9" w:rsidDel="00D93A30" w:rsidRDefault="006764A8">
      <w:pPr>
        <w:spacing w:line="360" w:lineRule="auto"/>
        <w:rPr>
          <w:del w:id="201" w:author="Martin Gerdin Wärnberg" w:date="2019-12-30T11:50:00Z"/>
          <w:moveFrom w:id="202" w:author="Martin Gerdin Wärnberg" w:date="2019-12-30T11:47:00Z"/>
          <w:lang w:val="en-US"/>
        </w:rPr>
      </w:pPr>
      <w:moveFrom w:id="203" w:author="Martin Gerdin Wärnberg" w:date="2019-12-30T11:47:00Z">
        <w:del w:id="204" w:author="Martin Gerdin Wärnberg" w:date="2019-12-30T11:50:00Z">
          <w:r w:rsidRPr="00C05CF9" w:rsidDel="00D93A30">
            <w:rPr>
              <w:lang w:val="en-US"/>
            </w:rPr>
            <w:delText xml:space="preserve">The same procedure as in the model development step will be repeated but this time the models will be developed from the updated samples from a different country instead of the development samples. It will then be validated and compared in the same way as described in the previous step. </w:delText>
          </w:r>
          <w:bookmarkStart w:id="205" w:name="_gjdgxs" w:colFirst="0" w:colLast="0"/>
          <w:bookmarkEnd w:id="205"/>
          <w:r w:rsidRPr="00C05CF9" w:rsidDel="00D93A30">
            <w:rPr>
              <w:lang w:val="en-US"/>
            </w:rPr>
            <w:delText>Numerous methods can be used when updating a prediction model. Recalibration methods can be used and also revision methods</w:delText>
          </w:r>
          <w:r w:rsidR="00012D81" w:rsidRPr="00C05CF9" w:rsidDel="00D93A30">
            <w:rPr>
              <w:lang w:val="en-US"/>
            </w:rPr>
            <w:delText xml:space="preserve"> (18</w:delText>
          </w:r>
          <w:r w:rsidRPr="00C05CF9" w:rsidDel="00D93A30">
            <w:rPr>
              <w:lang w:val="en-US"/>
            </w:rPr>
            <w:delText xml:space="preserve">). </w:delText>
          </w:r>
          <w:r w:rsidR="00846AC1" w:rsidRPr="00C05CF9" w:rsidDel="00D93A30">
            <w:rPr>
              <w:lang w:val="en-US"/>
            </w:rPr>
            <w:delText>We will use the updating sample to estimate a calibration intercept and slope that will then be added to the original model, resulting in an updated model. The performance of this updated model will be compared with the model that was not updated</w:delText>
          </w:r>
          <w:r w:rsidR="002654A4" w:rsidRPr="00C05CF9" w:rsidDel="00D93A30">
            <w:rPr>
              <w:lang w:val="en-US"/>
            </w:rPr>
            <w:delText>.</w:delText>
          </w:r>
        </w:del>
      </w:moveFrom>
    </w:p>
    <w:moveFromRangeEnd w:id="198"/>
    <w:p w14:paraId="78C20053" w14:textId="4E113238" w:rsidR="003F2526" w:rsidRPr="00C05CF9" w:rsidDel="00D93A30" w:rsidRDefault="003F2526">
      <w:pPr>
        <w:spacing w:line="360" w:lineRule="auto"/>
        <w:rPr>
          <w:del w:id="206" w:author="Martin Gerdin Wärnberg" w:date="2019-12-30T11:47:00Z"/>
          <w:lang w:val="en-US"/>
        </w:rPr>
      </w:pPr>
    </w:p>
    <w:p w14:paraId="459372FA" w14:textId="5F40FB87" w:rsidR="003F2526" w:rsidRPr="00C05CF9" w:rsidDel="00D93A30" w:rsidRDefault="006764A8">
      <w:pPr>
        <w:spacing w:line="360" w:lineRule="auto"/>
        <w:rPr>
          <w:del w:id="207" w:author="Martin Gerdin Wärnberg" w:date="2019-12-30T11:50:00Z"/>
          <w:sz w:val="28"/>
          <w:szCs w:val="28"/>
          <w:lang w:val="en-US"/>
        </w:rPr>
      </w:pPr>
      <w:del w:id="208" w:author="Martin Gerdin Wärnberg" w:date="2019-12-30T11:50:00Z">
        <w:r w:rsidRPr="00C05CF9" w:rsidDel="00D93A30">
          <w:rPr>
            <w:sz w:val="28"/>
            <w:szCs w:val="28"/>
            <w:lang w:val="en-US"/>
          </w:rPr>
          <w:delText>Missing data</w:delText>
        </w:r>
      </w:del>
    </w:p>
    <w:p w14:paraId="44AEC05B" w14:textId="67036C55" w:rsidR="003F2526" w:rsidRPr="00C05CF9" w:rsidDel="00D93A30" w:rsidRDefault="006764A8">
      <w:pPr>
        <w:spacing w:line="360" w:lineRule="auto"/>
        <w:rPr>
          <w:del w:id="209" w:author="Martin Gerdin Wärnberg" w:date="2019-12-30T11:50:00Z"/>
          <w:lang w:val="en-US"/>
        </w:rPr>
      </w:pPr>
      <w:del w:id="210" w:author="Martin Gerdin Wärnberg" w:date="2019-12-30T11:50:00Z">
        <w:r w:rsidRPr="00C05CF9" w:rsidDel="00D93A30">
          <w:rPr>
            <w:lang w:val="en-US"/>
          </w:rPr>
          <w:delText xml:space="preserve">Missing data will be excluded from this study. </w:delText>
        </w:r>
      </w:del>
    </w:p>
    <w:p w14:paraId="7F162D3C" w14:textId="77777777" w:rsidR="003F2526" w:rsidRPr="00C05CF9" w:rsidRDefault="003F2526">
      <w:pPr>
        <w:spacing w:line="360" w:lineRule="auto"/>
        <w:rPr>
          <w:lang w:val="en-US"/>
        </w:rPr>
      </w:pPr>
    </w:p>
    <w:p w14:paraId="10D25042" w14:textId="77777777" w:rsidR="003F2526" w:rsidRPr="00C05CF9" w:rsidDel="00D93A30" w:rsidRDefault="006764A8">
      <w:pPr>
        <w:spacing w:line="360" w:lineRule="auto"/>
        <w:rPr>
          <w:del w:id="211" w:author="Martin Gerdin Wärnberg" w:date="2019-12-30T11:50:00Z"/>
          <w:b/>
          <w:sz w:val="48"/>
          <w:szCs w:val="48"/>
          <w:lang w:val="en-US"/>
        </w:rPr>
      </w:pPr>
      <w:r w:rsidRPr="00C05CF9">
        <w:rPr>
          <w:b/>
          <w:sz w:val="48"/>
          <w:szCs w:val="48"/>
          <w:lang w:val="en-US"/>
        </w:rPr>
        <w:t xml:space="preserve">Ethical considerations </w:t>
      </w:r>
    </w:p>
    <w:p w14:paraId="6F5DB862" w14:textId="77777777" w:rsidR="003F2526" w:rsidRPr="00C05CF9" w:rsidRDefault="003F2526">
      <w:pPr>
        <w:spacing w:line="360" w:lineRule="auto"/>
        <w:rPr>
          <w:lang w:val="en-US"/>
        </w:rPr>
      </w:pPr>
    </w:p>
    <w:p w14:paraId="79778195"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Autonomy-respect</w:t>
      </w:r>
    </w:p>
    <w:p w14:paraId="78B3263D" w14:textId="77777777" w:rsidR="003F2526" w:rsidRPr="00C05CF9" w:rsidRDefault="006764A8">
      <w:pPr>
        <w:spacing w:line="360" w:lineRule="auto"/>
        <w:rPr>
          <w:lang w:val="en-US"/>
        </w:rPr>
      </w:pPr>
      <w:r w:rsidRPr="00C05CF9">
        <w:rPr>
          <w:lang w:val="en-US"/>
        </w:rPr>
        <w:t xml:space="preserve">The patients can withdraw from the register if they choose to do so. They are not in all cases informed that the information can be used in a study. In that case, we have a responsibility to treat the data with respect like we will do with all data used in this study. </w:t>
      </w:r>
    </w:p>
    <w:p w14:paraId="0BCEEEC5" w14:textId="77777777" w:rsidR="003F2526" w:rsidRPr="00C05CF9" w:rsidRDefault="003F2526">
      <w:pPr>
        <w:spacing w:line="360" w:lineRule="auto"/>
        <w:rPr>
          <w:lang w:val="en-US"/>
        </w:rPr>
      </w:pPr>
    </w:p>
    <w:p w14:paraId="1CAAB1BE"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principle of beneficence</w:t>
      </w:r>
    </w:p>
    <w:p w14:paraId="5B718603" w14:textId="77777777" w:rsidR="003F2526" w:rsidRPr="00C05CF9" w:rsidRDefault="006764A8">
      <w:pPr>
        <w:spacing w:line="360" w:lineRule="auto"/>
        <w:rPr>
          <w:lang w:val="en-US"/>
        </w:rPr>
      </w:pPr>
      <w:r w:rsidRPr="00C05CF9">
        <w:rPr>
          <w:lang w:val="en-US"/>
        </w:rPr>
        <w:t>The study will hopefully improve the management of trauma care and contribute to better healthcare for patients.</w:t>
      </w:r>
    </w:p>
    <w:p w14:paraId="2D2EFF93" w14:textId="77777777" w:rsidR="003F2526" w:rsidRPr="00C05CF9" w:rsidRDefault="003F2526">
      <w:pPr>
        <w:spacing w:line="360" w:lineRule="auto"/>
        <w:rPr>
          <w:lang w:val="en-US"/>
        </w:rPr>
      </w:pPr>
    </w:p>
    <w:p w14:paraId="7F0F861C"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The principle of nonmaleficence</w:t>
      </w:r>
    </w:p>
    <w:p w14:paraId="1198ECF7" w14:textId="77777777" w:rsidR="003F2526" w:rsidRPr="00C05CF9" w:rsidRDefault="006764A8">
      <w:pPr>
        <w:spacing w:line="360" w:lineRule="auto"/>
        <w:rPr>
          <w:lang w:val="en-US"/>
        </w:rPr>
      </w:pPr>
      <w:r w:rsidRPr="00C05CF9">
        <w:rPr>
          <w:lang w:val="en-US"/>
        </w:rPr>
        <w:t>No intervention is being made so there is no risk for physical harm. Data leakage will be the biggest risk for harm and integrity.</w:t>
      </w:r>
    </w:p>
    <w:p w14:paraId="32C77EE5" w14:textId="77777777" w:rsidR="003F2526" w:rsidRPr="00C05CF9" w:rsidRDefault="003F2526">
      <w:pPr>
        <w:spacing w:line="360" w:lineRule="auto"/>
        <w:rPr>
          <w:sz w:val="32"/>
          <w:szCs w:val="32"/>
          <w:u w:val="single"/>
          <w:lang w:val="en-US"/>
        </w:rPr>
      </w:pPr>
    </w:p>
    <w:p w14:paraId="2A5BF5C1"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The principle of justice </w:t>
      </w:r>
    </w:p>
    <w:p w14:paraId="24EFA96F" w14:textId="77777777" w:rsidR="003F2526" w:rsidRPr="00C05CF9" w:rsidRDefault="006764A8">
      <w:pPr>
        <w:spacing w:line="360" w:lineRule="auto"/>
        <w:rPr>
          <w:lang w:val="en-US"/>
        </w:rPr>
      </w:pPr>
      <w:r w:rsidRPr="00C05CF9">
        <w:rPr>
          <w:lang w:val="en-US"/>
        </w:rPr>
        <w:t xml:space="preserve">All patients are depersonalized and anonymous when the data is being obtained. The information gained from the registry will either way be treated equal. </w:t>
      </w:r>
    </w:p>
    <w:p w14:paraId="1943C345" w14:textId="77777777" w:rsidR="003F2526" w:rsidRPr="00C05CF9" w:rsidRDefault="003F2526">
      <w:pPr>
        <w:spacing w:line="360" w:lineRule="auto"/>
        <w:rPr>
          <w:lang w:val="en-US"/>
        </w:rPr>
      </w:pPr>
    </w:p>
    <w:p w14:paraId="57A6ED88" w14:textId="77777777" w:rsidR="003F2526" w:rsidRDefault="006764A8">
      <w:pPr>
        <w:pStyle w:val="Heading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Ethical Permit</w:t>
      </w:r>
    </w:p>
    <w:p w14:paraId="39F34E7A" w14:textId="77777777" w:rsidR="003F2526" w:rsidRPr="00C05CF9" w:rsidRDefault="006764A8">
      <w:pPr>
        <w:spacing w:line="360" w:lineRule="auto"/>
        <w:rPr>
          <w:lang w:val="en-US"/>
        </w:rPr>
      </w:pPr>
      <w:r w:rsidRPr="00C05CF9">
        <w:rPr>
          <w:lang w:val="en-US"/>
        </w:rPr>
        <w:t>2015/426-31 and 2016/461-32</w:t>
      </w:r>
    </w:p>
    <w:p w14:paraId="46167084" w14:textId="77777777" w:rsidR="003F2526" w:rsidRPr="00C05CF9" w:rsidRDefault="003F2526">
      <w:pPr>
        <w:rPr>
          <w:lang w:val="en-US"/>
        </w:rPr>
      </w:pPr>
    </w:p>
    <w:p w14:paraId="64C5AD90" w14:textId="37FB83E6" w:rsidR="007B51A5" w:rsidRDefault="00C25CB4" w:rsidP="007B51A5">
      <w:pPr>
        <w:pStyle w:val="Heading1"/>
        <w:rPr>
          <w:sz w:val="48"/>
          <w:szCs w:val="48"/>
        </w:rPr>
      </w:pPr>
      <w:r w:rsidRPr="00C25CB4">
        <w:rPr>
          <w:sz w:val="48"/>
          <w:szCs w:val="48"/>
        </w:rPr>
        <w:t>Results</w:t>
      </w:r>
    </w:p>
    <w:p w14:paraId="7227D15A" w14:textId="77777777" w:rsidR="00C25CB4" w:rsidRPr="00C05CF9" w:rsidRDefault="00C25CB4" w:rsidP="00635580">
      <w:pPr>
        <w:spacing w:line="360" w:lineRule="auto"/>
        <w:rPr>
          <w:lang w:val="en-US"/>
        </w:rPr>
      </w:pPr>
      <w:commentRangeStart w:id="212"/>
      <w:r w:rsidRPr="00C05CF9">
        <w:rPr>
          <w:lang w:val="en-US"/>
        </w:rPr>
        <w:t xml:space="preserve">The models were developed using logistic regression with predictors treated as continuous variables together with linear associations with mortality. The entire process was repeated 1000 times in a bootstrap procedure and results presented as medians and values is presented as point estimates with 95% Uncertainty Intervals (95% UI). </w:t>
      </w:r>
      <w:commentRangeEnd w:id="212"/>
      <w:r w:rsidR="00405FF5">
        <w:rPr>
          <w:rStyle w:val="CommentReference"/>
          <w:rFonts w:asciiTheme="minorHAnsi" w:hAnsiTheme="minorHAnsi" w:cstheme="minorBidi"/>
          <w:lang w:val="en-US" w:eastAsia="en-US"/>
        </w:rPr>
        <w:commentReference w:id="212"/>
      </w:r>
    </w:p>
    <w:p w14:paraId="5A6027CB" w14:textId="77777777" w:rsidR="00C25CB4" w:rsidRPr="00C05CF9" w:rsidRDefault="00C25CB4" w:rsidP="00635580">
      <w:pPr>
        <w:spacing w:line="360" w:lineRule="auto"/>
        <w:rPr>
          <w:lang w:val="en-US"/>
        </w:rPr>
      </w:pPr>
    </w:p>
    <w:p w14:paraId="732B0906" w14:textId="094757B7" w:rsidR="00C25CB4" w:rsidRPr="00C05CF9" w:rsidRDefault="00C25CB4" w:rsidP="00635580">
      <w:pPr>
        <w:spacing w:line="360" w:lineRule="auto"/>
        <w:rPr>
          <w:lang w:val="en-US"/>
        </w:rPr>
      </w:pPr>
      <w:r w:rsidRPr="00C05CF9">
        <w:rPr>
          <w:lang w:val="en-US"/>
        </w:rPr>
        <w:t>In total, data was analyzed from [</w:t>
      </w:r>
      <w:commentRangeStart w:id="213"/>
      <w:proofErr w:type="spellStart"/>
      <w:r w:rsidRPr="00C05CF9">
        <w:rPr>
          <w:lang w:val="en-US"/>
        </w:rPr>
        <w:t>xxxx</w:t>
      </w:r>
      <w:commentRangeEnd w:id="213"/>
      <w:proofErr w:type="spellEnd"/>
      <w:r w:rsidR="00405FF5">
        <w:rPr>
          <w:rStyle w:val="CommentReference"/>
          <w:rFonts w:asciiTheme="minorHAnsi" w:hAnsiTheme="minorHAnsi" w:cstheme="minorBidi"/>
          <w:lang w:val="en-US" w:eastAsia="en-US"/>
        </w:rPr>
        <w:commentReference w:id="213"/>
      </w:r>
      <w:r w:rsidRPr="00C05CF9">
        <w:rPr>
          <w:lang w:val="en-US"/>
        </w:rPr>
        <w:t>] patients counting across al</w:t>
      </w:r>
      <w:r w:rsidR="002654A4" w:rsidRPr="00C05CF9">
        <w:rPr>
          <w:lang w:val="en-US"/>
        </w:rPr>
        <w:t xml:space="preserve">l three study cohorts NTDB, </w:t>
      </w:r>
      <w:proofErr w:type="spellStart"/>
      <w:r w:rsidR="002654A4" w:rsidRPr="00C05CF9">
        <w:rPr>
          <w:lang w:val="en-US"/>
        </w:rPr>
        <w:t>SweT</w:t>
      </w:r>
      <w:r w:rsidRPr="00C05CF9">
        <w:rPr>
          <w:lang w:val="en-US"/>
        </w:rPr>
        <w:t>rau</w:t>
      </w:r>
      <w:proofErr w:type="spellEnd"/>
      <w:r w:rsidRPr="00C05CF9">
        <w:rPr>
          <w:lang w:val="en-US"/>
        </w:rPr>
        <w:t xml:space="preserve"> and TITCO. The patients with missing values </w:t>
      </w:r>
      <w:commentRangeStart w:id="214"/>
      <w:r w:rsidRPr="00C05CF9">
        <w:rPr>
          <w:lang w:val="en-US"/>
        </w:rPr>
        <w:t xml:space="preserve">was completely left out of this study </w:t>
      </w:r>
      <w:commentRangeEnd w:id="214"/>
      <w:r w:rsidR="008D04B0">
        <w:rPr>
          <w:rStyle w:val="CommentReference"/>
          <w:rFonts w:asciiTheme="minorHAnsi" w:hAnsiTheme="minorHAnsi" w:cstheme="minorBidi"/>
          <w:lang w:val="en-US" w:eastAsia="en-US"/>
        </w:rPr>
        <w:commentReference w:id="214"/>
      </w:r>
      <w:r w:rsidRPr="00C05CF9">
        <w:rPr>
          <w:lang w:val="en-US"/>
        </w:rPr>
        <w:t>and the total number of excluded patients was [</w:t>
      </w:r>
      <w:proofErr w:type="spellStart"/>
      <w:r w:rsidRPr="00C05CF9">
        <w:rPr>
          <w:lang w:val="en-US"/>
        </w:rPr>
        <w:t>xxxx</w:t>
      </w:r>
      <w:proofErr w:type="spellEnd"/>
      <w:r w:rsidRPr="00C05CF9">
        <w:rPr>
          <w:lang w:val="en-US"/>
        </w:rPr>
        <w:t xml:space="preserve">]. NTDB had the largest </w:t>
      </w:r>
      <w:commentRangeStart w:id="215"/>
      <w:r w:rsidRPr="00C05CF9">
        <w:rPr>
          <w:lang w:val="en-US"/>
        </w:rPr>
        <w:t xml:space="preserve">amount </w:t>
      </w:r>
      <w:commentRangeEnd w:id="215"/>
      <w:r w:rsidR="001A51CD">
        <w:rPr>
          <w:rStyle w:val="CommentReference"/>
          <w:rFonts w:asciiTheme="minorHAnsi" w:hAnsiTheme="minorHAnsi" w:cstheme="minorBidi"/>
          <w:lang w:val="en-US" w:eastAsia="en-US"/>
        </w:rPr>
        <w:commentReference w:id="215"/>
      </w:r>
      <w:r w:rsidRPr="00C05CF9">
        <w:rPr>
          <w:lang w:val="en-US"/>
        </w:rPr>
        <w:t xml:space="preserve">of </w:t>
      </w:r>
      <w:r w:rsidR="00C05CF9" w:rsidRPr="00C05CF9">
        <w:rPr>
          <w:lang w:val="en-US"/>
        </w:rPr>
        <w:t>patients (</w:t>
      </w:r>
      <w:r w:rsidRPr="00C05CF9">
        <w:rPr>
          <w:lang w:val="en-US"/>
        </w:rPr>
        <w:t xml:space="preserve">n) with 647856 </w:t>
      </w:r>
      <w:r w:rsidR="007D00D2">
        <w:rPr>
          <w:lang w:val="en-US"/>
        </w:rPr>
        <w:t xml:space="preserve">people </w:t>
      </w:r>
      <w:r w:rsidRPr="00C05CF9">
        <w:rPr>
          <w:lang w:val="en-US"/>
        </w:rPr>
        <w:t>making it 96.4% of the total</w:t>
      </w:r>
      <w:r w:rsidR="007D00D2">
        <w:rPr>
          <w:lang w:val="en-US"/>
        </w:rPr>
        <w:t xml:space="preserve"> study</w:t>
      </w:r>
      <w:r w:rsidRPr="00C05CF9">
        <w:rPr>
          <w:lang w:val="en-US"/>
        </w:rPr>
        <w:t xml:space="preserve"> population counting all </w:t>
      </w:r>
      <w:r w:rsidRPr="00C05CF9">
        <w:rPr>
          <w:lang w:val="en-US"/>
        </w:rPr>
        <w:lastRenderedPageBreak/>
        <w:t>three cohorts. In all three cohorts, men were overrepresented, most notably in the TITCO cohort with 83.4% of all cases. The age median varied with NTDB having the oldest patients (age median 50 years old) and TITCO the youngest patients</w:t>
      </w:r>
      <w:r w:rsidR="002654A4" w:rsidRPr="00C05CF9">
        <w:rPr>
          <w:lang w:val="en-US"/>
        </w:rPr>
        <w:t xml:space="preserve"> (age median 32 years old). </w:t>
      </w:r>
      <w:proofErr w:type="spellStart"/>
      <w:r w:rsidR="002654A4" w:rsidRPr="00C05CF9">
        <w:rPr>
          <w:lang w:val="en-US"/>
        </w:rPr>
        <w:t>SweT</w:t>
      </w:r>
      <w:r w:rsidRPr="00C05CF9">
        <w:rPr>
          <w:lang w:val="en-US"/>
        </w:rPr>
        <w:t>rau</w:t>
      </w:r>
      <w:proofErr w:type="spellEnd"/>
      <w:r w:rsidRPr="00C05CF9">
        <w:rPr>
          <w:lang w:val="en-US"/>
        </w:rPr>
        <w:t xml:space="preserve"> had the lowest percentage (16.2%) of major trauma </w:t>
      </w:r>
      <w:r w:rsidR="003A2E75" w:rsidRPr="00C05CF9">
        <w:rPr>
          <w:lang w:val="en-US"/>
        </w:rPr>
        <w:t>in contrast to</w:t>
      </w:r>
      <w:r w:rsidRPr="00C05CF9">
        <w:rPr>
          <w:lang w:val="en-US"/>
        </w:rPr>
        <w:t xml:space="preserve"> </w:t>
      </w:r>
      <w:r w:rsidR="002654A4" w:rsidRPr="00C05CF9">
        <w:rPr>
          <w:lang w:val="en-US"/>
        </w:rPr>
        <w:t>NTDB (</w:t>
      </w:r>
      <w:r w:rsidRPr="00C05CF9">
        <w:rPr>
          <w:lang w:val="en-US"/>
        </w:rPr>
        <w:t xml:space="preserve">18.1%) and </w:t>
      </w:r>
      <w:r w:rsidR="002654A4" w:rsidRPr="00C05CF9">
        <w:rPr>
          <w:lang w:val="en-US"/>
        </w:rPr>
        <w:t>TITCO (</w:t>
      </w:r>
      <w:r w:rsidRPr="00C05CF9">
        <w:rPr>
          <w:lang w:val="en-US"/>
        </w:rPr>
        <w:t>23</w:t>
      </w:r>
      <w:r w:rsidR="002654A4" w:rsidRPr="00C05CF9">
        <w:rPr>
          <w:lang w:val="en-US"/>
        </w:rPr>
        <w:t>.9</w:t>
      </w:r>
      <w:r w:rsidRPr="00C05CF9">
        <w:rPr>
          <w:lang w:val="en-US"/>
        </w:rPr>
        <w:t xml:space="preserve">%). </w:t>
      </w:r>
    </w:p>
    <w:p w14:paraId="0CEB119B" w14:textId="77777777" w:rsidR="00C25CB4" w:rsidRPr="00C05CF9" w:rsidRDefault="00C25CB4" w:rsidP="00C25CB4">
      <w:pPr>
        <w:rPr>
          <w:lang w:val="en-US"/>
        </w:rPr>
      </w:pPr>
    </w:p>
    <w:p w14:paraId="310F22BA" w14:textId="77777777" w:rsidR="00C25CB4" w:rsidRPr="00C05CF9" w:rsidRDefault="00C25CB4" w:rsidP="00C25CB4">
      <w:pPr>
        <w:rPr>
          <w:lang w:val="en-US"/>
        </w:rPr>
      </w:pPr>
    </w:p>
    <w:p w14:paraId="10B1839A" w14:textId="77777777" w:rsidR="00203FD4" w:rsidRPr="00C05CF9" w:rsidRDefault="00203FD4" w:rsidP="00203FD4">
      <w:pPr>
        <w:rPr>
          <w:i/>
          <w:lang w:val="en-US"/>
        </w:rPr>
      </w:pPr>
    </w:p>
    <w:p w14:paraId="0AE9E8FD" w14:textId="44B05E06" w:rsidR="00C25CB4" w:rsidRPr="00C05CF9" w:rsidRDefault="00C25CB4" w:rsidP="00203FD4">
      <w:pPr>
        <w:rPr>
          <w:i/>
          <w:lang w:val="en-US"/>
        </w:rPr>
      </w:pPr>
      <w:commentRangeStart w:id="216"/>
      <w:r w:rsidRPr="00C05CF9">
        <w:rPr>
          <w:i/>
          <w:lang w:val="en-US"/>
        </w:rPr>
        <w:t>Table 1</w:t>
      </w:r>
      <w:commentRangeEnd w:id="216"/>
      <w:r w:rsidR="00181170">
        <w:rPr>
          <w:rStyle w:val="CommentReference"/>
          <w:rFonts w:asciiTheme="minorHAnsi" w:hAnsiTheme="minorHAnsi" w:cstheme="minorBidi"/>
          <w:lang w:val="en-US" w:eastAsia="en-US"/>
        </w:rPr>
        <w:commentReference w:id="216"/>
      </w:r>
      <w:r w:rsidRPr="00C05CF9">
        <w:rPr>
          <w:i/>
          <w:lang w:val="en-US"/>
        </w:rPr>
        <w:t>, Sample characteristics</w:t>
      </w:r>
      <w:r w:rsidR="00203FD4" w:rsidRPr="00C05CF9">
        <w:rPr>
          <w:i/>
          <w:lang w:val="en-US"/>
        </w:rPr>
        <w:t>. Data is presented as medians with interquartile range (IQR) or counts with % as applicable</w:t>
      </w:r>
    </w:p>
    <w:tbl>
      <w:tblPr>
        <w:tblStyle w:val="Table"/>
        <w:tblW w:w="0" w:type="pct"/>
        <w:tblLook w:val="07E0" w:firstRow="1" w:lastRow="1" w:firstColumn="1" w:lastColumn="1" w:noHBand="1" w:noVBand="1"/>
        <w:tblCaption w:val="Sample characteristics"/>
      </w:tblPr>
      <w:tblGrid>
        <w:gridCol w:w="2445"/>
        <w:gridCol w:w="927"/>
        <w:gridCol w:w="1893"/>
        <w:gridCol w:w="1919"/>
        <w:gridCol w:w="1882"/>
      </w:tblGrid>
      <w:tr w:rsidR="00C25CB4" w14:paraId="3C885D6F" w14:textId="77777777" w:rsidTr="00635580">
        <w:tc>
          <w:tcPr>
            <w:tcW w:w="0" w:type="auto"/>
            <w:tcBorders>
              <w:bottom w:val="single" w:sz="0" w:space="0" w:color="auto"/>
            </w:tcBorders>
            <w:vAlign w:val="bottom"/>
          </w:tcPr>
          <w:p w14:paraId="4A9BD726" w14:textId="77777777" w:rsidR="00C25CB4" w:rsidRDefault="00C25CB4" w:rsidP="00635580">
            <w:pPr>
              <w:pStyle w:val="Compact"/>
            </w:pPr>
            <w:r>
              <w:t>Characteristic</w:t>
            </w:r>
          </w:p>
        </w:tc>
        <w:tc>
          <w:tcPr>
            <w:tcW w:w="0" w:type="auto"/>
            <w:tcBorders>
              <w:bottom w:val="single" w:sz="0" w:space="0" w:color="auto"/>
            </w:tcBorders>
            <w:vAlign w:val="bottom"/>
          </w:tcPr>
          <w:p w14:paraId="5799B135" w14:textId="77777777" w:rsidR="00C25CB4" w:rsidRDefault="00C25CB4" w:rsidP="00635580">
            <w:pPr>
              <w:pStyle w:val="Compact"/>
            </w:pPr>
            <w:r>
              <w:t>Level</w:t>
            </w:r>
          </w:p>
        </w:tc>
        <w:tc>
          <w:tcPr>
            <w:tcW w:w="0" w:type="auto"/>
            <w:tcBorders>
              <w:bottom w:val="single" w:sz="0" w:space="0" w:color="auto"/>
            </w:tcBorders>
            <w:vAlign w:val="bottom"/>
          </w:tcPr>
          <w:p w14:paraId="3E302761" w14:textId="77777777" w:rsidR="00C25CB4" w:rsidRDefault="00C25CB4" w:rsidP="00635580">
            <w:pPr>
              <w:pStyle w:val="Compact"/>
            </w:pPr>
            <w:r>
              <w:t>NTDB</w:t>
            </w:r>
          </w:p>
        </w:tc>
        <w:tc>
          <w:tcPr>
            <w:tcW w:w="0" w:type="auto"/>
            <w:tcBorders>
              <w:bottom w:val="single" w:sz="0" w:space="0" w:color="auto"/>
            </w:tcBorders>
            <w:vAlign w:val="bottom"/>
          </w:tcPr>
          <w:p w14:paraId="58638802" w14:textId="77777777" w:rsidR="00C25CB4" w:rsidRDefault="00C25CB4" w:rsidP="00635580">
            <w:pPr>
              <w:pStyle w:val="Compact"/>
            </w:pPr>
            <w:r>
              <w:t>SweTrau</w:t>
            </w:r>
          </w:p>
        </w:tc>
        <w:tc>
          <w:tcPr>
            <w:tcW w:w="0" w:type="auto"/>
            <w:tcBorders>
              <w:bottom w:val="single" w:sz="0" w:space="0" w:color="auto"/>
            </w:tcBorders>
            <w:vAlign w:val="bottom"/>
          </w:tcPr>
          <w:p w14:paraId="7D659169" w14:textId="77777777" w:rsidR="00C25CB4" w:rsidRDefault="00C25CB4" w:rsidP="00635580">
            <w:pPr>
              <w:pStyle w:val="Compact"/>
            </w:pPr>
            <w:r>
              <w:t>TITCO</w:t>
            </w:r>
          </w:p>
        </w:tc>
      </w:tr>
      <w:tr w:rsidR="00C25CB4" w14:paraId="0E5DB346" w14:textId="77777777" w:rsidTr="00635580">
        <w:tc>
          <w:tcPr>
            <w:tcW w:w="0" w:type="auto"/>
          </w:tcPr>
          <w:p w14:paraId="56754191" w14:textId="77777777" w:rsidR="00C25CB4" w:rsidRDefault="00C25CB4" w:rsidP="00635580">
            <w:pPr>
              <w:pStyle w:val="Compact"/>
            </w:pPr>
            <w:r>
              <w:t>n (%)</w:t>
            </w:r>
          </w:p>
        </w:tc>
        <w:tc>
          <w:tcPr>
            <w:tcW w:w="0" w:type="auto"/>
          </w:tcPr>
          <w:p w14:paraId="6B613423" w14:textId="77777777" w:rsidR="00C25CB4" w:rsidRDefault="00C25CB4" w:rsidP="00635580">
            <w:pPr>
              <w:pStyle w:val="Compact"/>
            </w:pPr>
          </w:p>
        </w:tc>
        <w:tc>
          <w:tcPr>
            <w:tcW w:w="0" w:type="auto"/>
          </w:tcPr>
          <w:p w14:paraId="0B1A021A" w14:textId="77777777" w:rsidR="00C25CB4" w:rsidRDefault="00C25CB4" w:rsidP="00635580">
            <w:pPr>
              <w:pStyle w:val="Compact"/>
            </w:pPr>
            <w:r>
              <w:t>647856 (96.4)</w:t>
            </w:r>
          </w:p>
        </w:tc>
        <w:tc>
          <w:tcPr>
            <w:tcW w:w="0" w:type="auto"/>
          </w:tcPr>
          <w:p w14:paraId="7FCF5BC2" w14:textId="77777777" w:rsidR="00C25CB4" w:rsidRDefault="00C25CB4" w:rsidP="00635580">
            <w:pPr>
              <w:pStyle w:val="Compact"/>
            </w:pPr>
            <w:r>
              <w:t>17284 (2.6)</w:t>
            </w:r>
          </w:p>
        </w:tc>
        <w:tc>
          <w:tcPr>
            <w:tcW w:w="0" w:type="auto"/>
          </w:tcPr>
          <w:p w14:paraId="51002A25" w14:textId="77777777" w:rsidR="00C25CB4" w:rsidRDefault="00C25CB4" w:rsidP="00635580">
            <w:pPr>
              <w:pStyle w:val="Compact"/>
            </w:pPr>
            <w:r>
              <w:t>6879 (1.0)</w:t>
            </w:r>
          </w:p>
        </w:tc>
      </w:tr>
      <w:tr w:rsidR="00C25CB4" w14:paraId="6042F723" w14:textId="77777777" w:rsidTr="00635580">
        <w:tc>
          <w:tcPr>
            <w:tcW w:w="0" w:type="auto"/>
          </w:tcPr>
          <w:p w14:paraId="3BB33223" w14:textId="77777777" w:rsidR="00C25CB4" w:rsidRDefault="00C25CB4" w:rsidP="00635580">
            <w:pPr>
              <w:pStyle w:val="Compact"/>
            </w:pPr>
            <w:r>
              <w:t>Age, years (median [IQR])</w:t>
            </w:r>
          </w:p>
        </w:tc>
        <w:tc>
          <w:tcPr>
            <w:tcW w:w="0" w:type="auto"/>
          </w:tcPr>
          <w:p w14:paraId="64973AE9" w14:textId="77777777" w:rsidR="00C25CB4" w:rsidRDefault="00C25CB4" w:rsidP="00635580">
            <w:pPr>
              <w:pStyle w:val="Compact"/>
            </w:pPr>
          </w:p>
        </w:tc>
        <w:tc>
          <w:tcPr>
            <w:tcW w:w="0" w:type="auto"/>
          </w:tcPr>
          <w:p w14:paraId="18BBE074" w14:textId="77777777" w:rsidR="00C25CB4" w:rsidRDefault="00C25CB4" w:rsidP="00635580">
            <w:pPr>
              <w:pStyle w:val="Compact"/>
            </w:pPr>
            <w:r>
              <w:t>50.0 [30.0, 68.0]</w:t>
            </w:r>
          </w:p>
        </w:tc>
        <w:tc>
          <w:tcPr>
            <w:tcW w:w="0" w:type="auto"/>
          </w:tcPr>
          <w:p w14:paraId="7A9E7384" w14:textId="77777777" w:rsidR="00C25CB4" w:rsidRDefault="00C25CB4" w:rsidP="00635580">
            <w:pPr>
              <w:pStyle w:val="Compact"/>
            </w:pPr>
            <w:r>
              <w:t>41.0 [25.0, 59.0]</w:t>
            </w:r>
          </w:p>
        </w:tc>
        <w:tc>
          <w:tcPr>
            <w:tcW w:w="0" w:type="auto"/>
          </w:tcPr>
          <w:p w14:paraId="2BC283B1" w14:textId="77777777" w:rsidR="00C25CB4" w:rsidRDefault="00C25CB4" w:rsidP="00635580">
            <w:pPr>
              <w:pStyle w:val="Compact"/>
            </w:pPr>
            <w:r>
              <w:t>32.0 [24.0, 45.0]</w:t>
            </w:r>
          </w:p>
        </w:tc>
      </w:tr>
      <w:tr w:rsidR="00C25CB4" w14:paraId="10E14AB6" w14:textId="77777777" w:rsidTr="00635580">
        <w:tc>
          <w:tcPr>
            <w:tcW w:w="0" w:type="auto"/>
          </w:tcPr>
          <w:p w14:paraId="040FF1C1" w14:textId="77777777" w:rsidR="00C25CB4" w:rsidRDefault="00C25CB4" w:rsidP="00635580">
            <w:pPr>
              <w:pStyle w:val="Compact"/>
            </w:pPr>
            <w:r>
              <w:t>Sex (%)</w:t>
            </w:r>
          </w:p>
        </w:tc>
        <w:tc>
          <w:tcPr>
            <w:tcW w:w="0" w:type="auto"/>
          </w:tcPr>
          <w:p w14:paraId="72BA2C23" w14:textId="77777777" w:rsidR="00C25CB4" w:rsidRDefault="00C25CB4" w:rsidP="00635580">
            <w:pPr>
              <w:pStyle w:val="Compact"/>
            </w:pPr>
          </w:p>
        </w:tc>
        <w:tc>
          <w:tcPr>
            <w:tcW w:w="0" w:type="auto"/>
          </w:tcPr>
          <w:p w14:paraId="6B3C2F4D" w14:textId="77777777" w:rsidR="00C25CB4" w:rsidRDefault="00C25CB4" w:rsidP="00635580">
            <w:pPr>
              <w:pStyle w:val="Compact"/>
            </w:pPr>
            <w:r>
              <w:t>160 (0.0)</w:t>
            </w:r>
          </w:p>
        </w:tc>
        <w:tc>
          <w:tcPr>
            <w:tcW w:w="0" w:type="auto"/>
          </w:tcPr>
          <w:p w14:paraId="7EEF8F16" w14:textId="77777777" w:rsidR="00C25CB4" w:rsidRDefault="00C25CB4" w:rsidP="00635580">
            <w:pPr>
              <w:pStyle w:val="Compact"/>
            </w:pPr>
            <w:r>
              <w:t>0 (0.0)</w:t>
            </w:r>
          </w:p>
        </w:tc>
        <w:tc>
          <w:tcPr>
            <w:tcW w:w="0" w:type="auto"/>
          </w:tcPr>
          <w:p w14:paraId="47513168" w14:textId="77777777" w:rsidR="00C25CB4" w:rsidRDefault="00C25CB4" w:rsidP="00635580">
            <w:pPr>
              <w:pStyle w:val="Compact"/>
            </w:pPr>
            <w:r>
              <w:t>0 (0.0)</w:t>
            </w:r>
          </w:p>
        </w:tc>
      </w:tr>
      <w:tr w:rsidR="00C25CB4" w14:paraId="68EE20AE" w14:textId="77777777" w:rsidTr="00635580">
        <w:tc>
          <w:tcPr>
            <w:tcW w:w="0" w:type="auto"/>
          </w:tcPr>
          <w:p w14:paraId="2DFBD91F" w14:textId="77777777" w:rsidR="00C25CB4" w:rsidRDefault="00C25CB4" w:rsidP="00635580">
            <w:pPr>
              <w:pStyle w:val="Compact"/>
            </w:pPr>
          </w:p>
        </w:tc>
        <w:tc>
          <w:tcPr>
            <w:tcW w:w="0" w:type="auto"/>
          </w:tcPr>
          <w:p w14:paraId="31C54C29" w14:textId="77777777" w:rsidR="00C25CB4" w:rsidRDefault="00C25CB4" w:rsidP="00635580">
            <w:pPr>
              <w:pStyle w:val="Compact"/>
            </w:pPr>
            <w:r>
              <w:t>Female</w:t>
            </w:r>
          </w:p>
        </w:tc>
        <w:tc>
          <w:tcPr>
            <w:tcW w:w="0" w:type="auto"/>
          </w:tcPr>
          <w:p w14:paraId="790788D3" w14:textId="77777777" w:rsidR="00C25CB4" w:rsidRDefault="00C25CB4" w:rsidP="00635580">
            <w:pPr>
              <w:pStyle w:val="Compact"/>
            </w:pPr>
            <w:r>
              <w:t>239163 (36.9)</w:t>
            </w:r>
          </w:p>
        </w:tc>
        <w:tc>
          <w:tcPr>
            <w:tcW w:w="0" w:type="auto"/>
          </w:tcPr>
          <w:p w14:paraId="3118EEE1" w14:textId="77777777" w:rsidR="00C25CB4" w:rsidRDefault="00C25CB4" w:rsidP="00635580">
            <w:pPr>
              <w:pStyle w:val="Compact"/>
            </w:pPr>
            <w:r>
              <w:t>5777 (33.4)</w:t>
            </w:r>
          </w:p>
        </w:tc>
        <w:tc>
          <w:tcPr>
            <w:tcW w:w="0" w:type="auto"/>
          </w:tcPr>
          <w:p w14:paraId="2490FAB1" w14:textId="77777777" w:rsidR="00C25CB4" w:rsidRDefault="00C25CB4" w:rsidP="00635580">
            <w:pPr>
              <w:pStyle w:val="Compact"/>
            </w:pPr>
            <w:r>
              <w:t>1141 (16.6)</w:t>
            </w:r>
          </w:p>
        </w:tc>
      </w:tr>
      <w:tr w:rsidR="00C25CB4" w14:paraId="2AAA0984" w14:textId="77777777" w:rsidTr="00635580">
        <w:tc>
          <w:tcPr>
            <w:tcW w:w="0" w:type="auto"/>
          </w:tcPr>
          <w:p w14:paraId="12689EE3" w14:textId="77777777" w:rsidR="00C25CB4" w:rsidRDefault="00C25CB4" w:rsidP="00635580">
            <w:pPr>
              <w:pStyle w:val="Compact"/>
            </w:pPr>
          </w:p>
        </w:tc>
        <w:tc>
          <w:tcPr>
            <w:tcW w:w="0" w:type="auto"/>
          </w:tcPr>
          <w:p w14:paraId="52A41E9D" w14:textId="77777777" w:rsidR="00C25CB4" w:rsidRDefault="00C25CB4" w:rsidP="00635580">
            <w:pPr>
              <w:pStyle w:val="Compact"/>
            </w:pPr>
            <w:r>
              <w:t>Male</w:t>
            </w:r>
          </w:p>
        </w:tc>
        <w:tc>
          <w:tcPr>
            <w:tcW w:w="0" w:type="auto"/>
          </w:tcPr>
          <w:p w14:paraId="7D37570E" w14:textId="77777777" w:rsidR="00C25CB4" w:rsidRDefault="00C25CB4" w:rsidP="00635580">
            <w:pPr>
              <w:pStyle w:val="Compact"/>
            </w:pPr>
            <w:r>
              <w:t>408533 (63.1)</w:t>
            </w:r>
          </w:p>
        </w:tc>
        <w:tc>
          <w:tcPr>
            <w:tcW w:w="0" w:type="auto"/>
          </w:tcPr>
          <w:p w14:paraId="4F13B51D" w14:textId="77777777" w:rsidR="00C25CB4" w:rsidRDefault="00C25CB4" w:rsidP="00635580">
            <w:pPr>
              <w:pStyle w:val="Compact"/>
            </w:pPr>
            <w:r>
              <w:t>11507 (66.6)</w:t>
            </w:r>
          </w:p>
        </w:tc>
        <w:tc>
          <w:tcPr>
            <w:tcW w:w="0" w:type="auto"/>
          </w:tcPr>
          <w:p w14:paraId="4217EB48" w14:textId="77777777" w:rsidR="00C25CB4" w:rsidRDefault="00C25CB4" w:rsidP="00635580">
            <w:pPr>
              <w:pStyle w:val="Compact"/>
            </w:pPr>
            <w:r>
              <w:t>5738 (83.4)</w:t>
            </w:r>
          </w:p>
        </w:tc>
      </w:tr>
      <w:tr w:rsidR="00C25CB4" w14:paraId="0F64D097" w14:textId="77777777" w:rsidTr="00635580">
        <w:tc>
          <w:tcPr>
            <w:tcW w:w="0" w:type="auto"/>
          </w:tcPr>
          <w:p w14:paraId="583BD70E" w14:textId="77777777" w:rsidR="00C25CB4" w:rsidRDefault="00C25CB4" w:rsidP="00635580">
            <w:pPr>
              <w:pStyle w:val="Compact"/>
            </w:pPr>
            <w:r>
              <w:t>GCS (median [IQR])</w:t>
            </w:r>
          </w:p>
        </w:tc>
        <w:tc>
          <w:tcPr>
            <w:tcW w:w="0" w:type="auto"/>
          </w:tcPr>
          <w:p w14:paraId="0AB62694" w14:textId="77777777" w:rsidR="00C25CB4" w:rsidRDefault="00C25CB4" w:rsidP="00635580">
            <w:pPr>
              <w:pStyle w:val="Compact"/>
            </w:pPr>
          </w:p>
        </w:tc>
        <w:tc>
          <w:tcPr>
            <w:tcW w:w="0" w:type="auto"/>
          </w:tcPr>
          <w:p w14:paraId="08F2C43A" w14:textId="77777777" w:rsidR="00C25CB4" w:rsidRDefault="00C25CB4" w:rsidP="00635580">
            <w:pPr>
              <w:pStyle w:val="Compact"/>
            </w:pPr>
            <w:r>
              <w:t>15.0 [15.0, 15.0]</w:t>
            </w:r>
          </w:p>
        </w:tc>
        <w:tc>
          <w:tcPr>
            <w:tcW w:w="0" w:type="auto"/>
          </w:tcPr>
          <w:p w14:paraId="645E8AFB" w14:textId="77777777" w:rsidR="00C25CB4" w:rsidRDefault="00C25CB4" w:rsidP="00635580">
            <w:pPr>
              <w:pStyle w:val="Compact"/>
            </w:pPr>
            <w:r>
              <w:t>15.0 [15.0, 15.0]</w:t>
            </w:r>
          </w:p>
        </w:tc>
        <w:tc>
          <w:tcPr>
            <w:tcW w:w="0" w:type="auto"/>
          </w:tcPr>
          <w:p w14:paraId="1A06BBF1" w14:textId="77777777" w:rsidR="00C25CB4" w:rsidRDefault="00C25CB4" w:rsidP="00635580">
            <w:pPr>
              <w:pStyle w:val="Compact"/>
            </w:pPr>
            <w:r>
              <w:t>15.0 [9.0, 15.0]</w:t>
            </w:r>
          </w:p>
        </w:tc>
      </w:tr>
      <w:tr w:rsidR="00C25CB4" w14:paraId="213C5B11" w14:textId="77777777" w:rsidTr="00635580">
        <w:tc>
          <w:tcPr>
            <w:tcW w:w="0" w:type="auto"/>
          </w:tcPr>
          <w:p w14:paraId="29A2E1A3" w14:textId="77777777" w:rsidR="00C25CB4" w:rsidRDefault="00C25CB4" w:rsidP="00635580">
            <w:pPr>
              <w:pStyle w:val="Compact"/>
            </w:pPr>
            <w:r>
              <w:t>TRTS-GCS (%)</w:t>
            </w:r>
          </w:p>
        </w:tc>
        <w:tc>
          <w:tcPr>
            <w:tcW w:w="0" w:type="auto"/>
          </w:tcPr>
          <w:p w14:paraId="68B6E734" w14:textId="77777777" w:rsidR="00C25CB4" w:rsidRDefault="00C25CB4" w:rsidP="00635580">
            <w:pPr>
              <w:pStyle w:val="Compact"/>
            </w:pPr>
            <w:r>
              <w:t>3</w:t>
            </w:r>
          </w:p>
        </w:tc>
        <w:tc>
          <w:tcPr>
            <w:tcW w:w="0" w:type="auto"/>
          </w:tcPr>
          <w:p w14:paraId="4BD0B08C" w14:textId="77777777" w:rsidR="00C25CB4" w:rsidRDefault="00C25CB4" w:rsidP="00635580">
            <w:pPr>
              <w:pStyle w:val="Compact"/>
            </w:pPr>
            <w:r>
              <w:t>28789 (4.4)</w:t>
            </w:r>
          </w:p>
        </w:tc>
        <w:tc>
          <w:tcPr>
            <w:tcW w:w="0" w:type="auto"/>
          </w:tcPr>
          <w:p w14:paraId="2011D1F7" w14:textId="77777777" w:rsidR="00C25CB4" w:rsidRDefault="00C25CB4" w:rsidP="00635580">
            <w:pPr>
              <w:pStyle w:val="Compact"/>
            </w:pPr>
            <w:r>
              <w:t>210 (1.2)</w:t>
            </w:r>
          </w:p>
        </w:tc>
        <w:tc>
          <w:tcPr>
            <w:tcW w:w="0" w:type="auto"/>
          </w:tcPr>
          <w:p w14:paraId="66B0A1CE" w14:textId="77777777" w:rsidR="00C25CB4" w:rsidRDefault="00C25CB4" w:rsidP="00635580">
            <w:pPr>
              <w:pStyle w:val="Compact"/>
            </w:pPr>
            <w:r>
              <w:t>358 (5.2)</w:t>
            </w:r>
          </w:p>
        </w:tc>
      </w:tr>
      <w:tr w:rsidR="00C25CB4" w14:paraId="7EA46336" w14:textId="77777777" w:rsidTr="00635580">
        <w:tc>
          <w:tcPr>
            <w:tcW w:w="0" w:type="auto"/>
          </w:tcPr>
          <w:p w14:paraId="237E5EFD" w14:textId="77777777" w:rsidR="00C25CB4" w:rsidRDefault="00C25CB4" w:rsidP="00635580">
            <w:pPr>
              <w:pStyle w:val="Compact"/>
            </w:pPr>
          </w:p>
        </w:tc>
        <w:tc>
          <w:tcPr>
            <w:tcW w:w="0" w:type="auto"/>
          </w:tcPr>
          <w:p w14:paraId="420ED226" w14:textId="77777777" w:rsidR="00C25CB4" w:rsidRDefault="00C25CB4" w:rsidP="00635580">
            <w:pPr>
              <w:pStyle w:val="Compact"/>
            </w:pPr>
            <w:r>
              <w:t>4-5</w:t>
            </w:r>
          </w:p>
        </w:tc>
        <w:tc>
          <w:tcPr>
            <w:tcW w:w="0" w:type="auto"/>
          </w:tcPr>
          <w:p w14:paraId="4DA0C529" w14:textId="77777777" w:rsidR="00C25CB4" w:rsidRDefault="00C25CB4" w:rsidP="00635580">
            <w:pPr>
              <w:pStyle w:val="Compact"/>
            </w:pPr>
            <w:r>
              <w:t>2555 (0.4)</w:t>
            </w:r>
          </w:p>
        </w:tc>
        <w:tc>
          <w:tcPr>
            <w:tcW w:w="0" w:type="auto"/>
          </w:tcPr>
          <w:p w14:paraId="2BB88911" w14:textId="77777777" w:rsidR="00C25CB4" w:rsidRDefault="00C25CB4" w:rsidP="00635580">
            <w:pPr>
              <w:pStyle w:val="Compact"/>
            </w:pPr>
            <w:r>
              <w:t>99 (0.6)</w:t>
            </w:r>
          </w:p>
        </w:tc>
        <w:tc>
          <w:tcPr>
            <w:tcW w:w="0" w:type="auto"/>
          </w:tcPr>
          <w:p w14:paraId="616F1C7A" w14:textId="77777777" w:rsidR="00C25CB4" w:rsidRDefault="00C25CB4" w:rsidP="00635580">
            <w:pPr>
              <w:pStyle w:val="Compact"/>
            </w:pPr>
            <w:r>
              <w:t>448 (6.5)</w:t>
            </w:r>
          </w:p>
        </w:tc>
      </w:tr>
      <w:tr w:rsidR="00C25CB4" w14:paraId="7114BD05" w14:textId="77777777" w:rsidTr="00635580">
        <w:trPr>
          <w:trHeight w:val="386"/>
        </w:trPr>
        <w:tc>
          <w:tcPr>
            <w:tcW w:w="0" w:type="auto"/>
          </w:tcPr>
          <w:p w14:paraId="037F083B" w14:textId="77777777" w:rsidR="00C25CB4" w:rsidRDefault="00C25CB4" w:rsidP="00635580">
            <w:pPr>
              <w:pStyle w:val="Compact"/>
            </w:pPr>
          </w:p>
        </w:tc>
        <w:tc>
          <w:tcPr>
            <w:tcW w:w="0" w:type="auto"/>
          </w:tcPr>
          <w:p w14:paraId="3B6B6B6B" w14:textId="77777777" w:rsidR="00C25CB4" w:rsidRDefault="00C25CB4" w:rsidP="00635580">
            <w:pPr>
              <w:pStyle w:val="Compact"/>
            </w:pPr>
            <w:r>
              <w:t>6-8</w:t>
            </w:r>
          </w:p>
        </w:tc>
        <w:tc>
          <w:tcPr>
            <w:tcW w:w="0" w:type="auto"/>
          </w:tcPr>
          <w:p w14:paraId="2304B340" w14:textId="77777777" w:rsidR="00C25CB4" w:rsidRDefault="00C25CB4" w:rsidP="00635580">
            <w:pPr>
              <w:pStyle w:val="Compact"/>
            </w:pPr>
            <w:r>
              <w:t>8533 (1.3)</w:t>
            </w:r>
          </w:p>
        </w:tc>
        <w:tc>
          <w:tcPr>
            <w:tcW w:w="0" w:type="auto"/>
          </w:tcPr>
          <w:p w14:paraId="065D6DC1" w14:textId="77777777" w:rsidR="00C25CB4" w:rsidRDefault="00C25CB4" w:rsidP="00635580">
            <w:pPr>
              <w:pStyle w:val="Compact"/>
            </w:pPr>
            <w:r>
              <w:t>244 (1.4)</w:t>
            </w:r>
          </w:p>
        </w:tc>
        <w:tc>
          <w:tcPr>
            <w:tcW w:w="0" w:type="auto"/>
          </w:tcPr>
          <w:p w14:paraId="49482DE0" w14:textId="77777777" w:rsidR="00C25CB4" w:rsidRDefault="00C25CB4" w:rsidP="00635580">
            <w:pPr>
              <w:pStyle w:val="Compact"/>
            </w:pPr>
            <w:r>
              <w:t>884 (12.9)</w:t>
            </w:r>
          </w:p>
        </w:tc>
      </w:tr>
      <w:tr w:rsidR="00C25CB4" w14:paraId="40538187" w14:textId="77777777" w:rsidTr="00635580">
        <w:tc>
          <w:tcPr>
            <w:tcW w:w="0" w:type="auto"/>
          </w:tcPr>
          <w:p w14:paraId="43A45011" w14:textId="77777777" w:rsidR="00C25CB4" w:rsidRDefault="00C25CB4" w:rsidP="00635580">
            <w:pPr>
              <w:pStyle w:val="Compact"/>
            </w:pPr>
          </w:p>
        </w:tc>
        <w:tc>
          <w:tcPr>
            <w:tcW w:w="0" w:type="auto"/>
          </w:tcPr>
          <w:p w14:paraId="11A081B5" w14:textId="77777777" w:rsidR="00C25CB4" w:rsidRDefault="00C25CB4" w:rsidP="00635580">
            <w:pPr>
              <w:pStyle w:val="Compact"/>
            </w:pPr>
            <w:r>
              <w:t>9-12</w:t>
            </w:r>
          </w:p>
        </w:tc>
        <w:tc>
          <w:tcPr>
            <w:tcW w:w="0" w:type="auto"/>
          </w:tcPr>
          <w:p w14:paraId="559CB4F3" w14:textId="77777777" w:rsidR="00C25CB4" w:rsidRDefault="00C25CB4" w:rsidP="00635580">
            <w:pPr>
              <w:pStyle w:val="Compact"/>
            </w:pPr>
            <w:r>
              <w:t>14641 (2.3)</w:t>
            </w:r>
          </w:p>
        </w:tc>
        <w:tc>
          <w:tcPr>
            <w:tcW w:w="0" w:type="auto"/>
          </w:tcPr>
          <w:p w14:paraId="77D6B0F4" w14:textId="77777777" w:rsidR="00C25CB4" w:rsidRDefault="00C25CB4" w:rsidP="00635580">
            <w:pPr>
              <w:pStyle w:val="Compact"/>
            </w:pPr>
            <w:r>
              <w:t>579 (3.3)</w:t>
            </w:r>
          </w:p>
        </w:tc>
        <w:tc>
          <w:tcPr>
            <w:tcW w:w="0" w:type="auto"/>
          </w:tcPr>
          <w:p w14:paraId="024F8950" w14:textId="77777777" w:rsidR="00C25CB4" w:rsidRDefault="00C25CB4" w:rsidP="00635580">
            <w:pPr>
              <w:pStyle w:val="Compact"/>
            </w:pPr>
            <w:r>
              <w:t>870 (12.6)</w:t>
            </w:r>
          </w:p>
        </w:tc>
      </w:tr>
      <w:tr w:rsidR="00C25CB4" w14:paraId="2C0601B9" w14:textId="77777777" w:rsidTr="00635580">
        <w:tc>
          <w:tcPr>
            <w:tcW w:w="0" w:type="auto"/>
          </w:tcPr>
          <w:p w14:paraId="5E9CEC1D" w14:textId="77777777" w:rsidR="00C25CB4" w:rsidRDefault="00C25CB4" w:rsidP="00635580">
            <w:pPr>
              <w:pStyle w:val="Compact"/>
            </w:pPr>
          </w:p>
        </w:tc>
        <w:tc>
          <w:tcPr>
            <w:tcW w:w="0" w:type="auto"/>
          </w:tcPr>
          <w:p w14:paraId="451AFDBC" w14:textId="77777777" w:rsidR="00C25CB4" w:rsidRDefault="00C25CB4" w:rsidP="00635580">
            <w:pPr>
              <w:pStyle w:val="Compact"/>
            </w:pPr>
            <w:r>
              <w:t>13-15</w:t>
            </w:r>
          </w:p>
        </w:tc>
        <w:tc>
          <w:tcPr>
            <w:tcW w:w="0" w:type="auto"/>
          </w:tcPr>
          <w:p w14:paraId="3784F009" w14:textId="77777777" w:rsidR="00C25CB4" w:rsidRDefault="00C25CB4" w:rsidP="00635580">
            <w:pPr>
              <w:pStyle w:val="Compact"/>
            </w:pPr>
            <w:r>
              <w:t>593338 (91.6)</w:t>
            </w:r>
          </w:p>
        </w:tc>
        <w:tc>
          <w:tcPr>
            <w:tcW w:w="0" w:type="auto"/>
          </w:tcPr>
          <w:p w14:paraId="01F961D7" w14:textId="77777777" w:rsidR="00C25CB4" w:rsidRDefault="00C25CB4" w:rsidP="00635580">
            <w:pPr>
              <w:pStyle w:val="Compact"/>
            </w:pPr>
            <w:r>
              <w:t>16152 (93.5)</w:t>
            </w:r>
          </w:p>
        </w:tc>
        <w:tc>
          <w:tcPr>
            <w:tcW w:w="0" w:type="auto"/>
          </w:tcPr>
          <w:p w14:paraId="572B1D0B" w14:textId="77777777" w:rsidR="00C25CB4" w:rsidRDefault="00C25CB4" w:rsidP="00635580">
            <w:pPr>
              <w:pStyle w:val="Compact"/>
            </w:pPr>
            <w:r>
              <w:t>4319 (62.8)</w:t>
            </w:r>
          </w:p>
        </w:tc>
      </w:tr>
      <w:tr w:rsidR="00C25CB4" w14:paraId="280102F4" w14:textId="77777777" w:rsidTr="00635580">
        <w:tc>
          <w:tcPr>
            <w:tcW w:w="0" w:type="auto"/>
          </w:tcPr>
          <w:p w14:paraId="7D7CCEB3" w14:textId="77777777" w:rsidR="00C25CB4" w:rsidRDefault="00C25CB4" w:rsidP="00635580">
            <w:pPr>
              <w:pStyle w:val="Compact"/>
            </w:pPr>
            <w:r>
              <w:t>SBP (median [IQR])</w:t>
            </w:r>
          </w:p>
        </w:tc>
        <w:tc>
          <w:tcPr>
            <w:tcW w:w="0" w:type="auto"/>
          </w:tcPr>
          <w:p w14:paraId="3812A795" w14:textId="77777777" w:rsidR="00C25CB4" w:rsidRDefault="00C25CB4" w:rsidP="00635580">
            <w:pPr>
              <w:pStyle w:val="Compact"/>
            </w:pPr>
          </w:p>
        </w:tc>
        <w:tc>
          <w:tcPr>
            <w:tcW w:w="0" w:type="auto"/>
          </w:tcPr>
          <w:p w14:paraId="3EB3D107" w14:textId="77777777" w:rsidR="00C25CB4" w:rsidRDefault="00C25CB4" w:rsidP="00635580">
            <w:pPr>
              <w:pStyle w:val="Compact"/>
            </w:pPr>
            <w:r>
              <w:t>138.0 [122.0, 154.0]</w:t>
            </w:r>
          </w:p>
        </w:tc>
        <w:tc>
          <w:tcPr>
            <w:tcW w:w="0" w:type="auto"/>
          </w:tcPr>
          <w:p w14:paraId="1366C17A" w14:textId="77777777" w:rsidR="00C25CB4" w:rsidRDefault="00C25CB4" w:rsidP="00635580">
            <w:pPr>
              <w:pStyle w:val="Compact"/>
            </w:pPr>
            <w:r>
              <w:t>138.0 [124.0, 154.0]</w:t>
            </w:r>
          </w:p>
        </w:tc>
        <w:tc>
          <w:tcPr>
            <w:tcW w:w="0" w:type="auto"/>
          </w:tcPr>
          <w:p w14:paraId="6819272E" w14:textId="77777777" w:rsidR="00C25CB4" w:rsidRDefault="00C25CB4" w:rsidP="00635580">
            <w:pPr>
              <w:pStyle w:val="Compact"/>
            </w:pPr>
            <w:r>
              <w:t>120.0 [108.0, 128.0]</w:t>
            </w:r>
          </w:p>
        </w:tc>
      </w:tr>
      <w:tr w:rsidR="00C25CB4" w14:paraId="6EAE4544" w14:textId="77777777" w:rsidTr="00635580">
        <w:tc>
          <w:tcPr>
            <w:tcW w:w="0" w:type="auto"/>
          </w:tcPr>
          <w:p w14:paraId="49DB0C0E" w14:textId="77777777" w:rsidR="00C25CB4" w:rsidRDefault="00C25CB4" w:rsidP="00635580">
            <w:pPr>
              <w:pStyle w:val="Compact"/>
            </w:pPr>
            <w:r>
              <w:t>TRTS-SBP (%)</w:t>
            </w:r>
          </w:p>
        </w:tc>
        <w:tc>
          <w:tcPr>
            <w:tcW w:w="0" w:type="auto"/>
          </w:tcPr>
          <w:p w14:paraId="736A3E83" w14:textId="77777777" w:rsidR="00C25CB4" w:rsidRDefault="00C25CB4" w:rsidP="00635580">
            <w:pPr>
              <w:pStyle w:val="Compact"/>
            </w:pPr>
            <w:r>
              <w:t>0</w:t>
            </w:r>
          </w:p>
        </w:tc>
        <w:tc>
          <w:tcPr>
            <w:tcW w:w="0" w:type="auto"/>
          </w:tcPr>
          <w:p w14:paraId="4DED2817" w14:textId="77777777" w:rsidR="00C25CB4" w:rsidRDefault="00C25CB4" w:rsidP="00635580">
            <w:pPr>
              <w:pStyle w:val="Compact"/>
            </w:pPr>
            <w:r>
              <w:t>4846 (0.7)</w:t>
            </w:r>
          </w:p>
        </w:tc>
        <w:tc>
          <w:tcPr>
            <w:tcW w:w="0" w:type="auto"/>
          </w:tcPr>
          <w:p w14:paraId="1E27E7FA" w14:textId="77777777" w:rsidR="00C25CB4" w:rsidRDefault="00C25CB4" w:rsidP="00635580">
            <w:pPr>
              <w:pStyle w:val="Compact"/>
            </w:pPr>
            <w:r>
              <w:t>67 (0.4)</w:t>
            </w:r>
          </w:p>
        </w:tc>
        <w:tc>
          <w:tcPr>
            <w:tcW w:w="0" w:type="auto"/>
          </w:tcPr>
          <w:p w14:paraId="7BFB31B1" w14:textId="77777777" w:rsidR="00C25CB4" w:rsidRDefault="00C25CB4" w:rsidP="00635580">
            <w:pPr>
              <w:pStyle w:val="Compact"/>
            </w:pPr>
            <w:r>
              <w:t>87 (1.3)</w:t>
            </w:r>
          </w:p>
        </w:tc>
      </w:tr>
      <w:tr w:rsidR="00C25CB4" w14:paraId="42577CEC" w14:textId="77777777" w:rsidTr="00635580">
        <w:tc>
          <w:tcPr>
            <w:tcW w:w="0" w:type="auto"/>
          </w:tcPr>
          <w:p w14:paraId="2EA4262F" w14:textId="77777777" w:rsidR="00C25CB4" w:rsidRDefault="00C25CB4" w:rsidP="00635580">
            <w:pPr>
              <w:pStyle w:val="Compact"/>
            </w:pPr>
          </w:p>
        </w:tc>
        <w:tc>
          <w:tcPr>
            <w:tcW w:w="0" w:type="auto"/>
          </w:tcPr>
          <w:p w14:paraId="6A59A2E0" w14:textId="77777777" w:rsidR="00C25CB4" w:rsidRDefault="00C25CB4" w:rsidP="00635580">
            <w:pPr>
              <w:pStyle w:val="Compact"/>
            </w:pPr>
            <w:r>
              <w:t>1-49</w:t>
            </w:r>
          </w:p>
        </w:tc>
        <w:tc>
          <w:tcPr>
            <w:tcW w:w="0" w:type="auto"/>
          </w:tcPr>
          <w:p w14:paraId="0BCA685C" w14:textId="77777777" w:rsidR="00C25CB4" w:rsidRDefault="00C25CB4" w:rsidP="00635580">
            <w:pPr>
              <w:pStyle w:val="Compact"/>
            </w:pPr>
            <w:r>
              <w:t>658 (0.1)</w:t>
            </w:r>
          </w:p>
        </w:tc>
        <w:tc>
          <w:tcPr>
            <w:tcW w:w="0" w:type="auto"/>
          </w:tcPr>
          <w:p w14:paraId="6F1243FF" w14:textId="77777777" w:rsidR="00C25CB4" w:rsidRDefault="00C25CB4" w:rsidP="00635580">
            <w:pPr>
              <w:pStyle w:val="Compact"/>
            </w:pPr>
            <w:r>
              <w:t>27 (0.2)</w:t>
            </w:r>
          </w:p>
        </w:tc>
        <w:tc>
          <w:tcPr>
            <w:tcW w:w="0" w:type="auto"/>
          </w:tcPr>
          <w:p w14:paraId="2AC77EC8" w14:textId="77777777" w:rsidR="00C25CB4" w:rsidRDefault="00C25CB4" w:rsidP="00635580">
            <w:pPr>
              <w:pStyle w:val="Compact"/>
            </w:pPr>
            <w:r>
              <w:t>7 (0.1)</w:t>
            </w:r>
          </w:p>
        </w:tc>
      </w:tr>
      <w:tr w:rsidR="00C25CB4" w14:paraId="5271C3AD" w14:textId="77777777" w:rsidTr="00635580">
        <w:tc>
          <w:tcPr>
            <w:tcW w:w="0" w:type="auto"/>
          </w:tcPr>
          <w:p w14:paraId="31604167" w14:textId="77777777" w:rsidR="00C25CB4" w:rsidRDefault="00C25CB4" w:rsidP="00635580">
            <w:pPr>
              <w:pStyle w:val="Compact"/>
            </w:pPr>
          </w:p>
        </w:tc>
        <w:tc>
          <w:tcPr>
            <w:tcW w:w="0" w:type="auto"/>
          </w:tcPr>
          <w:p w14:paraId="54B9D3D3" w14:textId="77777777" w:rsidR="00C25CB4" w:rsidRDefault="00C25CB4" w:rsidP="00635580">
            <w:pPr>
              <w:pStyle w:val="Compact"/>
            </w:pPr>
            <w:r>
              <w:t>50-75</w:t>
            </w:r>
          </w:p>
        </w:tc>
        <w:tc>
          <w:tcPr>
            <w:tcW w:w="0" w:type="auto"/>
          </w:tcPr>
          <w:p w14:paraId="78002376" w14:textId="77777777" w:rsidR="00C25CB4" w:rsidRDefault="00C25CB4" w:rsidP="00635580">
            <w:pPr>
              <w:pStyle w:val="Compact"/>
            </w:pPr>
            <w:r>
              <w:t>4292 (0.7)</w:t>
            </w:r>
          </w:p>
        </w:tc>
        <w:tc>
          <w:tcPr>
            <w:tcW w:w="0" w:type="auto"/>
          </w:tcPr>
          <w:p w14:paraId="385D4F98" w14:textId="77777777" w:rsidR="00C25CB4" w:rsidRDefault="00C25CB4" w:rsidP="00635580">
            <w:pPr>
              <w:pStyle w:val="Compact"/>
            </w:pPr>
            <w:r>
              <w:t>107 (0.6)</w:t>
            </w:r>
          </w:p>
        </w:tc>
        <w:tc>
          <w:tcPr>
            <w:tcW w:w="0" w:type="auto"/>
          </w:tcPr>
          <w:p w14:paraId="6EC33915" w14:textId="77777777" w:rsidR="00C25CB4" w:rsidRDefault="00C25CB4" w:rsidP="00635580">
            <w:pPr>
              <w:pStyle w:val="Compact"/>
            </w:pPr>
            <w:r>
              <w:t>176 (2.6)</w:t>
            </w:r>
          </w:p>
        </w:tc>
      </w:tr>
      <w:tr w:rsidR="00C25CB4" w14:paraId="1D07176F" w14:textId="77777777" w:rsidTr="00635580">
        <w:tc>
          <w:tcPr>
            <w:tcW w:w="0" w:type="auto"/>
          </w:tcPr>
          <w:p w14:paraId="716CB729" w14:textId="77777777" w:rsidR="00C25CB4" w:rsidRDefault="00C25CB4" w:rsidP="00635580">
            <w:pPr>
              <w:pStyle w:val="Compact"/>
            </w:pPr>
          </w:p>
        </w:tc>
        <w:tc>
          <w:tcPr>
            <w:tcW w:w="0" w:type="auto"/>
          </w:tcPr>
          <w:p w14:paraId="72BB8EA3" w14:textId="77777777" w:rsidR="00C25CB4" w:rsidRDefault="00C25CB4" w:rsidP="00635580">
            <w:pPr>
              <w:pStyle w:val="Compact"/>
            </w:pPr>
            <w:r>
              <w:t>76-89</w:t>
            </w:r>
          </w:p>
        </w:tc>
        <w:tc>
          <w:tcPr>
            <w:tcW w:w="0" w:type="auto"/>
          </w:tcPr>
          <w:p w14:paraId="205BEF0A" w14:textId="77777777" w:rsidR="00C25CB4" w:rsidRDefault="00C25CB4" w:rsidP="00635580">
            <w:pPr>
              <w:pStyle w:val="Compact"/>
            </w:pPr>
            <w:r>
              <w:t>8094 (1.2)</w:t>
            </w:r>
          </w:p>
        </w:tc>
        <w:tc>
          <w:tcPr>
            <w:tcW w:w="0" w:type="auto"/>
          </w:tcPr>
          <w:p w14:paraId="01EE14CC" w14:textId="77777777" w:rsidR="00C25CB4" w:rsidRDefault="00C25CB4" w:rsidP="00635580">
            <w:pPr>
              <w:pStyle w:val="Compact"/>
            </w:pPr>
            <w:r>
              <w:t>187 (1.1)</w:t>
            </w:r>
          </w:p>
        </w:tc>
        <w:tc>
          <w:tcPr>
            <w:tcW w:w="0" w:type="auto"/>
          </w:tcPr>
          <w:p w14:paraId="25A0987F" w14:textId="77777777" w:rsidR="00C25CB4" w:rsidRDefault="00C25CB4" w:rsidP="00635580">
            <w:pPr>
              <w:pStyle w:val="Compact"/>
            </w:pPr>
            <w:r>
              <w:t>256 (3.7)</w:t>
            </w:r>
          </w:p>
        </w:tc>
      </w:tr>
      <w:tr w:rsidR="00C25CB4" w14:paraId="798A4FED" w14:textId="77777777" w:rsidTr="00635580">
        <w:tc>
          <w:tcPr>
            <w:tcW w:w="0" w:type="auto"/>
          </w:tcPr>
          <w:p w14:paraId="341AB8E5" w14:textId="77777777" w:rsidR="00C25CB4" w:rsidRDefault="00C25CB4" w:rsidP="00635580">
            <w:pPr>
              <w:pStyle w:val="Compact"/>
            </w:pPr>
          </w:p>
        </w:tc>
        <w:tc>
          <w:tcPr>
            <w:tcW w:w="0" w:type="auto"/>
          </w:tcPr>
          <w:p w14:paraId="0033EC2E" w14:textId="77777777" w:rsidR="00C25CB4" w:rsidRDefault="00C25CB4" w:rsidP="00635580">
            <w:pPr>
              <w:pStyle w:val="Compact"/>
            </w:pPr>
            <w:r>
              <w:t>&gt;89</w:t>
            </w:r>
          </w:p>
        </w:tc>
        <w:tc>
          <w:tcPr>
            <w:tcW w:w="0" w:type="auto"/>
          </w:tcPr>
          <w:p w14:paraId="62F86305" w14:textId="77777777" w:rsidR="00C25CB4" w:rsidRDefault="00C25CB4" w:rsidP="00635580">
            <w:pPr>
              <w:pStyle w:val="Compact"/>
            </w:pPr>
            <w:r>
              <w:t>629966 (97.2)</w:t>
            </w:r>
          </w:p>
        </w:tc>
        <w:tc>
          <w:tcPr>
            <w:tcW w:w="0" w:type="auto"/>
          </w:tcPr>
          <w:p w14:paraId="6DFBAD80" w14:textId="77777777" w:rsidR="00C25CB4" w:rsidRDefault="00C25CB4" w:rsidP="00635580">
            <w:pPr>
              <w:pStyle w:val="Compact"/>
            </w:pPr>
            <w:r>
              <w:t>16896 (97.8)</w:t>
            </w:r>
          </w:p>
        </w:tc>
        <w:tc>
          <w:tcPr>
            <w:tcW w:w="0" w:type="auto"/>
          </w:tcPr>
          <w:p w14:paraId="6B3C0B4C" w14:textId="77777777" w:rsidR="00C25CB4" w:rsidRDefault="00C25CB4" w:rsidP="00635580">
            <w:pPr>
              <w:pStyle w:val="Compact"/>
            </w:pPr>
            <w:r>
              <w:t>6353 (92.4)</w:t>
            </w:r>
          </w:p>
        </w:tc>
      </w:tr>
      <w:tr w:rsidR="00C25CB4" w14:paraId="3749A1E9" w14:textId="77777777" w:rsidTr="00635580">
        <w:tc>
          <w:tcPr>
            <w:tcW w:w="0" w:type="auto"/>
          </w:tcPr>
          <w:p w14:paraId="4A2937E6" w14:textId="77777777" w:rsidR="00C25CB4" w:rsidRDefault="00C25CB4" w:rsidP="00635580">
            <w:pPr>
              <w:pStyle w:val="Compact"/>
            </w:pPr>
            <w:r>
              <w:t>RR (median [IQR])</w:t>
            </w:r>
          </w:p>
        </w:tc>
        <w:tc>
          <w:tcPr>
            <w:tcW w:w="0" w:type="auto"/>
          </w:tcPr>
          <w:p w14:paraId="2A5255B0" w14:textId="77777777" w:rsidR="00C25CB4" w:rsidRDefault="00C25CB4" w:rsidP="00635580">
            <w:pPr>
              <w:pStyle w:val="Compact"/>
            </w:pPr>
          </w:p>
        </w:tc>
        <w:tc>
          <w:tcPr>
            <w:tcW w:w="0" w:type="auto"/>
          </w:tcPr>
          <w:p w14:paraId="33AE0054" w14:textId="77777777" w:rsidR="00C25CB4" w:rsidRDefault="00C25CB4" w:rsidP="00635580">
            <w:pPr>
              <w:pStyle w:val="Compact"/>
            </w:pPr>
            <w:r>
              <w:t>18.0 [16.0, 20.0]</w:t>
            </w:r>
          </w:p>
        </w:tc>
        <w:tc>
          <w:tcPr>
            <w:tcW w:w="0" w:type="auto"/>
          </w:tcPr>
          <w:p w14:paraId="354F639E" w14:textId="77777777" w:rsidR="00C25CB4" w:rsidRDefault="00C25CB4" w:rsidP="00635580">
            <w:pPr>
              <w:pStyle w:val="Compact"/>
            </w:pPr>
            <w:r>
              <w:t>18.0 [15.0, 21.0]</w:t>
            </w:r>
          </w:p>
        </w:tc>
        <w:tc>
          <w:tcPr>
            <w:tcW w:w="0" w:type="auto"/>
          </w:tcPr>
          <w:p w14:paraId="41AD7AB7" w14:textId="77777777" w:rsidR="00C25CB4" w:rsidRDefault="00C25CB4" w:rsidP="00635580">
            <w:pPr>
              <w:pStyle w:val="Compact"/>
            </w:pPr>
            <w:r>
              <w:t>18.0 [16.0, 22.0]</w:t>
            </w:r>
          </w:p>
        </w:tc>
      </w:tr>
      <w:tr w:rsidR="00C25CB4" w14:paraId="62C27BE5" w14:textId="77777777" w:rsidTr="00635580">
        <w:tc>
          <w:tcPr>
            <w:tcW w:w="0" w:type="auto"/>
          </w:tcPr>
          <w:p w14:paraId="1ED542E9" w14:textId="77777777" w:rsidR="00C25CB4" w:rsidRDefault="00C25CB4" w:rsidP="00635580">
            <w:pPr>
              <w:pStyle w:val="Compact"/>
            </w:pPr>
            <w:r>
              <w:t>TRTS-RR (%)</w:t>
            </w:r>
          </w:p>
        </w:tc>
        <w:tc>
          <w:tcPr>
            <w:tcW w:w="0" w:type="auto"/>
          </w:tcPr>
          <w:p w14:paraId="7674A142" w14:textId="77777777" w:rsidR="00C25CB4" w:rsidRDefault="00C25CB4" w:rsidP="00635580">
            <w:pPr>
              <w:pStyle w:val="Compact"/>
            </w:pPr>
            <w:r>
              <w:t>0</w:t>
            </w:r>
          </w:p>
        </w:tc>
        <w:tc>
          <w:tcPr>
            <w:tcW w:w="0" w:type="auto"/>
          </w:tcPr>
          <w:p w14:paraId="735B5F27" w14:textId="77777777" w:rsidR="00C25CB4" w:rsidRDefault="00C25CB4" w:rsidP="00635580">
            <w:pPr>
              <w:pStyle w:val="Compact"/>
            </w:pPr>
            <w:r>
              <w:t>9704 (1.5)</w:t>
            </w:r>
          </w:p>
        </w:tc>
        <w:tc>
          <w:tcPr>
            <w:tcW w:w="0" w:type="auto"/>
          </w:tcPr>
          <w:p w14:paraId="135E56E1" w14:textId="77777777" w:rsidR="00C25CB4" w:rsidRDefault="00C25CB4" w:rsidP="00635580">
            <w:pPr>
              <w:pStyle w:val="Compact"/>
            </w:pPr>
            <w:r>
              <w:t>18 (0.1)</w:t>
            </w:r>
          </w:p>
        </w:tc>
        <w:tc>
          <w:tcPr>
            <w:tcW w:w="0" w:type="auto"/>
          </w:tcPr>
          <w:p w14:paraId="2537A505" w14:textId="77777777" w:rsidR="00C25CB4" w:rsidRDefault="00C25CB4" w:rsidP="00635580">
            <w:pPr>
              <w:pStyle w:val="Compact"/>
            </w:pPr>
            <w:r>
              <w:t>134 (1.9)</w:t>
            </w:r>
          </w:p>
        </w:tc>
      </w:tr>
      <w:tr w:rsidR="00C25CB4" w14:paraId="13CB343A" w14:textId="77777777" w:rsidTr="00635580">
        <w:tc>
          <w:tcPr>
            <w:tcW w:w="0" w:type="auto"/>
          </w:tcPr>
          <w:p w14:paraId="5A17DA2E" w14:textId="77777777" w:rsidR="00C25CB4" w:rsidRDefault="00C25CB4" w:rsidP="00635580">
            <w:pPr>
              <w:pStyle w:val="Compact"/>
            </w:pPr>
          </w:p>
        </w:tc>
        <w:tc>
          <w:tcPr>
            <w:tcW w:w="0" w:type="auto"/>
          </w:tcPr>
          <w:p w14:paraId="6019F651" w14:textId="77777777" w:rsidR="00C25CB4" w:rsidRDefault="00C25CB4" w:rsidP="00635580">
            <w:pPr>
              <w:pStyle w:val="Compact"/>
            </w:pPr>
            <w:r>
              <w:t>1-5</w:t>
            </w:r>
          </w:p>
        </w:tc>
        <w:tc>
          <w:tcPr>
            <w:tcW w:w="0" w:type="auto"/>
          </w:tcPr>
          <w:p w14:paraId="5F0B78EF" w14:textId="77777777" w:rsidR="00C25CB4" w:rsidRDefault="00C25CB4" w:rsidP="00635580">
            <w:pPr>
              <w:pStyle w:val="Compact"/>
            </w:pPr>
            <w:r>
              <w:t>503 (0.1)</w:t>
            </w:r>
          </w:p>
        </w:tc>
        <w:tc>
          <w:tcPr>
            <w:tcW w:w="0" w:type="auto"/>
          </w:tcPr>
          <w:p w14:paraId="562B5E29" w14:textId="77777777" w:rsidR="00C25CB4" w:rsidRDefault="00C25CB4" w:rsidP="00635580">
            <w:pPr>
              <w:pStyle w:val="Compact"/>
            </w:pPr>
            <w:r>
              <w:t>11 (0.1)</w:t>
            </w:r>
          </w:p>
        </w:tc>
        <w:tc>
          <w:tcPr>
            <w:tcW w:w="0" w:type="auto"/>
          </w:tcPr>
          <w:p w14:paraId="58C835F7" w14:textId="77777777" w:rsidR="00C25CB4" w:rsidRDefault="00C25CB4" w:rsidP="00635580">
            <w:pPr>
              <w:pStyle w:val="Compact"/>
            </w:pPr>
            <w:r>
              <w:t>0 (0.0)</w:t>
            </w:r>
          </w:p>
        </w:tc>
      </w:tr>
      <w:tr w:rsidR="00C25CB4" w14:paraId="44A59B70" w14:textId="77777777" w:rsidTr="00635580">
        <w:tc>
          <w:tcPr>
            <w:tcW w:w="0" w:type="auto"/>
          </w:tcPr>
          <w:p w14:paraId="759F5355" w14:textId="77777777" w:rsidR="00C25CB4" w:rsidRDefault="00C25CB4" w:rsidP="00635580">
            <w:pPr>
              <w:pStyle w:val="Compact"/>
            </w:pPr>
          </w:p>
        </w:tc>
        <w:tc>
          <w:tcPr>
            <w:tcW w:w="0" w:type="auto"/>
          </w:tcPr>
          <w:p w14:paraId="7C4CE1E8" w14:textId="77777777" w:rsidR="00C25CB4" w:rsidRDefault="00C25CB4" w:rsidP="00635580">
            <w:pPr>
              <w:pStyle w:val="Compact"/>
            </w:pPr>
            <w:r>
              <w:t>6-9</w:t>
            </w:r>
          </w:p>
        </w:tc>
        <w:tc>
          <w:tcPr>
            <w:tcW w:w="0" w:type="auto"/>
          </w:tcPr>
          <w:p w14:paraId="2C836F34" w14:textId="77777777" w:rsidR="00C25CB4" w:rsidRDefault="00C25CB4" w:rsidP="00635580">
            <w:pPr>
              <w:pStyle w:val="Compact"/>
            </w:pPr>
            <w:r>
              <w:t>2068 (0.3)</w:t>
            </w:r>
          </w:p>
        </w:tc>
        <w:tc>
          <w:tcPr>
            <w:tcW w:w="0" w:type="auto"/>
          </w:tcPr>
          <w:p w14:paraId="494DE359" w14:textId="77777777" w:rsidR="00C25CB4" w:rsidRDefault="00C25CB4" w:rsidP="00635580">
            <w:pPr>
              <w:pStyle w:val="Compact"/>
            </w:pPr>
            <w:r>
              <w:t>157 (0.9)</w:t>
            </w:r>
          </w:p>
        </w:tc>
        <w:tc>
          <w:tcPr>
            <w:tcW w:w="0" w:type="auto"/>
          </w:tcPr>
          <w:p w14:paraId="4C17B5C8" w14:textId="77777777" w:rsidR="00C25CB4" w:rsidRDefault="00C25CB4" w:rsidP="00635580">
            <w:pPr>
              <w:pStyle w:val="Compact"/>
            </w:pPr>
            <w:r>
              <w:t>10 (0.1)</w:t>
            </w:r>
          </w:p>
        </w:tc>
      </w:tr>
      <w:tr w:rsidR="00C25CB4" w14:paraId="336B0FE4" w14:textId="77777777" w:rsidTr="00635580">
        <w:tc>
          <w:tcPr>
            <w:tcW w:w="0" w:type="auto"/>
          </w:tcPr>
          <w:p w14:paraId="2048F31A" w14:textId="77777777" w:rsidR="00C25CB4" w:rsidRDefault="00C25CB4" w:rsidP="00635580">
            <w:pPr>
              <w:pStyle w:val="Compact"/>
            </w:pPr>
          </w:p>
        </w:tc>
        <w:tc>
          <w:tcPr>
            <w:tcW w:w="0" w:type="auto"/>
          </w:tcPr>
          <w:p w14:paraId="29A2F700" w14:textId="77777777" w:rsidR="00C25CB4" w:rsidRDefault="00C25CB4" w:rsidP="00635580">
            <w:pPr>
              <w:pStyle w:val="Compact"/>
            </w:pPr>
            <w:r>
              <w:t>&gt;29</w:t>
            </w:r>
          </w:p>
        </w:tc>
        <w:tc>
          <w:tcPr>
            <w:tcW w:w="0" w:type="auto"/>
          </w:tcPr>
          <w:p w14:paraId="6BEA8A92" w14:textId="77777777" w:rsidR="00C25CB4" w:rsidRDefault="00C25CB4" w:rsidP="00635580">
            <w:pPr>
              <w:pStyle w:val="Compact"/>
            </w:pPr>
            <w:r>
              <w:t>11704 (1.8)</w:t>
            </w:r>
          </w:p>
        </w:tc>
        <w:tc>
          <w:tcPr>
            <w:tcW w:w="0" w:type="auto"/>
          </w:tcPr>
          <w:p w14:paraId="1FD2FF7F" w14:textId="77777777" w:rsidR="00C25CB4" w:rsidRDefault="00C25CB4" w:rsidP="00635580">
            <w:pPr>
              <w:pStyle w:val="Compact"/>
            </w:pPr>
            <w:r>
              <w:t>1276 (7.4)</w:t>
            </w:r>
          </w:p>
        </w:tc>
        <w:tc>
          <w:tcPr>
            <w:tcW w:w="0" w:type="auto"/>
          </w:tcPr>
          <w:p w14:paraId="7CA079BC" w14:textId="77777777" w:rsidR="00C25CB4" w:rsidRDefault="00C25CB4" w:rsidP="00635580">
            <w:pPr>
              <w:pStyle w:val="Compact"/>
            </w:pPr>
            <w:r>
              <w:t>108 (1.6)</w:t>
            </w:r>
          </w:p>
        </w:tc>
      </w:tr>
      <w:tr w:rsidR="00C25CB4" w14:paraId="27F4E973" w14:textId="77777777" w:rsidTr="00635580">
        <w:tc>
          <w:tcPr>
            <w:tcW w:w="0" w:type="auto"/>
          </w:tcPr>
          <w:p w14:paraId="2D4D7B91" w14:textId="77777777" w:rsidR="00C25CB4" w:rsidRDefault="00C25CB4" w:rsidP="00635580">
            <w:pPr>
              <w:pStyle w:val="Compact"/>
            </w:pPr>
          </w:p>
        </w:tc>
        <w:tc>
          <w:tcPr>
            <w:tcW w:w="0" w:type="auto"/>
          </w:tcPr>
          <w:p w14:paraId="108A2612" w14:textId="77777777" w:rsidR="00C25CB4" w:rsidRDefault="00C25CB4" w:rsidP="00635580">
            <w:pPr>
              <w:pStyle w:val="Compact"/>
            </w:pPr>
            <w:r>
              <w:t>10-29</w:t>
            </w:r>
          </w:p>
        </w:tc>
        <w:tc>
          <w:tcPr>
            <w:tcW w:w="0" w:type="auto"/>
          </w:tcPr>
          <w:p w14:paraId="1EE34374" w14:textId="77777777" w:rsidR="00C25CB4" w:rsidRDefault="00C25CB4" w:rsidP="00635580">
            <w:pPr>
              <w:pStyle w:val="Compact"/>
            </w:pPr>
            <w:r>
              <w:t>623877 (96.3)</w:t>
            </w:r>
          </w:p>
        </w:tc>
        <w:tc>
          <w:tcPr>
            <w:tcW w:w="0" w:type="auto"/>
          </w:tcPr>
          <w:p w14:paraId="0F9F747D" w14:textId="77777777" w:rsidR="00C25CB4" w:rsidRDefault="00C25CB4" w:rsidP="00635580">
            <w:pPr>
              <w:pStyle w:val="Compact"/>
            </w:pPr>
            <w:r>
              <w:t>15822 (91.5)</w:t>
            </w:r>
          </w:p>
        </w:tc>
        <w:tc>
          <w:tcPr>
            <w:tcW w:w="0" w:type="auto"/>
          </w:tcPr>
          <w:p w14:paraId="73448D7D" w14:textId="77777777" w:rsidR="00C25CB4" w:rsidRDefault="00C25CB4" w:rsidP="00635580">
            <w:pPr>
              <w:pStyle w:val="Compact"/>
            </w:pPr>
            <w:r>
              <w:t>6627 (96.3)</w:t>
            </w:r>
          </w:p>
        </w:tc>
      </w:tr>
      <w:tr w:rsidR="00C25CB4" w14:paraId="2DA734AD" w14:textId="77777777" w:rsidTr="00635580">
        <w:tc>
          <w:tcPr>
            <w:tcW w:w="0" w:type="auto"/>
          </w:tcPr>
          <w:p w14:paraId="79ACB020" w14:textId="77777777" w:rsidR="00C25CB4" w:rsidRDefault="00C25CB4" w:rsidP="00635580">
            <w:pPr>
              <w:pStyle w:val="Compact"/>
            </w:pPr>
            <w:r>
              <w:t>ISS (median [IQR])</w:t>
            </w:r>
          </w:p>
        </w:tc>
        <w:tc>
          <w:tcPr>
            <w:tcW w:w="0" w:type="auto"/>
          </w:tcPr>
          <w:p w14:paraId="70EDA32C" w14:textId="77777777" w:rsidR="00C25CB4" w:rsidRDefault="00C25CB4" w:rsidP="00635580">
            <w:pPr>
              <w:pStyle w:val="Compact"/>
            </w:pPr>
          </w:p>
        </w:tc>
        <w:tc>
          <w:tcPr>
            <w:tcW w:w="0" w:type="auto"/>
          </w:tcPr>
          <w:p w14:paraId="6799D062" w14:textId="77777777" w:rsidR="00C25CB4" w:rsidRDefault="00C25CB4" w:rsidP="00635580">
            <w:pPr>
              <w:pStyle w:val="Compact"/>
            </w:pPr>
            <w:r>
              <w:t>9.0 [4.0, 12.0]</w:t>
            </w:r>
          </w:p>
        </w:tc>
        <w:tc>
          <w:tcPr>
            <w:tcW w:w="0" w:type="auto"/>
          </w:tcPr>
          <w:p w14:paraId="12DC341E" w14:textId="77777777" w:rsidR="00C25CB4" w:rsidRDefault="00C25CB4" w:rsidP="00635580">
            <w:pPr>
              <w:pStyle w:val="Compact"/>
            </w:pPr>
            <w:r>
              <w:t>4.0 [1.0, 10.0]</w:t>
            </w:r>
          </w:p>
        </w:tc>
        <w:tc>
          <w:tcPr>
            <w:tcW w:w="0" w:type="auto"/>
          </w:tcPr>
          <w:p w14:paraId="24C827AF" w14:textId="77777777" w:rsidR="00C25CB4" w:rsidRDefault="00C25CB4" w:rsidP="00635580">
            <w:pPr>
              <w:pStyle w:val="Compact"/>
            </w:pPr>
            <w:r>
              <w:t>10.0 [9.0, 14.0]</w:t>
            </w:r>
          </w:p>
        </w:tc>
      </w:tr>
      <w:tr w:rsidR="00C25CB4" w14:paraId="26D7A8F4" w14:textId="77777777" w:rsidTr="00635580">
        <w:tc>
          <w:tcPr>
            <w:tcW w:w="0" w:type="auto"/>
          </w:tcPr>
          <w:p w14:paraId="029C8AFF" w14:textId="77777777" w:rsidR="00C25CB4" w:rsidRDefault="00C25CB4" w:rsidP="00635580">
            <w:pPr>
              <w:pStyle w:val="Compact"/>
            </w:pPr>
            <w:r>
              <w:t>Major trauma (%)</w:t>
            </w:r>
          </w:p>
        </w:tc>
        <w:tc>
          <w:tcPr>
            <w:tcW w:w="0" w:type="auto"/>
          </w:tcPr>
          <w:p w14:paraId="4A8D0A50" w14:textId="77777777" w:rsidR="00C25CB4" w:rsidRDefault="00C25CB4" w:rsidP="00635580">
            <w:pPr>
              <w:pStyle w:val="Compact"/>
            </w:pPr>
            <w:r>
              <w:t>No</w:t>
            </w:r>
          </w:p>
        </w:tc>
        <w:tc>
          <w:tcPr>
            <w:tcW w:w="0" w:type="auto"/>
          </w:tcPr>
          <w:p w14:paraId="1FD18951" w14:textId="77777777" w:rsidR="00C25CB4" w:rsidRDefault="00C25CB4" w:rsidP="00635580">
            <w:pPr>
              <w:pStyle w:val="Compact"/>
            </w:pPr>
            <w:r>
              <w:t>530681 (81.9)</w:t>
            </w:r>
          </w:p>
        </w:tc>
        <w:tc>
          <w:tcPr>
            <w:tcW w:w="0" w:type="auto"/>
          </w:tcPr>
          <w:p w14:paraId="448DA245" w14:textId="77777777" w:rsidR="00C25CB4" w:rsidRDefault="00C25CB4" w:rsidP="00635580">
            <w:pPr>
              <w:pStyle w:val="Compact"/>
            </w:pPr>
            <w:r>
              <w:t>14488 (83.8)</w:t>
            </w:r>
          </w:p>
        </w:tc>
        <w:tc>
          <w:tcPr>
            <w:tcW w:w="0" w:type="auto"/>
          </w:tcPr>
          <w:p w14:paraId="0897139A" w14:textId="77777777" w:rsidR="00C25CB4" w:rsidRDefault="00C25CB4" w:rsidP="00635580">
            <w:pPr>
              <w:pStyle w:val="Compact"/>
            </w:pPr>
            <w:r>
              <w:t>5238 (76.1)</w:t>
            </w:r>
          </w:p>
        </w:tc>
      </w:tr>
      <w:tr w:rsidR="00C25CB4" w14:paraId="49D1C542" w14:textId="77777777" w:rsidTr="00635580">
        <w:tc>
          <w:tcPr>
            <w:tcW w:w="0" w:type="auto"/>
          </w:tcPr>
          <w:p w14:paraId="3A796059" w14:textId="77777777" w:rsidR="00C25CB4" w:rsidRDefault="00C25CB4" w:rsidP="00635580">
            <w:pPr>
              <w:pStyle w:val="Compact"/>
            </w:pPr>
          </w:p>
        </w:tc>
        <w:tc>
          <w:tcPr>
            <w:tcW w:w="0" w:type="auto"/>
          </w:tcPr>
          <w:p w14:paraId="5D7209A7" w14:textId="77777777" w:rsidR="00C25CB4" w:rsidRDefault="00C25CB4" w:rsidP="00635580">
            <w:pPr>
              <w:pStyle w:val="Compact"/>
            </w:pPr>
            <w:r>
              <w:t>Yes</w:t>
            </w:r>
          </w:p>
        </w:tc>
        <w:tc>
          <w:tcPr>
            <w:tcW w:w="0" w:type="auto"/>
          </w:tcPr>
          <w:p w14:paraId="7AE924E7" w14:textId="77777777" w:rsidR="00C25CB4" w:rsidRDefault="00C25CB4" w:rsidP="00635580">
            <w:pPr>
              <w:pStyle w:val="Compact"/>
            </w:pPr>
            <w:r>
              <w:t>117175 (18.1)</w:t>
            </w:r>
          </w:p>
        </w:tc>
        <w:tc>
          <w:tcPr>
            <w:tcW w:w="0" w:type="auto"/>
          </w:tcPr>
          <w:p w14:paraId="5D39BEEE" w14:textId="77777777" w:rsidR="00C25CB4" w:rsidRDefault="00C25CB4" w:rsidP="00635580">
            <w:pPr>
              <w:pStyle w:val="Compact"/>
            </w:pPr>
            <w:r>
              <w:t>2796 (16.2)</w:t>
            </w:r>
          </w:p>
        </w:tc>
        <w:tc>
          <w:tcPr>
            <w:tcW w:w="0" w:type="auto"/>
          </w:tcPr>
          <w:p w14:paraId="0B5EAAF9" w14:textId="77777777" w:rsidR="00C25CB4" w:rsidRDefault="00C25CB4" w:rsidP="00635580">
            <w:pPr>
              <w:pStyle w:val="Compact"/>
            </w:pPr>
            <w:r>
              <w:t>1641 (23.9)</w:t>
            </w:r>
          </w:p>
        </w:tc>
      </w:tr>
      <w:tr w:rsidR="00C25CB4" w14:paraId="4791CB32" w14:textId="77777777" w:rsidTr="00635580">
        <w:tc>
          <w:tcPr>
            <w:tcW w:w="0" w:type="auto"/>
          </w:tcPr>
          <w:p w14:paraId="0F8954AA" w14:textId="77777777" w:rsidR="00C25CB4" w:rsidRDefault="00C25CB4" w:rsidP="00635580">
            <w:pPr>
              <w:pStyle w:val="Compact"/>
            </w:pPr>
            <w:r>
              <w:lastRenderedPageBreak/>
              <w:t>30-day survival (%)</w:t>
            </w:r>
          </w:p>
        </w:tc>
        <w:tc>
          <w:tcPr>
            <w:tcW w:w="0" w:type="auto"/>
          </w:tcPr>
          <w:p w14:paraId="2281AF83" w14:textId="77777777" w:rsidR="00C25CB4" w:rsidRDefault="00C25CB4" w:rsidP="00635580">
            <w:pPr>
              <w:pStyle w:val="Compact"/>
            </w:pPr>
          </w:p>
        </w:tc>
        <w:tc>
          <w:tcPr>
            <w:tcW w:w="0" w:type="auto"/>
          </w:tcPr>
          <w:p w14:paraId="6436FF71" w14:textId="77777777" w:rsidR="00C25CB4" w:rsidRDefault="00C25CB4" w:rsidP="00635580">
            <w:pPr>
              <w:pStyle w:val="Compact"/>
            </w:pPr>
            <w:r>
              <w:t>95858 (14.8)</w:t>
            </w:r>
          </w:p>
        </w:tc>
        <w:tc>
          <w:tcPr>
            <w:tcW w:w="0" w:type="auto"/>
          </w:tcPr>
          <w:p w14:paraId="2CF27D80" w14:textId="77777777" w:rsidR="00C25CB4" w:rsidRDefault="00C25CB4" w:rsidP="00635580">
            <w:pPr>
              <w:pStyle w:val="Compact"/>
            </w:pPr>
            <w:r>
              <w:t>0 (0.0)</w:t>
            </w:r>
          </w:p>
        </w:tc>
        <w:tc>
          <w:tcPr>
            <w:tcW w:w="0" w:type="auto"/>
          </w:tcPr>
          <w:p w14:paraId="6DC55D1B" w14:textId="77777777" w:rsidR="00C25CB4" w:rsidRDefault="00C25CB4" w:rsidP="00635580">
            <w:pPr>
              <w:pStyle w:val="Compact"/>
            </w:pPr>
            <w:r>
              <w:t>0 (0.0)</w:t>
            </w:r>
          </w:p>
        </w:tc>
      </w:tr>
      <w:tr w:rsidR="00C25CB4" w14:paraId="3913F14E" w14:textId="77777777" w:rsidTr="00635580">
        <w:tc>
          <w:tcPr>
            <w:tcW w:w="0" w:type="auto"/>
          </w:tcPr>
          <w:p w14:paraId="3F2D16B4" w14:textId="77777777" w:rsidR="00C25CB4" w:rsidRDefault="00C25CB4" w:rsidP="00635580">
            <w:pPr>
              <w:pStyle w:val="Compact"/>
            </w:pPr>
          </w:p>
        </w:tc>
        <w:tc>
          <w:tcPr>
            <w:tcW w:w="0" w:type="auto"/>
          </w:tcPr>
          <w:p w14:paraId="3FCCD38E" w14:textId="77777777" w:rsidR="00C25CB4" w:rsidRDefault="00C25CB4" w:rsidP="00635580">
            <w:pPr>
              <w:pStyle w:val="Compact"/>
            </w:pPr>
            <w:r>
              <w:t>No</w:t>
            </w:r>
          </w:p>
        </w:tc>
        <w:tc>
          <w:tcPr>
            <w:tcW w:w="0" w:type="auto"/>
          </w:tcPr>
          <w:p w14:paraId="2FDCB219" w14:textId="77777777" w:rsidR="00C25CB4" w:rsidRDefault="00C25CB4" w:rsidP="00635580">
            <w:pPr>
              <w:pStyle w:val="Compact"/>
            </w:pPr>
            <w:r>
              <w:t>528798 (81.6)</w:t>
            </w:r>
          </w:p>
        </w:tc>
        <w:tc>
          <w:tcPr>
            <w:tcW w:w="0" w:type="auto"/>
          </w:tcPr>
          <w:p w14:paraId="40A935CF" w14:textId="77777777" w:rsidR="00C25CB4" w:rsidRDefault="00C25CB4" w:rsidP="00635580">
            <w:pPr>
              <w:pStyle w:val="Compact"/>
            </w:pPr>
            <w:r>
              <w:t>16643 (96.3)</w:t>
            </w:r>
          </w:p>
        </w:tc>
        <w:tc>
          <w:tcPr>
            <w:tcW w:w="0" w:type="auto"/>
          </w:tcPr>
          <w:p w14:paraId="3682200A" w14:textId="77777777" w:rsidR="00C25CB4" w:rsidRDefault="00C25CB4" w:rsidP="00635580">
            <w:pPr>
              <w:pStyle w:val="Compact"/>
            </w:pPr>
            <w:r>
              <w:t>5503 (80.0)</w:t>
            </w:r>
          </w:p>
        </w:tc>
      </w:tr>
      <w:tr w:rsidR="00C25CB4" w14:paraId="07C92DFE" w14:textId="77777777" w:rsidTr="00635580">
        <w:tc>
          <w:tcPr>
            <w:tcW w:w="0" w:type="auto"/>
          </w:tcPr>
          <w:p w14:paraId="4D1D16BA" w14:textId="77777777" w:rsidR="00C25CB4" w:rsidRDefault="00C25CB4" w:rsidP="00635580">
            <w:pPr>
              <w:pStyle w:val="Compact"/>
            </w:pPr>
          </w:p>
        </w:tc>
        <w:tc>
          <w:tcPr>
            <w:tcW w:w="0" w:type="auto"/>
          </w:tcPr>
          <w:p w14:paraId="6FFDABCB" w14:textId="77777777" w:rsidR="00C25CB4" w:rsidRDefault="00C25CB4" w:rsidP="00635580">
            <w:pPr>
              <w:pStyle w:val="Compact"/>
            </w:pPr>
            <w:r>
              <w:t>Yes</w:t>
            </w:r>
          </w:p>
        </w:tc>
        <w:tc>
          <w:tcPr>
            <w:tcW w:w="0" w:type="auto"/>
          </w:tcPr>
          <w:p w14:paraId="71B47CDC" w14:textId="77777777" w:rsidR="00C25CB4" w:rsidRDefault="00C25CB4" w:rsidP="00635580">
            <w:pPr>
              <w:pStyle w:val="Compact"/>
            </w:pPr>
            <w:r>
              <w:t>23200 (3.6)</w:t>
            </w:r>
          </w:p>
        </w:tc>
        <w:tc>
          <w:tcPr>
            <w:tcW w:w="0" w:type="auto"/>
          </w:tcPr>
          <w:p w14:paraId="3426F657" w14:textId="77777777" w:rsidR="00C25CB4" w:rsidRDefault="00C25CB4" w:rsidP="00635580">
            <w:pPr>
              <w:pStyle w:val="Compact"/>
            </w:pPr>
            <w:r>
              <w:t>641 (3.7)</w:t>
            </w:r>
          </w:p>
        </w:tc>
        <w:tc>
          <w:tcPr>
            <w:tcW w:w="0" w:type="auto"/>
          </w:tcPr>
          <w:p w14:paraId="55C5292B" w14:textId="77777777" w:rsidR="00C25CB4" w:rsidRDefault="00C25CB4" w:rsidP="00635580">
            <w:pPr>
              <w:pStyle w:val="Compact"/>
            </w:pPr>
            <w:r>
              <w:t>1376 (20.0)</w:t>
            </w:r>
          </w:p>
        </w:tc>
      </w:tr>
    </w:tbl>
    <w:p w14:paraId="4BF614CE" w14:textId="77777777" w:rsidR="00C25CB4" w:rsidRPr="00635580" w:rsidRDefault="00C25CB4" w:rsidP="00635580">
      <w:pPr>
        <w:pStyle w:val="BodyText"/>
        <w:spacing w:line="360" w:lineRule="auto"/>
        <w:rPr>
          <w:rFonts w:ascii="Times New Roman" w:hAnsi="Times New Roman" w:cs="Times New Roman"/>
          <w:i/>
        </w:rPr>
      </w:pPr>
      <w:r w:rsidRPr="00635580">
        <w:rPr>
          <w:rFonts w:ascii="Times New Roman" w:hAnsi="Times New Roman" w:cs="Times New Roman"/>
          <w:i/>
        </w:rPr>
        <w:t>Abbreviations and explanations: Age, years, Patient age, years; GCS, Glasgow coma scale; ISS, Injury severity score; RR, Respiratory rate; SBP, Systolic blood pressure; Sex, Patient sex; TRTS-GCS, Triage Revised Trauma Score - Glasgow coma scale; TRTS-RR, Triage Revised Trauma Score - Respiratory rate; TRTS-SBP, Triage Revised Trauma Score - Systolic blood pressure</w:t>
      </w:r>
    </w:p>
    <w:p w14:paraId="46FFF20F" w14:textId="5DE085DA" w:rsidR="00C25CB4" w:rsidRPr="00C05CF9" w:rsidRDefault="00C25CB4" w:rsidP="00635580">
      <w:pPr>
        <w:spacing w:line="360" w:lineRule="auto"/>
        <w:rPr>
          <w:sz w:val="32"/>
          <w:szCs w:val="32"/>
          <w:lang w:val="en-US"/>
        </w:rPr>
      </w:pPr>
      <w:r w:rsidRPr="00C05CF9">
        <w:rPr>
          <w:sz w:val="32"/>
          <w:szCs w:val="32"/>
          <w:lang w:val="en-US"/>
        </w:rPr>
        <w:t>Validation and updating</w:t>
      </w:r>
    </w:p>
    <w:p w14:paraId="23C6987E" w14:textId="474FA021" w:rsidR="003A2E75" w:rsidRPr="00C05CF9" w:rsidRDefault="00C25CB4" w:rsidP="00635580">
      <w:pPr>
        <w:spacing w:line="360" w:lineRule="auto"/>
        <w:rPr>
          <w:lang w:val="en-US"/>
        </w:rPr>
      </w:pPr>
      <w:r w:rsidRPr="00C05CF9">
        <w:rPr>
          <w:lang w:val="en-US"/>
        </w:rPr>
        <w:t>In table 2, the models were first validated in the same sample</w:t>
      </w:r>
      <w:r w:rsidR="003A2E75" w:rsidRPr="00C05CF9">
        <w:rPr>
          <w:lang w:val="en-US"/>
        </w:rPr>
        <w:t xml:space="preserve"> in which the model was created</w:t>
      </w:r>
      <w:r w:rsidRPr="00C05CF9">
        <w:rPr>
          <w:lang w:val="en-US"/>
        </w:rPr>
        <w:t xml:space="preserve"> (local performance) and followed by validation in the other two samples (transferred performance). Then, the models were updated with data from the other two </w:t>
      </w:r>
      <w:r w:rsidR="003A2E75" w:rsidRPr="00C05CF9">
        <w:rPr>
          <w:lang w:val="en-US"/>
        </w:rPr>
        <w:t>cohorts</w:t>
      </w:r>
      <w:r w:rsidRPr="00C05CF9">
        <w:rPr>
          <w:lang w:val="en-US"/>
        </w:rPr>
        <w:t xml:space="preserve">. </w:t>
      </w:r>
    </w:p>
    <w:p w14:paraId="79ACA111" w14:textId="77777777" w:rsidR="003A2E75" w:rsidRPr="00C05CF9" w:rsidRDefault="003A2E75" w:rsidP="00635580">
      <w:pPr>
        <w:spacing w:line="360" w:lineRule="auto"/>
        <w:rPr>
          <w:lang w:val="en-US"/>
        </w:rPr>
      </w:pPr>
    </w:p>
    <w:p w14:paraId="1183D3EE" w14:textId="1A253CFF" w:rsidR="00493D70" w:rsidRPr="00C05CF9" w:rsidRDefault="00C25CB4" w:rsidP="00635580">
      <w:pPr>
        <w:spacing w:line="360" w:lineRule="auto"/>
        <w:rPr>
          <w:lang w:val="en-US"/>
        </w:rPr>
      </w:pPr>
      <w:r w:rsidRPr="00C05CF9">
        <w:rPr>
          <w:lang w:val="en-US"/>
        </w:rPr>
        <w:t>Taking the NTDB model as an example the table shows the model first being validated in</w:t>
      </w:r>
      <w:r w:rsidR="002654A4" w:rsidRPr="00C05CF9">
        <w:rPr>
          <w:lang w:val="en-US"/>
        </w:rPr>
        <w:t xml:space="preserve"> NTDB and then validated in </w:t>
      </w:r>
      <w:proofErr w:type="spellStart"/>
      <w:r w:rsidR="002654A4" w:rsidRPr="00C05CF9">
        <w:rPr>
          <w:lang w:val="en-US"/>
        </w:rPr>
        <w:t>SweT</w:t>
      </w:r>
      <w:r w:rsidRPr="00C05CF9">
        <w:rPr>
          <w:lang w:val="en-US"/>
        </w:rPr>
        <w:t>rau</w:t>
      </w:r>
      <w:proofErr w:type="spellEnd"/>
      <w:r w:rsidRPr="00C05CF9">
        <w:rPr>
          <w:lang w:val="en-US"/>
        </w:rPr>
        <w:t xml:space="preserve"> and after that in TITCO. Continuing the mode</w:t>
      </w:r>
      <w:r w:rsidR="002654A4" w:rsidRPr="00C05CF9">
        <w:rPr>
          <w:lang w:val="en-US"/>
        </w:rPr>
        <w:t xml:space="preserve">l is updated with data from </w:t>
      </w:r>
      <w:proofErr w:type="spellStart"/>
      <w:r w:rsidR="002654A4" w:rsidRPr="00C05CF9">
        <w:rPr>
          <w:lang w:val="en-US"/>
        </w:rPr>
        <w:t>SweT</w:t>
      </w:r>
      <w:r w:rsidRPr="00C05CF9">
        <w:rPr>
          <w:lang w:val="en-US"/>
        </w:rPr>
        <w:t>rau</w:t>
      </w:r>
      <w:proofErr w:type="spellEnd"/>
      <w:r w:rsidRPr="00C05CF9">
        <w:rPr>
          <w:lang w:val="en-US"/>
        </w:rPr>
        <w:t xml:space="preserve"> and lastly updated in TIT</w:t>
      </w:r>
      <w:r w:rsidR="003A2E75" w:rsidRPr="00C05CF9">
        <w:rPr>
          <w:lang w:val="en-US"/>
        </w:rPr>
        <w:t xml:space="preserve">CO. </w:t>
      </w:r>
      <w:commentRangeStart w:id="217"/>
      <w:r w:rsidR="007D00D2">
        <w:rPr>
          <w:lang w:val="en-US"/>
        </w:rPr>
        <w:t>H</w:t>
      </w:r>
      <w:r w:rsidR="001A422B" w:rsidRPr="00C05CF9">
        <w:rPr>
          <w:lang w:val="en-US"/>
        </w:rPr>
        <w:t>igh</w:t>
      </w:r>
      <w:r w:rsidR="007D00D2">
        <w:rPr>
          <w:lang w:val="en-US"/>
        </w:rPr>
        <w:t>er number of the</w:t>
      </w:r>
      <w:r w:rsidR="001A422B" w:rsidRPr="00C05CF9">
        <w:rPr>
          <w:lang w:val="en-US"/>
        </w:rPr>
        <w:t xml:space="preserve"> rate indicates bad performance rate. </w:t>
      </w:r>
      <w:commentRangeEnd w:id="217"/>
      <w:r w:rsidR="00181170">
        <w:rPr>
          <w:rStyle w:val="CommentReference"/>
          <w:rFonts w:asciiTheme="minorHAnsi" w:hAnsiTheme="minorHAnsi" w:cstheme="minorBidi"/>
          <w:lang w:val="en-US" w:eastAsia="en-US"/>
        </w:rPr>
        <w:commentReference w:id="217"/>
      </w:r>
      <w:r w:rsidR="001A422B" w:rsidRPr="00C05CF9">
        <w:rPr>
          <w:lang w:val="en-US"/>
        </w:rPr>
        <w:t xml:space="preserve">For example, a value of 0.3 implies that the model will </w:t>
      </w:r>
      <w:r w:rsidR="007D00D2">
        <w:rPr>
          <w:lang w:val="en-US"/>
        </w:rPr>
        <w:t>wrongly classify</w:t>
      </w:r>
      <w:r w:rsidR="001A422B" w:rsidRPr="00C05CF9">
        <w:rPr>
          <w:lang w:val="en-US"/>
        </w:rPr>
        <w:t xml:space="preserve"> 30% of the patients. </w:t>
      </w:r>
    </w:p>
    <w:p w14:paraId="730443EB" w14:textId="77777777" w:rsidR="00493D70" w:rsidRPr="00C05CF9" w:rsidRDefault="00493D70" w:rsidP="00635580">
      <w:pPr>
        <w:spacing w:line="360" w:lineRule="auto"/>
        <w:rPr>
          <w:lang w:val="en-US"/>
        </w:rPr>
      </w:pPr>
    </w:p>
    <w:p w14:paraId="0A67C2C8" w14:textId="3B5BEF3F" w:rsidR="00C25CB4" w:rsidRPr="00C05CF9" w:rsidRDefault="003A2E75" w:rsidP="00635580">
      <w:pPr>
        <w:spacing w:line="360" w:lineRule="auto"/>
        <w:rPr>
          <w:lang w:val="en-US"/>
        </w:rPr>
      </w:pPr>
      <w:r w:rsidRPr="00C05CF9">
        <w:rPr>
          <w:lang w:val="en-US"/>
        </w:rPr>
        <w:t xml:space="preserve">Observing local performance </w:t>
      </w:r>
      <w:r w:rsidR="00C25CB4" w:rsidRPr="00C05CF9">
        <w:rPr>
          <w:lang w:val="en-US"/>
        </w:rPr>
        <w:t xml:space="preserve">in all three </w:t>
      </w:r>
      <w:r w:rsidR="002654A4" w:rsidRPr="00C05CF9">
        <w:rPr>
          <w:lang w:val="en-US"/>
        </w:rPr>
        <w:t xml:space="preserve">cohorts, table 2 shows that </w:t>
      </w:r>
      <w:proofErr w:type="spellStart"/>
      <w:r w:rsidR="002654A4" w:rsidRPr="00C05CF9">
        <w:rPr>
          <w:lang w:val="en-US"/>
        </w:rPr>
        <w:t>SweT</w:t>
      </w:r>
      <w:r w:rsidRPr="00C05CF9">
        <w:rPr>
          <w:lang w:val="en-US"/>
        </w:rPr>
        <w:t>rau</w:t>
      </w:r>
      <w:proofErr w:type="spellEnd"/>
      <w:r w:rsidRPr="00C05CF9">
        <w:rPr>
          <w:lang w:val="en-US"/>
        </w:rPr>
        <w:t xml:space="preserve"> has</w:t>
      </w:r>
      <w:r w:rsidR="00C25CB4" w:rsidRPr="00C05CF9">
        <w:rPr>
          <w:lang w:val="en-US"/>
        </w:rPr>
        <w:t xml:space="preserve"> the lowest local performance </w:t>
      </w:r>
      <w:proofErr w:type="spellStart"/>
      <w:r w:rsidR="00C25CB4" w:rsidRPr="00C05CF9">
        <w:rPr>
          <w:lang w:val="en-US"/>
        </w:rPr>
        <w:t>mistriage</w:t>
      </w:r>
      <w:proofErr w:type="spellEnd"/>
      <w:r w:rsidR="00C25CB4" w:rsidRPr="00C05CF9">
        <w:rPr>
          <w:lang w:val="en-US"/>
        </w:rPr>
        <w:t xml:space="preserve"> rate (0.152) while</w:t>
      </w:r>
      <w:r w:rsidR="00635580" w:rsidRPr="00C05CF9">
        <w:rPr>
          <w:lang w:val="en-US"/>
        </w:rPr>
        <w:t xml:space="preserve"> NTDB had 0.177 and TITCO 0.348.</w:t>
      </w:r>
      <w:r w:rsidR="00493D70" w:rsidRPr="00C05CF9">
        <w:rPr>
          <w:lang w:val="en-US"/>
        </w:rPr>
        <w:t xml:space="preserve"> The transferred performance shows that both </w:t>
      </w:r>
      <w:r w:rsidR="00C05CF9" w:rsidRPr="00C05CF9">
        <w:rPr>
          <w:lang w:val="en-US"/>
        </w:rPr>
        <w:t>NTDB (</w:t>
      </w:r>
      <w:r w:rsidR="00493D70" w:rsidRPr="00C05CF9">
        <w:rPr>
          <w:lang w:val="en-US"/>
        </w:rPr>
        <w:t xml:space="preserve">0.387(0.373, 0.392)) and </w:t>
      </w:r>
      <w:proofErr w:type="spellStart"/>
      <w:proofErr w:type="gramStart"/>
      <w:r w:rsidR="00493D70" w:rsidRPr="00C05CF9">
        <w:rPr>
          <w:lang w:val="en-US"/>
        </w:rPr>
        <w:t>SweTrau</w:t>
      </w:r>
      <w:proofErr w:type="spellEnd"/>
      <w:r w:rsidR="00493D70" w:rsidRPr="00C05CF9">
        <w:rPr>
          <w:lang w:val="en-US"/>
        </w:rPr>
        <w:t>(</w:t>
      </w:r>
      <w:proofErr w:type="gramEnd"/>
      <w:r w:rsidR="00493D70" w:rsidRPr="00C05CF9">
        <w:rPr>
          <w:lang w:val="en-US"/>
        </w:rPr>
        <w:t xml:space="preserve">0.387(0.373, 0.391)) validated in the TITCO sample performed worse than the others. The best rate in transferred performance can be observed in </w:t>
      </w:r>
      <w:r w:rsidR="0022239D" w:rsidRPr="00C05CF9">
        <w:rPr>
          <w:lang w:val="en-US"/>
        </w:rPr>
        <w:t xml:space="preserve">the TITCO model operating in the </w:t>
      </w:r>
      <w:proofErr w:type="spellStart"/>
      <w:r w:rsidR="0022239D" w:rsidRPr="00C05CF9">
        <w:rPr>
          <w:lang w:val="en-US"/>
        </w:rPr>
        <w:t>SweTrau</w:t>
      </w:r>
      <w:proofErr w:type="spellEnd"/>
      <w:r w:rsidR="0022239D" w:rsidRPr="00C05CF9">
        <w:rPr>
          <w:lang w:val="en-US"/>
        </w:rPr>
        <w:t xml:space="preserve"> sample with a </w:t>
      </w:r>
      <w:proofErr w:type="spellStart"/>
      <w:r w:rsidR="0022239D" w:rsidRPr="00C05CF9">
        <w:rPr>
          <w:lang w:val="en-US"/>
        </w:rPr>
        <w:t>mistriage</w:t>
      </w:r>
      <w:proofErr w:type="spellEnd"/>
      <w:r w:rsidR="0022239D" w:rsidRPr="00C05CF9">
        <w:rPr>
          <w:lang w:val="en-US"/>
        </w:rPr>
        <w:t xml:space="preserve"> rate of 0.147. </w:t>
      </w:r>
    </w:p>
    <w:p w14:paraId="51866D16" w14:textId="77777777" w:rsidR="0007466C" w:rsidRPr="00C05CF9" w:rsidRDefault="0007466C" w:rsidP="00635580">
      <w:pPr>
        <w:spacing w:line="360" w:lineRule="auto"/>
        <w:rPr>
          <w:lang w:val="en-US"/>
        </w:rPr>
      </w:pPr>
    </w:p>
    <w:p w14:paraId="566E126A" w14:textId="7A98A5A5" w:rsidR="0007466C" w:rsidRPr="00C05CF9" w:rsidRDefault="00115FBE" w:rsidP="00635580">
      <w:pPr>
        <w:spacing w:line="360" w:lineRule="auto"/>
        <w:rPr>
          <w:lang w:val="en-US"/>
        </w:rPr>
      </w:pPr>
      <w:r w:rsidRPr="00C05CF9">
        <w:rPr>
          <w:lang w:val="en-US"/>
        </w:rPr>
        <w:t xml:space="preserve">Updating reduced the </w:t>
      </w:r>
      <w:proofErr w:type="spellStart"/>
      <w:r w:rsidRPr="00C05CF9">
        <w:rPr>
          <w:lang w:val="en-US"/>
        </w:rPr>
        <w:t>mistriage</w:t>
      </w:r>
      <w:proofErr w:type="spellEnd"/>
      <w:r w:rsidRPr="00C05CF9">
        <w:rPr>
          <w:lang w:val="en-US"/>
        </w:rPr>
        <w:t xml:space="preserve"> rate in the TITCO samples (both NTDB and </w:t>
      </w:r>
      <w:proofErr w:type="spellStart"/>
      <w:r w:rsidRPr="00C05CF9">
        <w:rPr>
          <w:lang w:val="en-US"/>
        </w:rPr>
        <w:t>SweTrau</w:t>
      </w:r>
      <w:proofErr w:type="spellEnd"/>
      <w:r w:rsidRPr="00C05CF9">
        <w:rPr>
          <w:lang w:val="en-US"/>
        </w:rPr>
        <w:t xml:space="preserve"> model) from 0.387 to 0.373(NTDB model (0.303, 0.391) and </w:t>
      </w:r>
      <w:proofErr w:type="spellStart"/>
      <w:proofErr w:type="gramStart"/>
      <w:r w:rsidRPr="00C05CF9">
        <w:rPr>
          <w:lang w:val="en-US"/>
        </w:rPr>
        <w:t>Swetrau</w:t>
      </w:r>
      <w:proofErr w:type="spellEnd"/>
      <w:r w:rsidRPr="00C05CF9">
        <w:rPr>
          <w:lang w:val="en-US"/>
        </w:rPr>
        <w:t>(</w:t>
      </w:r>
      <w:proofErr w:type="gramEnd"/>
      <w:r w:rsidRPr="00C05CF9">
        <w:rPr>
          <w:lang w:val="en-US"/>
        </w:rPr>
        <w:t>0.373(0.302, 0.391). I</w:t>
      </w:r>
      <w:r w:rsidR="00005BF1" w:rsidRPr="00C05CF9">
        <w:rPr>
          <w:lang w:val="en-US"/>
        </w:rPr>
        <w:t xml:space="preserve">t </w:t>
      </w:r>
      <w:commentRangeStart w:id="218"/>
      <w:r w:rsidR="00005BF1" w:rsidRPr="00C05CF9">
        <w:rPr>
          <w:lang w:val="en-US"/>
        </w:rPr>
        <w:t xml:space="preserve">deteriorated </w:t>
      </w:r>
      <w:commentRangeEnd w:id="218"/>
      <w:r w:rsidR="00156793">
        <w:rPr>
          <w:rStyle w:val="CommentReference"/>
          <w:rFonts w:asciiTheme="minorHAnsi" w:hAnsiTheme="minorHAnsi" w:cstheme="minorBidi"/>
          <w:lang w:val="en-US" w:eastAsia="en-US"/>
        </w:rPr>
        <w:commentReference w:id="218"/>
      </w:r>
      <w:r w:rsidR="00005BF1" w:rsidRPr="00C05CF9">
        <w:rPr>
          <w:lang w:val="en-US"/>
        </w:rPr>
        <w:t>the model performance most notably in the TITCO model operating in the NTDB sample with a</w:t>
      </w:r>
      <w:r w:rsidR="00AA5CF0" w:rsidRPr="00C05CF9">
        <w:rPr>
          <w:lang w:val="en-US"/>
        </w:rPr>
        <w:t>n</w:t>
      </w:r>
      <w:r w:rsidR="00005BF1" w:rsidRPr="00C05CF9">
        <w:rPr>
          <w:lang w:val="en-US"/>
        </w:rPr>
        <w:t xml:space="preserve"> initial score of 0.167(0.164, 0.185) </w:t>
      </w:r>
      <w:r w:rsidR="00AA5CF0" w:rsidRPr="00C05CF9">
        <w:rPr>
          <w:lang w:val="en-US"/>
        </w:rPr>
        <w:t xml:space="preserve">that </w:t>
      </w:r>
      <w:commentRangeStart w:id="219"/>
      <w:r w:rsidR="00AA5CF0" w:rsidRPr="00C05CF9">
        <w:rPr>
          <w:lang w:val="en-US"/>
        </w:rPr>
        <w:t xml:space="preserve">heightened </w:t>
      </w:r>
      <w:commentRangeEnd w:id="219"/>
      <w:r w:rsidR="00156793">
        <w:rPr>
          <w:rStyle w:val="CommentReference"/>
          <w:rFonts w:asciiTheme="minorHAnsi" w:hAnsiTheme="minorHAnsi" w:cstheme="minorBidi"/>
          <w:lang w:val="en-US" w:eastAsia="en-US"/>
        </w:rPr>
        <w:commentReference w:id="219"/>
      </w:r>
      <w:r w:rsidR="00005BF1" w:rsidRPr="00C05CF9">
        <w:rPr>
          <w:lang w:val="en-US"/>
        </w:rPr>
        <w:t xml:space="preserve">to </w:t>
      </w:r>
      <w:r w:rsidR="00AA5CF0" w:rsidRPr="00C05CF9">
        <w:rPr>
          <w:lang w:val="en-US"/>
        </w:rPr>
        <w:t>0.178(0.165, 0.186).</w:t>
      </w:r>
    </w:p>
    <w:p w14:paraId="3FA952F6" w14:textId="77777777" w:rsidR="00C25CB4" w:rsidRPr="00C05CF9" w:rsidRDefault="00C25CB4" w:rsidP="00C25CB4">
      <w:pPr>
        <w:rPr>
          <w:lang w:val="en-US"/>
        </w:rPr>
      </w:pPr>
    </w:p>
    <w:p w14:paraId="3A891122" w14:textId="77777777" w:rsidR="00C25CB4" w:rsidRPr="00C05CF9" w:rsidRDefault="00C25CB4" w:rsidP="00C25CB4">
      <w:pPr>
        <w:rPr>
          <w:lang w:val="en-US"/>
        </w:rPr>
      </w:pPr>
    </w:p>
    <w:p w14:paraId="1441DBDA" w14:textId="62FB7C78" w:rsidR="00C25CB4" w:rsidRPr="00635580" w:rsidRDefault="00C25CB4" w:rsidP="00C25CB4">
      <w:pPr>
        <w:pStyle w:val="TableCaption"/>
        <w:rPr>
          <w:rFonts w:ascii="Times New Roman" w:hAnsi="Times New Roman" w:cs="Times New Roman"/>
        </w:rPr>
      </w:pPr>
      <w:r w:rsidRPr="00635580">
        <w:rPr>
          <w:rFonts w:ascii="Times New Roman" w:hAnsi="Times New Roman" w:cs="Times New Roman"/>
        </w:rPr>
        <w:lastRenderedPageBreak/>
        <w:t xml:space="preserve">Table 2, Under-, over-, and </w:t>
      </w:r>
      <w:proofErr w:type="spellStart"/>
      <w:r w:rsidRPr="00635580">
        <w:rPr>
          <w:rFonts w:ascii="Times New Roman" w:hAnsi="Times New Roman" w:cs="Times New Roman"/>
        </w:rPr>
        <w:t>mistriage</w:t>
      </w:r>
      <w:proofErr w:type="spellEnd"/>
      <w:r w:rsidRPr="00635580">
        <w:rPr>
          <w:rFonts w:ascii="Times New Roman" w:hAnsi="Times New Roman" w:cs="Times New Roman"/>
        </w:rPr>
        <w:t xml:space="preserve"> of models.</w:t>
      </w:r>
      <w:r w:rsidR="00203FD4">
        <w:rPr>
          <w:rFonts w:ascii="Times New Roman" w:hAnsi="Times New Roman" w:cs="Times New Roman"/>
        </w:rPr>
        <w:t xml:space="preserve"> </w:t>
      </w:r>
      <w:r w:rsidR="00203FD4">
        <w:t>Data is presented as point estimates with 95% Uncertainty Interval (95% UI)</w:t>
      </w:r>
    </w:p>
    <w:tbl>
      <w:tblPr>
        <w:tblStyle w:val="Table"/>
        <w:tblW w:w="5000" w:type="pct"/>
        <w:tblLook w:val="07E0" w:firstRow="1" w:lastRow="1" w:firstColumn="1" w:lastColumn="1" w:noHBand="1" w:noVBand="1"/>
        <w:tblCaption w:val="Under-, over-, and mistriage of models."/>
      </w:tblPr>
      <w:tblGrid>
        <w:gridCol w:w="2264"/>
        <w:gridCol w:w="1059"/>
        <w:gridCol w:w="2003"/>
        <w:gridCol w:w="1888"/>
        <w:gridCol w:w="1852"/>
      </w:tblGrid>
      <w:tr w:rsidR="00C25CB4" w14:paraId="35FDA0C5" w14:textId="77777777" w:rsidTr="00C25CB4">
        <w:tc>
          <w:tcPr>
            <w:tcW w:w="1249" w:type="pct"/>
            <w:tcBorders>
              <w:bottom w:val="single" w:sz="0" w:space="0" w:color="auto"/>
            </w:tcBorders>
            <w:vAlign w:val="bottom"/>
          </w:tcPr>
          <w:p w14:paraId="3D9C0546" w14:textId="77777777" w:rsidR="00C25CB4" w:rsidRDefault="00C25CB4" w:rsidP="00635580">
            <w:pPr>
              <w:pStyle w:val="Compact"/>
            </w:pPr>
            <w:r>
              <w:t>Model</w:t>
            </w:r>
          </w:p>
        </w:tc>
        <w:tc>
          <w:tcPr>
            <w:tcW w:w="0" w:type="auto"/>
            <w:tcBorders>
              <w:bottom w:val="single" w:sz="0" w:space="0" w:color="auto"/>
            </w:tcBorders>
            <w:vAlign w:val="bottom"/>
          </w:tcPr>
          <w:p w14:paraId="2583286C" w14:textId="77777777" w:rsidR="00C25CB4" w:rsidRDefault="00C25CB4" w:rsidP="00635580">
            <w:pPr>
              <w:pStyle w:val="Compact"/>
            </w:pPr>
            <w:r>
              <w:t>Sample</w:t>
            </w:r>
          </w:p>
        </w:tc>
        <w:tc>
          <w:tcPr>
            <w:tcW w:w="0" w:type="auto"/>
            <w:tcBorders>
              <w:bottom w:val="single" w:sz="0" w:space="0" w:color="auto"/>
            </w:tcBorders>
            <w:vAlign w:val="bottom"/>
          </w:tcPr>
          <w:p w14:paraId="33B2707B" w14:textId="77777777" w:rsidR="00C25CB4" w:rsidRDefault="00C25CB4" w:rsidP="00635580">
            <w:pPr>
              <w:pStyle w:val="Compact"/>
            </w:pPr>
            <w:r>
              <w:t>Undertriage (95% UI)</w:t>
            </w:r>
          </w:p>
        </w:tc>
        <w:tc>
          <w:tcPr>
            <w:tcW w:w="0" w:type="auto"/>
            <w:tcBorders>
              <w:bottom w:val="single" w:sz="0" w:space="0" w:color="auto"/>
            </w:tcBorders>
            <w:vAlign w:val="bottom"/>
          </w:tcPr>
          <w:p w14:paraId="5F91EFD4" w14:textId="77777777" w:rsidR="00C25CB4" w:rsidRDefault="00C25CB4" w:rsidP="00635580">
            <w:pPr>
              <w:pStyle w:val="Compact"/>
            </w:pPr>
            <w:r>
              <w:t>Overtriage (95% UI)</w:t>
            </w:r>
          </w:p>
        </w:tc>
        <w:tc>
          <w:tcPr>
            <w:tcW w:w="0" w:type="auto"/>
            <w:tcBorders>
              <w:bottom w:val="single" w:sz="0" w:space="0" w:color="auto"/>
            </w:tcBorders>
            <w:vAlign w:val="bottom"/>
          </w:tcPr>
          <w:p w14:paraId="7CAA8D5A" w14:textId="77777777" w:rsidR="00C25CB4" w:rsidRDefault="00C25CB4" w:rsidP="00635580">
            <w:pPr>
              <w:pStyle w:val="Compact"/>
            </w:pPr>
            <w:r>
              <w:t>Mistriage (95% UI)</w:t>
            </w:r>
          </w:p>
        </w:tc>
      </w:tr>
      <w:tr w:rsidR="00C25CB4" w14:paraId="116D430F" w14:textId="77777777" w:rsidTr="00C25CB4">
        <w:tc>
          <w:tcPr>
            <w:tcW w:w="1249" w:type="pct"/>
          </w:tcPr>
          <w:p w14:paraId="5E0D6EC5" w14:textId="77777777" w:rsidR="00C25CB4" w:rsidRDefault="00C25CB4" w:rsidP="00635580">
            <w:pPr>
              <w:pStyle w:val="Compact"/>
            </w:pPr>
            <w:r>
              <w:t>NTDB</w:t>
            </w:r>
          </w:p>
        </w:tc>
        <w:tc>
          <w:tcPr>
            <w:tcW w:w="0" w:type="auto"/>
          </w:tcPr>
          <w:p w14:paraId="445F672A" w14:textId="77777777" w:rsidR="00C25CB4" w:rsidRDefault="00C25CB4" w:rsidP="00635580">
            <w:pPr>
              <w:pStyle w:val="Compact"/>
            </w:pPr>
            <w:r>
              <w:t>NTDB</w:t>
            </w:r>
          </w:p>
        </w:tc>
        <w:tc>
          <w:tcPr>
            <w:tcW w:w="0" w:type="auto"/>
          </w:tcPr>
          <w:p w14:paraId="1B0589CE" w14:textId="77777777" w:rsidR="00C25CB4" w:rsidRDefault="00C25CB4" w:rsidP="00635580">
            <w:pPr>
              <w:pStyle w:val="Compact"/>
            </w:pPr>
            <w:r>
              <w:t>0.123 (0.115, 0.131)</w:t>
            </w:r>
          </w:p>
        </w:tc>
        <w:tc>
          <w:tcPr>
            <w:tcW w:w="0" w:type="auto"/>
          </w:tcPr>
          <w:p w14:paraId="3E846B9E" w14:textId="77777777" w:rsidR="00C25CB4" w:rsidRDefault="00C25CB4" w:rsidP="00635580">
            <w:pPr>
              <w:pStyle w:val="Compact"/>
            </w:pPr>
            <w:r>
              <w:t>0.054 (0.050, 0.056)</w:t>
            </w:r>
          </w:p>
        </w:tc>
        <w:tc>
          <w:tcPr>
            <w:tcW w:w="0" w:type="auto"/>
          </w:tcPr>
          <w:p w14:paraId="792166AF" w14:textId="77777777" w:rsidR="00C25CB4" w:rsidRDefault="00C25CB4" w:rsidP="00635580">
            <w:pPr>
              <w:pStyle w:val="Compact"/>
            </w:pPr>
            <w:r>
              <w:t>0.177 (0.165, 0.187)</w:t>
            </w:r>
          </w:p>
        </w:tc>
      </w:tr>
      <w:tr w:rsidR="00C25CB4" w14:paraId="2C5EDAD7" w14:textId="77777777" w:rsidTr="00C25CB4">
        <w:tc>
          <w:tcPr>
            <w:tcW w:w="1249" w:type="pct"/>
          </w:tcPr>
          <w:p w14:paraId="27B2571D" w14:textId="77777777" w:rsidR="00C25CB4" w:rsidRDefault="00C25CB4" w:rsidP="00635580">
            <w:pPr>
              <w:pStyle w:val="Compact"/>
            </w:pPr>
            <w:r>
              <w:t>NTDB</w:t>
            </w:r>
          </w:p>
        </w:tc>
        <w:tc>
          <w:tcPr>
            <w:tcW w:w="0" w:type="auto"/>
          </w:tcPr>
          <w:p w14:paraId="7FC4C401" w14:textId="77777777" w:rsidR="00C25CB4" w:rsidRDefault="00C25CB4" w:rsidP="00635580">
            <w:pPr>
              <w:pStyle w:val="Compact"/>
            </w:pPr>
            <w:r>
              <w:t>SweTrau</w:t>
            </w:r>
          </w:p>
        </w:tc>
        <w:tc>
          <w:tcPr>
            <w:tcW w:w="0" w:type="auto"/>
          </w:tcPr>
          <w:p w14:paraId="3AA05DB7" w14:textId="77777777" w:rsidR="00C25CB4" w:rsidRDefault="00C25CB4" w:rsidP="00635580">
            <w:pPr>
              <w:pStyle w:val="Compact"/>
            </w:pPr>
            <w:r>
              <w:t>0.084 (0.082, 0.087)</w:t>
            </w:r>
          </w:p>
        </w:tc>
        <w:tc>
          <w:tcPr>
            <w:tcW w:w="0" w:type="auto"/>
          </w:tcPr>
          <w:p w14:paraId="3537F8FE" w14:textId="77777777" w:rsidR="00C25CB4" w:rsidRDefault="00C25CB4" w:rsidP="00635580">
            <w:pPr>
              <w:pStyle w:val="Compact"/>
            </w:pPr>
            <w:r>
              <w:t>0.067 (0.066, 0.072)</w:t>
            </w:r>
          </w:p>
        </w:tc>
        <w:tc>
          <w:tcPr>
            <w:tcW w:w="0" w:type="auto"/>
          </w:tcPr>
          <w:p w14:paraId="3F57F500" w14:textId="77777777" w:rsidR="00C25CB4" w:rsidRDefault="00C25CB4" w:rsidP="00635580">
            <w:pPr>
              <w:pStyle w:val="Compact"/>
            </w:pPr>
            <w:r>
              <w:t>0.153 (0.148, 0.159)</w:t>
            </w:r>
          </w:p>
        </w:tc>
      </w:tr>
      <w:tr w:rsidR="00C25CB4" w14:paraId="18981765" w14:textId="77777777" w:rsidTr="00C25CB4">
        <w:tc>
          <w:tcPr>
            <w:tcW w:w="1249" w:type="pct"/>
          </w:tcPr>
          <w:p w14:paraId="4DFE3BC7" w14:textId="77777777" w:rsidR="00C25CB4" w:rsidRDefault="00C25CB4" w:rsidP="00635580">
            <w:pPr>
              <w:pStyle w:val="Compact"/>
            </w:pPr>
            <w:r>
              <w:t>NTDB</w:t>
            </w:r>
          </w:p>
        </w:tc>
        <w:tc>
          <w:tcPr>
            <w:tcW w:w="0" w:type="auto"/>
          </w:tcPr>
          <w:p w14:paraId="2D481AAF" w14:textId="77777777" w:rsidR="00C25CB4" w:rsidRDefault="00C25CB4" w:rsidP="00635580">
            <w:pPr>
              <w:pStyle w:val="Compact"/>
            </w:pPr>
            <w:r>
              <w:t>TITCO</w:t>
            </w:r>
          </w:p>
        </w:tc>
        <w:tc>
          <w:tcPr>
            <w:tcW w:w="0" w:type="auto"/>
          </w:tcPr>
          <w:p w14:paraId="423479CD" w14:textId="77777777" w:rsidR="00C25CB4" w:rsidRDefault="00C25CB4" w:rsidP="00635580">
            <w:pPr>
              <w:pStyle w:val="Compact"/>
            </w:pPr>
            <w:r>
              <w:t>0.107 (0.102, 0.115)</w:t>
            </w:r>
          </w:p>
        </w:tc>
        <w:tc>
          <w:tcPr>
            <w:tcW w:w="0" w:type="auto"/>
          </w:tcPr>
          <w:p w14:paraId="72317939" w14:textId="77777777" w:rsidR="00C25CB4" w:rsidRDefault="00C25CB4" w:rsidP="00635580">
            <w:pPr>
              <w:pStyle w:val="Compact"/>
            </w:pPr>
            <w:r>
              <w:t>0.277 (0.261, 0.289)</w:t>
            </w:r>
          </w:p>
        </w:tc>
        <w:tc>
          <w:tcPr>
            <w:tcW w:w="0" w:type="auto"/>
          </w:tcPr>
          <w:p w14:paraId="6F04720C" w14:textId="77777777" w:rsidR="00C25CB4" w:rsidRDefault="00C25CB4" w:rsidP="00635580">
            <w:pPr>
              <w:pStyle w:val="Compact"/>
            </w:pPr>
            <w:r>
              <w:t>0.387 (0.373, 0.392)</w:t>
            </w:r>
          </w:p>
        </w:tc>
      </w:tr>
      <w:tr w:rsidR="00C25CB4" w14:paraId="1E835EF6" w14:textId="77777777" w:rsidTr="00C25CB4">
        <w:tc>
          <w:tcPr>
            <w:tcW w:w="1249" w:type="pct"/>
          </w:tcPr>
          <w:p w14:paraId="1DC639DC" w14:textId="77777777" w:rsidR="00C25CB4" w:rsidRDefault="00C25CB4" w:rsidP="00635580">
            <w:pPr>
              <w:pStyle w:val="Compact"/>
            </w:pPr>
            <w:r>
              <w:t>NTDB updated in SweTrau</w:t>
            </w:r>
          </w:p>
        </w:tc>
        <w:tc>
          <w:tcPr>
            <w:tcW w:w="0" w:type="auto"/>
          </w:tcPr>
          <w:p w14:paraId="58A6814A" w14:textId="77777777" w:rsidR="00C25CB4" w:rsidRDefault="00C25CB4" w:rsidP="00635580">
            <w:pPr>
              <w:pStyle w:val="Compact"/>
            </w:pPr>
            <w:r>
              <w:t>SweTrau</w:t>
            </w:r>
          </w:p>
        </w:tc>
        <w:tc>
          <w:tcPr>
            <w:tcW w:w="0" w:type="auto"/>
          </w:tcPr>
          <w:p w14:paraId="06BAE1F5" w14:textId="77777777" w:rsidR="00C25CB4" w:rsidRDefault="00C25CB4" w:rsidP="00635580">
            <w:pPr>
              <w:pStyle w:val="Compact"/>
            </w:pPr>
            <w:r>
              <w:t>0.084 (0.082, 0.087)</w:t>
            </w:r>
          </w:p>
        </w:tc>
        <w:tc>
          <w:tcPr>
            <w:tcW w:w="0" w:type="auto"/>
          </w:tcPr>
          <w:p w14:paraId="4A7B20F6" w14:textId="77777777" w:rsidR="00C25CB4" w:rsidRDefault="00C25CB4" w:rsidP="00635580">
            <w:pPr>
              <w:pStyle w:val="Compact"/>
            </w:pPr>
            <w:r>
              <w:t>0.067 (0.066, 0.072)</w:t>
            </w:r>
          </w:p>
        </w:tc>
        <w:tc>
          <w:tcPr>
            <w:tcW w:w="0" w:type="auto"/>
          </w:tcPr>
          <w:p w14:paraId="70AC569B" w14:textId="77777777" w:rsidR="00C25CB4" w:rsidRDefault="00C25CB4" w:rsidP="00635580">
            <w:pPr>
              <w:pStyle w:val="Compact"/>
            </w:pPr>
            <w:r>
              <w:t>0.153 (0.148, 0.159)</w:t>
            </w:r>
          </w:p>
        </w:tc>
      </w:tr>
      <w:tr w:rsidR="00C25CB4" w14:paraId="05123813" w14:textId="77777777" w:rsidTr="00C25CB4">
        <w:tc>
          <w:tcPr>
            <w:tcW w:w="1249" w:type="pct"/>
          </w:tcPr>
          <w:p w14:paraId="30DED783" w14:textId="77777777" w:rsidR="00C25CB4" w:rsidRDefault="00C25CB4" w:rsidP="00635580">
            <w:pPr>
              <w:pStyle w:val="Compact"/>
            </w:pPr>
            <w:r>
              <w:t>NTDB updated in TITCO</w:t>
            </w:r>
          </w:p>
        </w:tc>
        <w:tc>
          <w:tcPr>
            <w:tcW w:w="0" w:type="auto"/>
          </w:tcPr>
          <w:p w14:paraId="6FFE95C0" w14:textId="77777777" w:rsidR="00C25CB4" w:rsidRDefault="00C25CB4" w:rsidP="00635580">
            <w:pPr>
              <w:pStyle w:val="Compact"/>
            </w:pPr>
            <w:r>
              <w:t>TITCO</w:t>
            </w:r>
          </w:p>
        </w:tc>
        <w:tc>
          <w:tcPr>
            <w:tcW w:w="0" w:type="auto"/>
          </w:tcPr>
          <w:p w14:paraId="14C3ECCD" w14:textId="77777777" w:rsidR="00C25CB4" w:rsidRDefault="00C25CB4" w:rsidP="00635580">
            <w:pPr>
              <w:pStyle w:val="Compact"/>
            </w:pPr>
            <w:r>
              <w:t>0.115 (0.103, 0.131)</w:t>
            </w:r>
          </w:p>
        </w:tc>
        <w:tc>
          <w:tcPr>
            <w:tcW w:w="0" w:type="auto"/>
          </w:tcPr>
          <w:p w14:paraId="3B60264D" w14:textId="77777777" w:rsidR="00C25CB4" w:rsidRDefault="00C25CB4" w:rsidP="00635580">
            <w:pPr>
              <w:pStyle w:val="Compact"/>
            </w:pPr>
            <w:r>
              <w:t>0.260 (0.173, 0.287)</w:t>
            </w:r>
          </w:p>
        </w:tc>
        <w:tc>
          <w:tcPr>
            <w:tcW w:w="0" w:type="auto"/>
          </w:tcPr>
          <w:p w14:paraId="72AA29CB" w14:textId="77777777" w:rsidR="00C25CB4" w:rsidRDefault="00C25CB4" w:rsidP="00635580">
            <w:pPr>
              <w:pStyle w:val="Compact"/>
            </w:pPr>
            <w:r>
              <w:t>0.373 (0.303, 0.391)</w:t>
            </w:r>
          </w:p>
        </w:tc>
      </w:tr>
      <w:tr w:rsidR="00C25CB4" w14:paraId="5664F092" w14:textId="77777777" w:rsidTr="00C25CB4">
        <w:tc>
          <w:tcPr>
            <w:tcW w:w="1249" w:type="pct"/>
          </w:tcPr>
          <w:p w14:paraId="1E9E263C" w14:textId="4B099248" w:rsidR="00C25CB4" w:rsidRPr="00C25CB4" w:rsidRDefault="002654A4" w:rsidP="00635580">
            <w:pPr>
              <w:pStyle w:val="Compact"/>
              <w:rPr>
                <w:b/>
              </w:rPr>
            </w:pPr>
            <w:r>
              <w:rPr>
                <w:b/>
              </w:rPr>
              <w:t>SweT</w:t>
            </w:r>
            <w:r w:rsidR="00C25CB4" w:rsidRPr="00C25CB4">
              <w:rPr>
                <w:b/>
              </w:rPr>
              <w:t>rau</w:t>
            </w:r>
          </w:p>
          <w:p w14:paraId="26FDF6F6" w14:textId="77777777" w:rsidR="00C25CB4" w:rsidRDefault="00C25CB4" w:rsidP="00635580">
            <w:pPr>
              <w:pStyle w:val="Compact"/>
            </w:pPr>
            <w:r>
              <w:t>SweTrau</w:t>
            </w:r>
          </w:p>
        </w:tc>
        <w:tc>
          <w:tcPr>
            <w:tcW w:w="0" w:type="auto"/>
          </w:tcPr>
          <w:p w14:paraId="39272803" w14:textId="77777777" w:rsidR="00C25CB4" w:rsidRDefault="00C25CB4" w:rsidP="00635580">
            <w:pPr>
              <w:pStyle w:val="Compact"/>
            </w:pPr>
          </w:p>
          <w:p w14:paraId="77F80ED6" w14:textId="77777777" w:rsidR="00C25CB4" w:rsidRDefault="00C25CB4" w:rsidP="00635580">
            <w:pPr>
              <w:pStyle w:val="Compact"/>
            </w:pPr>
            <w:r>
              <w:t>NTDB</w:t>
            </w:r>
          </w:p>
        </w:tc>
        <w:tc>
          <w:tcPr>
            <w:tcW w:w="0" w:type="auto"/>
          </w:tcPr>
          <w:p w14:paraId="1B042FEA" w14:textId="77777777" w:rsidR="00C25CB4" w:rsidRDefault="00C25CB4" w:rsidP="00635580">
            <w:pPr>
              <w:pStyle w:val="Compact"/>
            </w:pPr>
          </w:p>
          <w:p w14:paraId="025E0EEC" w14:textId="77777777" w:rsidR="00C25CB4" w:rsidRDefault="00C25CB4" w:rsidP="00635580">
            <w:pPr>
              <w:pStyle w:val="Compact"/>
            </w:pPr>
            <w:r>
              <w:t>0.123 (0.115, 0.132)</w:t>
            </w:r>
          </w:p>
        </w:tc>
        <w:tc>
          <w:tcPr>
            <w:tcW w:w="0" w:type="auto"/>
          </w:tcPr>
          <w:p w14:paraId="6AEACE52" w14:textId="77777777" w:rsidR="00C25CB4" w:rsidRDefault="00C25CB4" w:rsidP="00635580">
            <w:pPr>
              <w:pStyle w:val="Compact"/>
            </w:pPr>
          </w:p>
          <w:p w14:paraId="6D6F2BDA" w14:textId="77777777" w:rsidR="00C25CB4" w:rsidRDefault="00C25CB4" w:rsidP="00635580">
            <w:pPr>
              <w:pStyle w:val="Compact"/>
            </w:pPr>
            <w:r>
              <w:t>0.052 (0.049, 0.055)</w:t>
            </w:r>
          </w:p>
        </w:tc>
        <w:tc>
          <w:tcPr>
            <w:tcW w:w="0" w:type="auto"/>
          </w:tcPr>
          <w:p w14:paraId="61EC4D0D" w14:textId="77777777" w:rsidR="00C25CB4" w:rsidRDefault="00C25CB4" w:rsidP="00635580">
            <w:pPr>
              <w:pStyle w:val="Compact"/>
            </w:pPr>
          </w:p>
          <w:p w14:paraId="5CF24C46" w14:textId="77777777" w:rsidR="00C25CB4" w:rsidRDefault="00C25CB4" w:rsidP="00635580">
            <w:pPr>
              <w:pStyle w:val="Compact"/>
            </w:pPr>
            <w:r>
              <w:t>0.177 (0.165, 0.186)</w:t>
            </w:r>
          </w:p>
        </w:tc>
      </w:tr>
      <w:tr w:rsidR="00C25CB4" w14:paraId="349124A1" w14:textId="77777777" w:rsidTr="00C25CB4">
        <w:tc>
          <w:tcPr>
            <w:tcW w:w="1249" w:type="pct"/>
          </w:tcPr>
          <w:p w14:paraId="796DF464" w14:textId="77777777" w:rsidR="00C25CB4" w:rsidRDefault="00C25CB4" w:rsidP="00635580">
            <w:pPr>
              <w:pStyle w:val="Compact"/>
            </w:pPr>
            <w:r>
              <w:t>SweTrau</w:t>
            </w:r>
          </w:p>
        </w:tc>
        <w:tc>
          <w:tcPr>
            <w:tcW w:w="0" w:type="auto"/>
          </w:tcPr>
          <w:p w14:paraId="0A459AFD" w14:textId="77777777" w:rsidR="00C25CB4" w:rsidRDefault="00C25CB4" w:rsidP="00635580">
            <w:pPr>
              <w:pStyle w:val="Compact"/>
            </w:pPr>
            <w:r>
              <w:t>SweTrau</w:t>
            </w:r>
          </w:p>
        </w:tc>
        <w:tc>
          <w:tcPr>
            <w:tcW w:w="0" w:type="auto"/>
          </w:tcPr>
          <w:p w14:paraId="2B579CBA" w14:textId="77777777" w:rsidR="00C25CB4" w:rsidRDefault="00C25CB4" w:rsidP="00635580">
            <w:pPr>
              <w:pStyle w:val="Compact"/>
            </w:pPr>
            <w:r>
              <w:t>0.085 (0.083, 0.087)</w:t>
            </w:r>
          </w:p>
        </w:tc>
        <w:tc>
          <w:tcPr>
            <w:tcW w:w="0" w:type="auto"/>
          </w:tcPr>
          <w:p w14:paraId="5B24439E" w14:textId="77777777" w:rsidR="00C25CB4" w:rsidRDefault="00C25CB4" w:rsidP="00635580">
            <w:pPr>
              <w:pStyle w:val="Compact"/>
            </w:pPr>
            <w:r>
              <w:t>0.067 (0.061, 0.072)</w:t>
            </w:r>
          </w:p>
        </w:tc>
        <w:tc>
          <w:tcPr>
            <w:tcW w:w="0" w:type="auto"/>
          </w:tcPr>
          <w:p w14:paraId="1942D925" w14:textId="77777777" w:rsidR="00C25CB4" w:rsidRDefault="00C25CB4" w:rsidP="00635580">
            <w:pPr>
              <w:pStyle w:val="Compact"/>
            </w:pPr>
            <w:r>
              <w:t>0.152 (0.145, 0.159)</w:t>
            </w:r>
          </w:p>
        </w:tc>
      </w:tr>
      <w:tr w:rsidR="00C25CB4" w14:paraId="025763A5" w14:textId="77777777" w:rsidTr="00C25CB4">
        <w:tc>
          <w:tcPr>
            <w:tcW w:w="1249" w:type="pct"/>
          </w:tcPr>
          <w:p w14:paraId="3F36F334" w14:textId="77777777" w:rsidR="00C25CB4" w:rsidRDefault="00C25CB4" w:rsidP="00635580">
            <w:pPr>
              <w:pStyle w:val="Compact"/>
            </w:pPr>
            <w:r>
              <w:t>SweTrau</w:t>
            </w:r>
          </w:p>
        </w:tc>
        <w:tc>
          <w:tcPr>
            <w:tcW w:w="0" w:type="auto"/>
          </w:tcPr>
          <w:p w14:paraId="3A1CED01" w14:textId="77777777" w:rsidR="00C25CB4" w:rsidRDefault="00C25CB4" w:rsidP="00635580">
            <w:pPr>
              <w:pStyle w:val="Compact"/>
            </w:pPr>
            <w:r>
              <w:t>TITCO</w:t>
            </w:r>
          </w:p>
        </w:tc>
        <w:tc>
          <w:tcPr>
            <w:tcW w:w="0" w:type="auto"/>
          </w:tcPr>
          <w:p w14:paraId="02BD1469" w14:textId="77777777" w:rsidR="00C25CB4" w:rsidRDefault="00C25CB4" w:rsidP="00635580">
            <w:pPr>
              <w:pStyle w:val="Compact"/>
            </w:pPr>
            <w:r>
              <w:t>0.113 (0.102, 0.115)</w:t>
            </w:r>
          </w:p>
        </w:tc>
        <w:tc>
          <w:tcPr>
            <w:tcW w:w="0" w:type="auto"/>
          </w:tcPr>
          <w:p w14:paraId="2AC4B9D7" w14:textId="77777777" w:rsidR="00C25CB4" w:rsidRDefault="00C25CB4" w:rsidP="00635580">
            <w:pPr>
              <w:pStyle w:val="Compact"/>
            </w:pPr>
            <w:r>
              <w:t>0.275 (0.259, 0.284)</w:t>
            </w:r>
          </w:p>
        </w:tc>
        <w:tc>
          <w:tcPr>
            <w:tcW w:w="0" w:type="auto"/>
          </w:tcPr>
          <w:p w14:paraId="581A41B3" w14:textId="77777777" w:rsidR="00C25CB4" w:rsidRDefault="00C25CB4" w:rsidP="00635580">
            <w:pPr>
              <w:pStyle w:val="Compact"/>
            </w:pPr>
            <w:r>
              <w:t>0.387 (0.373, 0.391)</w:t>
            </w:r>
          </w:p>
        </w:tc>
      </w:tr>
      <w:tr w:rsidR="00C25CB4" w14:paraId="731A024E" w14:textId="77777777" w:rsidTr="00C25CB4">
        <w:tc>
          <w:tcPr>
            <w:tcW w:w="1249" w:type="pct"/>
          </w:tcPr>
          <w:p w14:paraId="6D966ED4" w14:textId="77777777" w:rsidR="00C25CB4" w:rsidRDefault="00C25CB4" w:rsidP="00635580">
            <w:pPr>
              <w:pStyle w:val="Compact"/>
            </w:pPr>
            <w:r>
              <w:t>SweTrau updated in NTDB</w:t>
            </w:r>
          </w:p>
        </w:tc>
        <w:tc>
          <w:tcPr>
            <w:tcW w:w="0" w:type="auto"/>
          </w:tcPr>
          <w:p w14:paraId="3F26BC92" w14:textId="77777777" w:rsidR="00C25CB4" w:rsidRDefault="00C25CB4" w:rsidP="00635580">
            <w:pPr>
              <w:pStyle w:val="Compact"/>
            </w:pPr>
            <w:r>
              <w:t>NTDB</w:t>
            </w:r>
          </w:p>
        </w:tc>
        <w:tc>
          <w:tcPr>
            <w:tcW w:w="0" w:type="auto"/>
          </w:tcPr>
          <w:p w14:paraId="4C1CF9B1" w14:textId="77777777" w:rsidR="00C25CB4" w:rsidRDefault="00C25CB4" w:rsidP="00635580">
            <w:pPr>
              <w:pStyle w:val="Compact"/>
            </w:pPr>
            <w:r>
              <w:t>0.123 (0.115, 0.131)</w:t>
            </w:r>
          </w:p>
        </w:tc>
        <w:tc>
          <w:tcPr>
            <w:tcW w:w="0" w:type="auto"/>
          </w:tcPr>
          <w:p w14:paraId="0EA3CE2D" w14:textId="77777777" w:rsidR="00C25CB4" w:rsidRDefault="00C25CB4" w:rsidP="00635580">
            <w:pPr>
              <w:pStyle w:val="Compact"/>
            </w:pPr>
            <w:r>
              <w:t>0.054 (0.050, 0.055)</w:t>
            </w:r>
          </w:p>
        </w:tc>
        <w:tc>
          <w:tcPr>
            <w:tcW w:w="0" w:type="auto"/>
          </w:tcPr>
          <w:p w14:paraId="3D2943C7" w14:textId="77777777" w:rsidR="00C25CB4" w:rsidRDefault="00C25CB4" w:rsidP="00635580">
            <w:pPr>
              <w:pStyle w:val="Compact"/>
            </w:pPr>
            <w:r>
              <w:t>0.177 (0.165, 0.186)</w:t>
            </w:r>
          </w:p>
        </w:tc>
      </w:tr>
      <w:tr w:rsidR="00C25CB4" w14:paraId="01526C1C" w14:textId="77777777" w:rsidTr="00C25CB4">
        <w:tc>
          <w:tcPr>
            <w:tcW w:w="1249" w:type="pct"/>
          </w:tcPr>
          <w:p w14:paraId="1A8DA444" w14:textId="77777777" w:rsidR="00C25CB4" w:rsidRDefault="00C25CB4" w:rsidP="00635580">
            <w:pPr>
              <w:pStyle w:val="Compact"/>
            </w:pPr>
            <w:r>
              <w:t xml:space="preserve">SweTrau updated in </w:t>
            </w:r>
          </w:p>
          <w:p w14:paraId="2EFEA9E1" w14:textId="77777777" w:rsidR="00C25CB4" w:rsidRDefault="00C25CB4" w:rsidP="00635580">
            <w:pPr>
              <w:pStyle w:val="Compact"/>
            </w:pPr>
          </w:p>
          <w:p w14:paraId="47D76272" w14:textId="46E38212" w:rsidR="00C25CB4" w:rsidRPr="00C25CB4" w:rsidRDefault="00C25CB4" w:rsidP="00635580">
            <w:pPr>
              <w:pStyle w:val="Compact"/>
              <w:rPr>
                <w:b/>
              </w:rPr>
            </w:pPr>
            <w:r w:rsidRPr="00C25CB4">
              <w:rPr>
                <w:b/>
              </w:rPr>
              <w:t>TITCO</w:t>
            </w:r>
          </w:p>
        </w:tc>
        <w:tc>
          <w:tcPr>
            <w:tcW w:w="0" w:type="auto"/>
          </w:tcPr>
          <w:p w14:paraId="2CE88FD9" w14:textId="77777777" w:rsidR="00C25CB4" w:rsidRDefault="00C25CB4" w:rsidP="00635580">
            <w:pPr>
              <w:pStyle w:val="Compact"/>
            </w:pPr>
            <w:r>
              <w:t>TITCO</w:t>
            </w:r>
          </w:p>
        </w:tc>
        <w:tc>
          <w:tcPr>
            <w:tcW w:w="0" w:type="auto"/>
          </w:tcPr>
          <w:p w14:paraId="70E348E7" w14:textId="77777777" w:rsidR="00C25CB4" w:rsidRDefault="00C25CB4" w:rsidP="00635580">
            <w:pPr>
              <w:pStyle w:val="Compact"/>
            </w:pPr>
            <w:r>
              <w:t>0.118 (0.103, 0.135)</w:t>
            </w:r>
          </w:p>
        </w:tc>
        <w:tc>
          <w:tcPr>
            <w:tcW w:w="0" w:type="auto"/>
          </w:tcPr>
          <w:p w14:paraId="5A70B449" w14:textId="77777777" w:rsidR="00C25CB4" w:rsidRDefault="00C25CB4" w:rsidP="00635580">
            <w:pPr>
              <w:pStyle w:val="Compact"/>
            </w:pPr>
            <w:r>
              <w:t>0.253 (0.172, 0.287)</w:t>
            </w:r>
          </w:p>
        </w:tc>
        <w:tc>
          <w:tcPr>
            <w:tcW w:w="0" w:type="auto"/>
          </w:tcPr>
          <w:p w14:paraId="30C143CA" w14:textId="77777777" w:rsidR="00C25CB4" w:rsidRDefault="00C25CB4" w:rsidP="00635580">
            <w:pPr>
              <w:pStyle w:val="Compact"/>
            </w:pPr>
            <w:r>
              <w:t>0.373 (0.302, 0.391)</w:t>
            </w:r>
          </w:p>
        </w:tc>
      </w:tr>
      <w:tr w:rsidR="00C25CB4" w14:paraId="11C351C5" w14:textId="77777777" w:rsidTr="00C25CB4">
        <w:tc>
          <w:tcPr>
            <w:tcW w:w="1249" w:type="pct"/>
          </w:tcPr>
          <w:p w14:paraId="520A2BD6" w14:textId="77777777" w:rsidR="00C25CB4" w:rsidRDefault="00C25CB4" w:rsidP="00635580">
            <w:pPr>
              <w:pStyle w:val="Compact"/>
            </w:pPr>
            <w:r>
              <w:t>TITCO</w:t>
            </w:r>
          </w:p>
        </w:tc>
        <w:tc>
          <w:tcPr>
            <w:tcW w:w="0" w:type="auto"/>
          </w:tcPr>
          <w:p w14:paraId="6B409D63" w14:textId="77777777" w:rsidR="00C25CB4" w:rsidRDefault="00C25CB4" w:rsidP="00635580">
            <w:pPr>
              <w:pStyle w:val="Compact"/>
            </w:pPr>
            <w:r>
              <w:t>NTDB</w:t>
            </w:r>
          </w:p>
        </w:tc>
        <w:tc>
          <w:tcPr>
            <w:tcW w:w="0" w:type="auto"/>
          </w:tcPr>
          <w:p w14:paraId="28E2D2CE" w14:textId="77777777" w:rsidR="00C25CB4" w:rsidRDefault="00C25CB4" w:rsidP="00635580">
            <w:pPr>
              <w:pStyle w:val="Compact"/>
            </w:pPr>
            <w:r>
              <w:t>0.132 (0.116, 0.139)</w:t>
            </w:r>
          </w:p>
        </w:tc>
        <w:tc>
          <w:tcPr>
            <w:tcW w:w="0" w:type="auto"/>
          </w:tcPr>
          <w:p w14:paraId="20BDFBC9" w14:textId="77777777" w:rsidR="00C25CB4" w:rsidRDefault="00C25CB4" w:rsidP="00635580">
            <w:pPr>
              <w:pStyle w:val="Compact"/>
            </w:pPr>
            <w:r>
              <w:t>0.044 (0.030, 0.054)</w:t>
            </w:r>
          </w:p>
        </w:tc>
        <w:tc>
          <w:tcPr>
            <w:tcW w:w="0" w:type="auto"/>
          </w:tcPr>
          <w:p w14:paraId="3371046B" w14:textId="77777777" w:rsidR="00C25CB4" w:rsidRDefault="00C25CB4" w:rsidP="00635580">
            <w:pPr>
              <w:pStyle w:val="Compact"/>
            </w:pPr>
            <w:r>
              <w:t>0.167 (0.164, 0.185)</w:t>
            </w:r>
          </w:p>
        </w:tc>
      </w:tr>
      <w:tr w:rsidR="00C25CB4" w14:paraId="7791B5B1" w14:textId="77777777" w:rsidTr="00C25CB4">
        <w:tc>
          <w:tcPr>
            <w:tcW w:w="1249" w:type="pct"/>
          </w:tcPr>
          <w:p w14:paraId="0D249E54" w14:textId="77777777" w:rsidR="00C25CB4" w:rsidRDefault="00C25CB4" w:rsidP="00635580">
            <w:pPr>
              <w:pStyle w:val="Compact"/>
            </w:pPr>
            <w:r>
              <w:t>TITCO</w:t>
            </w:r>
          </w:p>
        </w:tc>
        <w:tc>
          <w:tcPr>
            <w:tcW w:w="0" w:type="auto"/>
          </w:tcPr>
          <w:p w14:paraId="50DAB2FD" w14:textId="77777777" w:rsidR="00C25CB4" w:rsidRDefault="00C25CB4" w:rsidP="00635580">
            <w:pPr>
              <w:pStyle w:val="Compact"/>
            </w:pPr>
            <w:r>
              <w:t>SweTrau</w:t>
            </w:r>
          </w:p>
        </w:tc>
        <w:tc>
          <w:tcPr>
            <w:tcW w:w="0" w:type="auto"/>
          </w:tcPr>
          <w:p w14:paraId="71116FC5" w14:textId="77777777" w:rsidR="00C25CB4" w:rsidRDefault="00C25CB4" w:rsidP="00635580">
            <w:pPr>
              <w:pStyle w:val="Compact"/>
            </w:pPr>
            <w:r>
              <w:t>0.093 (0.085, 0.130)</w:t>
            </w:r>
          </w:p>
        </w:tc>
        <w:tc>
          <w:tcPr>
            <w:tcW w:w="0" w:type="auto"/>
          </w:tcPr>
          <w:p w14:paraId="44F9CCEE" w14:textId="77777777" w:rsidR="00C25CB4" w:rsidRDefault="00C25CB4" w:rsidP="00635580">
            <w:pPr>
              <w:pStyle w:val="Compact"/>
            </w:pPr>
            <w:r>
              <w:t>0.054 (0.017, 0.067)</w:t>
            </w:r>
          </w:p>
        </w:tc>
        <w:tc>
          <w:tcPr>
            <w:tcW w:w="0" w:type="auto"/>
          </w:tcPr>
          <w:p w14:paraId="3E37A3BF" w14:textId="77777777" w:rsidR="00C25CB4" w:rsidRDefault="00C25CB4" w:rsidP="00635580">
            <w:pPr>
              <w:pStyle w:val="Compact"/>
            </w:pPr>
            <w:r>
              <w:t>0.147 (0.139, 0.154)</w:t>
            </w:r>
          </w:p>
        </w:tc>
      </w:tr>
      <w:tr w:rsidR="00C25CB4" w14:paraId="1DEA008E" w14:textId="77777777" w:rsidTr="00C25CB4">
        <w:tc>
          <w:tcPr>
            <w:tcW w:w="1249" w:type="pct"/>
          </w:tcPr>
          <w:p w14:paraId="2BF4494E" w14:textId="77777777" w:rsidR="00C25CB4" w:rsidRDefault="00C25CB4" w:rsidP="00635580">
            <w:pPr>
              <w:pStyle w:val="Compact"/>
            </w:pPr>
            <w:r>
              <w:t>TITCO</w:t>
            </w:r>
          </w:p>
        </w:tc>
        <w:tc>
          <w:tcPr>
            <w:tcW w:w="0" w:type="auto"/>
          </w:tcPr>
          <w:p w14:paraId="55ACEE81" w14:textId="77777777" w:rsidR="00C25CB4" w:rsidRDefault="00C25CB4" w:rsidP="00635580">
            <w:pPr>
              <w:pStyle w:val="Compact"/>
            </w:pPr>
            <w:r>
              <w:t>TITCO</w:t>
            </w:r>
          </w:p>
        </w:tc>
        <w:tc>
          <w:tcPr>
            <w:tcW w:w="0" w:type="auto"/>
          </w:tcPr>
          <w:p w14:paraId="6646BB67" w14:textId="77777777" w:rsidR="00C25CB4" w:rsidRDefault="00C25CB4" w:rsidP="00635580">
            <w:pPr>
              <w:pStyle w:val="Compact"/>
            </w:pPr>
            <w:r>
              <w:t>0.115 (0.107, 0.149)</w:t>
            </w:r>
          </w:p>
        </w:tc>
        <w:tc>
          <w:tcPr>
            <w:tcW w:w="0" w:type="auto"/>
          </w:tcPr>
          <w:p w14:paraId="429057E0" w14:textId="77777777" w:rsidR="00C25CB4" w:rsidRDefault="00C25CB4" w:rsidP="00635580">
            <w:pPr>
              <w:pStyle w:val="Compact"/>
            </w:pPr>
            <w:r>
              <w:t>0.202 (0.188, 0.266)</w:t>
            </w:r>
          </w:p>
        </w:tc>
        <w:tc>
          <w:tcPr>
            <w:tcW w:w="0" w:type="auto"/>
          </w:tcPr>
          <w:p w14:paraId="36881713" w14:textId="77777777" w:rsidR="00C25CB4" w:rsidRDefault="00C25CB4" w:rsidP="00635580">
            <w:pPr>
              <w:pStyle w:val="Compact"/>
            </w:pPr>
            <w:r>
              <w:t>0.348 (0.304, 0.373)</w:t>
            </w:r>
          </w:p>
        </w:tc>
      </w:tr>
      <w:tr w:rsidR="00C25CB4" w14:paraId="304AA49E" w14:textId="77777777" w:rsidTr="00C25CB4">
        <w:tc>
          <w:tcPr>
            <w:tcW w:w="1249" w:type="pct"/>
          </w:tcPr>
          <w:p w14:paraId="35241A75" w14:textId="77777777" w:rsidR="00C25CB4" w:rsidRDefault="00C25CB4" w:rsidP="00635580">
            <w:pPr>
              <w:pStyle w:val="Compact"/>
            </w:pPr>
            <w:r>
              <w:t>TITCO updated in NTDB</w:t>
            </w:r>
          </w:p>
        </w:tc>
        <w:tc>
          <w:tcPr>
            <w:tcW w:w="0" w:type="auto"/>
          </w:tcPr>
          <w:p w14:paraId="4517D04C" w14:textId="77777777" w:rsidR="00C25CB4" w:rsidRDefault="00C25CB4" w:rsidP="00635580">
            <w:pPr>
              <w:pStyle w:val="Compact"/>
            </w:pPr>
            <w:r>
              <w:t>NTDB</w:t>
            </w:r>
          </w:p>
        </w:tc>
        <w:tc>
          <w:tcPr>
            <w:tcW w:w="0" w:type="auto"/>
          </w:tcPr>
          <w:p w14:paraId="3D9ECCA0" w14:textId="77777777" w:rsidR="00C25CB4" w:rsidRDefault="00C25CB4" w:rsidP="00635580">
            <w:pPr>
              <w:pStyle w:val="Compact"/>
            </w:pPr>
            <w:r>
              <w:t>0.123 (0.115, 0.131)</w:t>
            </w:r>
          </w:p>
        </w:tc>
        <w:tc>
          <w:tcPr>
            <w:tcW w:w="0" w:type="auto"/>
          </w:tcPr>
          <w:p w14:paraId="101CE7E0" w14:textId="77777777" w:rsidR="00C25CB4" w:rsidRDefault="00C25CB4" w:rsidP="00635580">
            <w:pPr>
              <w:pStyle w:val="Compact"/>
            </w:pPr>
            <w:r>
              <w:t>0.053 (0.050, 0.055)</w:t>
            </w:r>
          </w:p>
        </w:tc>
        <w:tc>
          <w:tcPr>
            <w:tcW w:w="0" w:type="auto"/>
          </w:tcPr>
          <w:p w14:paraId="3FF8365F" w14:textId="77777777" w:rsidR="00C25CB4" w:rsidRDefault="00C25CB4" w:rsidP="00635580">
            <w:pPr>
              <w:pStyle w:val="Compact"/>
            </w:pPr>
            <w:r>
              <w:t>0.178 (0.165, 0.186)</w:t>
            </w:r>
          </w:p>
        </w:tc>
      </w:tr>
      <w:tr w:rsidR="00C25CB4" w14:paraId="0964249A" w14:textId="77777777" w:rsidTr="00C25CB4">
        <w:tc>
          <w:tcPr>
            <w:tcW w:w="1249" w:type="pct"/>
          </w:tcPr>
          <w:p w14:paraId="3A9A0D87" w14:textId="77777777" w:rsidR="00C25CB4" w:rsidRDefault="00C25CB4" w:rsidP="00635580">
            <w:pPr>
              <w:pStyle w:val="Compact"/>
            </w:pPr>
            <w:r>
              <w:t>TITCO updated in SweTrau</w:t>
            </w:r>
          </w:p>
        </w:tc>
        <w:tc>
          <w:tcPr>
            <w:tcW w:w="0" w:type="auto"/>
          </w:tcPr>
          <w:p w14:paraId="4305BC80" w14:textId="77777777" w:rsidR="00C25CB4" w:rsidRDefault="00C25CB4" w:rsidP="00635580">
            <w:pPr>
              <w:pStyle w:val="Compact"/>
            </w:pPr>
            <w:r>
              <w:t>SweTrau</w:t>
            </w:r>
          </w:p>
        </w:tc>
        <w:tc>
          <w:tcPr>
            <w:tcW w:w="0" w:type="auto"/>
          </w:tcPr>
          <w:p w14:paraId="4E1D46C7" w14:textId="77777777" w:rsidR="00C25CB4" w:rsidRDefault="00C25CB4" w:rsidP="00635580">
            <w:pPr>
              <w:pStyle w:val="Compact"/>
            </w:pPr>
            <w:r>
              <w:t>0.084 (0.083, 0.087)</w:t>
            </w:r>
          </w:p>
        </w:tc>
        <w:tc>
          <w:tcPr>
            <w:tcW w:w="0" w:type="auto"/>
          </w:tcPr>
          <w:p w14:paraId="543116AF" w14:textId="77777777" w:rsidR="00C25CB4" w:rsidRDefault="00C25CB4" w:rsidP="00635580">
            <w:pPr>
              <w:pStyle w:val="Compact"/>
            </w:pPr>
            <w:r>
              <w:t>0.067 (0.061, 0.077)</w:t>
            </w:r>
          </w:p>
        </w:tc>
        <w:tc>
          <w:tcPr>
            <w:tcW w:w="0" w:type="auto"/>
          </w:tcPr>
          <w:p w14:paraId="7A4021F8" w14:textId="77777777" w:rsidR="00C25CB4" w:rsidRDefault="00C25CB4" w:rsidP="00635580">
            <w:pPr>
              <w:pStyle w:val="Compact"/>
            </w:pPr>
            <w:r>
              <w:t>0.153 (0.143, 0.164)</w:t>
            </w:r>
          </w:p>
        </w:tc>
      </w:tr>
    </w:tbl>
    <w:p w14:paraId="61DCE503" w14:textId="77777777" w:rsidR="00C25CB4" w:rsidRDefault="00C25CB4" w:rsidP="00C25CB4">
      <w:pPr>
        <w:pStyle w:val="BodyText"/>
      </w:pPr>
      <w:r>
        <w:t> </w:t>
      </w:r>
    </w:p>
    <w:p w14:paraId="0D0F8087" w14:textId="5A478069" w:rsidR="00B07745" w:rsidRDefault="00B07745" w:rsidP="00C25CB4">
      <w:pPr>
        <w:pStyle w:val="BodyText"/>
        <w:rPr>
          <w:rFonts w:ascii="Times New Roman" w:hAnsi="Times New Roman" w:cs="Times New Roman"/>
          <w:sz w:val="32"/>
          <w:szCs w:val="32"/>
        </w:rPr>
      </w:pPr>
      <w:commentRangeStart w:id="220"/>
      <w:r>
        <w:rPr>
          <w:rFonts w:ascii="Times New Roman" w:hAnsi="Times New Roman" w:cs="Times New Roman"/>
          <w:sz w:val="32"/>
          <w:szCs w:val="32"/>
        </w:rPr>
        <w:t>Comparison</w:t>
      </w:r>
      <w:commentRangeEnd w:id="220"/>
      <w:r w:rsidR="00156793">
        <w:rPr>
          <w:rStyle w:val="CommentReference"/>
          <w:rFonts w:eastAsia="Times New Roman"/>
        </w:rPr>
        <w:commentReference w:id="220"/>
      </w:r>
    </w:p>
    <w:p w14:paraId="71B22522" w14:textId="6A342F31" w:rsidR="00B07745" w:rsidRPr="00B07745" w:rsidRDefault="00B07745" w:rsidP="00C05CF9">
      <w:pPr>
        <w:pStyle w:val="BodyText"/>
        <w:spacing w:line="360" w:lineRule="auto"/>
        <w:rPr>
          <w:rFonts w:ascii="Times New Roman" w:hAnsi="Times New Roman" w:cs="Times New Roman"/>
        </w:rPr>
      </w:pPr>
      <w:r>
        <w:rPr>
          <w:rFonts w:ascii="Times New Roman" w:hAnsi="Times New Roman" w:cs="Times New Roman"/>
        </w:rPr>
        <w:t xml:space="preserve">Table 3 contains information about the model comparison. Here, the local performance is subtracted from the </w:t>
      </w:r>
      <w:r w:rsidR="00456536">
        <w:rPr>
          <w:rFonts w:ascii="Times New Roman" w:hAnsi="Times New Roman" w:cs="Times New Roman"/>
        </w:rPr>
        <w:t xml:space="preserve">transferred performance giving us either a negative or positive difference. </w:t>
      </w:r>
      <w:r w:rsidR="00456536">
        <w:rPr>
          <w:rFonts w:ascii="Times New Roman" w:hAnsi="Times New Roman" w:cs="Times New Roman"/>
        </w:rPr>
        <w:lastRenderedPageBreak/>
        <w:t xml:space="preserve">A negative difference means the model improved in performance and a positive difference means it declined. </w:t>
      </w:r>
      <w:r w:rsidR="008B75A9">
        <w:rPr>
          <w:rFonts w:ascii="Times New Roman" w:hAnsi="Times New Roman" w:cs="Times New Roman"/>
        </w:rPr>
        <w:t xml:space="preserve"> </w:t>
      </w:r>
    </w:p>
    <w:p w14:paraId="3A53FFCE" w14:textId="77777777" w:rsidR="00B07745" w:rsidRDefault="00B07745" w:rsidP="00C25CB4">
      <w:pPr>
        <w:pStyle w:val="BodyText"/>
      </w:pPr>
    </w:p>
    <w:p w14:paraId="724A7F5A" w14:textId="63041569" w:rsidR="00C25CB4" w:rsidRDefault="00C25CB4" w:rsidP="00C25CB4">
      <w:pPr>
        <w:pStyle w:val="TableCaption"/>
      </w:pPr>
      <w:r>
        <w:t>Table 3, Effects of transferring models between samples.</w:t>
      </w:r>
      <w:r w:rsidR="00203FD4">
        <w:t xml:space="preserve"> Data is presented as point estimates with 95% Uncertainty Interval (95% UI) </w:t>
      </w:r>
    </w:p>
    <w:tbl>
      <w:tblPr>
        <w:tblStyle w:val="Table"/>
        <w:tblW w:w="0" w:type="pct"/>
        <w:tblLook w:val="07E0" w:firstRow="1" w:lastRow="1" w:firstColumn="1" w:lastColumn="1" w:noHBand="1" w:noVBand="1"/>
        <w:tblCaption w:val="Effects of transferring models between samples."/>
      </w:tblPr>
      <w:tblGrid>
        <w:gridCol w:w="1059"/>
        <w:gridCol w:w="1059"/>
        <w:gridCol w:w="2325"/>
        <w:gridCol w:w="2315"/>
        <w:gridCol w:w="2308"/>
      </w:tblGrid>
      <w:tr w:rsidR="00C25CB4" w14:paraId="193EAEAA" w14:textId="77777777" w:rsidTr="00635580">
        <w:tc>
          <w:tcPr>
            <w:tcW w:w="0" w:type="auto"/>
            <w:tcBorders>
              <w:bottom w:val="single" w:sz="0" w:space="0" w:color="auto"/>
            </w:tcBorders>
            <w:vAlign w:val="bottom"/>
          </w:tcPr>
          <w:p w14:paraId="2F0482AD" w14:textId="77777777" w:rsidR="00C25CB4" w:rsidRDefault="00C25CB4" w:rsidP="00635580">
            <w:pPr>
              <w:pStyle w:val="Compact"/>
            </w:pPr>
            <w:r>
              <w:t>Model</w:t>
            </w:r>
          </w:p>
        </w:tc>
        <w:tc>
          <w:tcPr>
            <w:tcW w:w="0" w:type="auto"/>
            <w:tcBorders>
              <w:bottom w:val="single" w:sz="0" w:space="0" w:color="auto"/>
            </w:tcBorders>
            <w:vAlign w:val="bottom"/>
          </w:tcPr>
          <w:p w14:paraId="5B15FEBD" w14:textId="77777777" w:rsidR="00C25CB4" w:rsidRDefault="00C25CB4" w:rsidP="00635580">
            <w:pPr>
              <w:pStyle w:val="Compact"/>
            </w:pPr>
            <w:r>
              <w:t>Sample</w:t>
            </w:r>
          </w:p>
        </w:tc>
        <w:tc>
          <w:tcPr>
            <w:tcW w:w="0" w:type="auto"/>
            <w:tcBorders>
              <w:bottom w:val="single" w:sz="0" w:space="0" w:color="auto"/>
            </w:tcBorders>
            <w:vAlign w:val="bottom"/>
          </w:tcPr>
          <w:p w14:paraId="75DA74F8" w14:textId="77777777" w:rsidR="00C25CB4" w:rsidRDefault="00C25CB4" w:rsidP="00635580">
            <w:pPr>
              <w:pStyle w:val="Compact"/>
            </w:pPr>
            <w:r>
              <w:t>Undertriage (95% UI)</w:t>
            </w:r>
          </w:p>
        </w:tc>
        <w:tc>
          <w:tcPr>
            <w:tcW w:w="0" w:type="auto"/>
            <w:tcBorders>
              <w:bottom w:val="single" w:sz="0" w:space="0" w:color="auto"/>
            </w:tcBorders>
            <w:vAlign w:val="bottom"/>
          </w:tcPr>
          <w:p w14:paraId="58C645E7" w14:textId="77777777" w:rsidR="00C25CB4" w:rsidRDefault="00C25CB4" w:rsidP="00635580">
            <w:pPr>
              <w:pStyle w:val="Compact"/>
            </w:pPr>
            <w:r>
              <w:t>Overtriage (95% UI)</w:t>
            </w:r>
          </w:p>
        </w:tc>
        <w:tc>
          <w:tcPr>
            <w:tcW w:w="0" w:type="auto"/>
            <w:tcBorders>
              <w:bottom w:val="single" w:sz="0" w:space="0" w:color="auto"/>
            </w:tcBorders>
            <w:vAlign w:val="bottom"/>
          </w:tcPr>
          <w:p w14:paraId="497499D7" w14:textId="77777777" w:rsidR="00C25CB4" w:rsidRDefault="00C25CB4" w:rsidP="00635580">
            <w:pPr>
              <w:pStyle w:val="Compact"/>
            </w:pPr>
            <w:r>
              <w:t>Mistriage (95% UI)</w:t>
            </w:r>
          </w:p>
        </w:tc>
      </w:tr>
      <w:tr w:rsidR="00C25CB4" w14:paraId="23A945CA" w14:textId="77777777" w:rsidTr="00635580">
        <w:tc>
          <w:tcPr>
            <w:tcW w:w="0" w:type="auto"/>
          </w:tcPr>
          <w:p w14:paraId="14BF7645" w14:textId="77777777" w:rsidR="00C25CB4" w:rsidRDefault="00C25CB4" w:rsidP="00635580">
            <w:pPr>
              <w:pStyle w:val="Compact"/>
            </w:pPr>
            <w:r>
              <w:t>NTDB</w:t>
            </w:r>
          </w:p>
        </w:tc>
        <w:tc>
          <w:tcPr>
            <w:tcW w:w="0" w:type="auto"/>
          </w:tcPr>
          <w:p w14:paraId="1028E5A0" w14:textId="77777777" w:rsidR="00C25CB4" w:rsidRDefault="00C25CB4" w:rsidP="00635580">
            <w:pPr>
              <w:pStyle w:val="Compact"/>
            </w:pPr>
            <w:r>
              <w:t>SweTrau</w:t>
            </w:r>
          </w:p>
        </w:tc>
        <w:tc>
          <w:tcPr>
            <w:tcW w:w="0" w:type="auto"/>
          </w:tcPr>
          <w:p w14:paraId="0BFDD337" w14:textId="77777777" w:rsidR="00C25CB4" w:rsidRDefault="00C25CB4" w:rsidP="00635580">
            <w:pPr>
              <w:pStyle w:val="Compact"/>
            </w:pPr>
            <w:r>
              <w:t>0.035 (0.029, 0.049)</w:t>
            </w:r>
          </w:p>
        </w:tc>
        <w:tc>
          <w:tcPr>
            <w:tcW w:w="0" w:type="auto"/>
          </w:tcPr>
          <w:p w14:paraId="239C9F47" w14:textId="77777777" w:rsidR="00C25CB4" w:rsidRDefault="00C25CB4" w:rsidP="00635580">
            <w:pPr>
              <w:pStyle w:val="Compact"/>
            </w:pPr>
            <w:r>
              <w:t>-0.018 (-0.019, -0.010)</w:t>
            </w:r>
          </w:p>
        </w:tc>
        <w:tc>
          <w:tcPr>
            <w:tcW w:w="0" w:type="auto"/>
          </w:tcPr>
          <w:p w14:paraId="4A972668" w14:textId="77777777" w:rsidR="00C25CB4" w:rsidRDefault="00C25CB4" w:rsidP="00635580">
            <w:pPr>
              <w:pStyle w:val="Compact"/>
            </w:pPr>
            <w:r>
              <w:t>0.018 (0.011, 0.038)</w:t>
            </w:r>
          </w:p>
        </w:tc>
      </w:tr>
      <w:tr w:rsidR="00C25CB4" w14:paraId="48DC0D9C" w14:textId="77777777" w:rsidTr="00635580">
        <w:tc>
          <w:tcPr>
            <w:tcW w:w="0" w:type="auto"/>
          </w:tcPr>
          <w:p w14:paraId="2FE72057" w14:textId="77777777" w:rsidR="00C25CB4" w:rsidRDefault="00C25CB4" w:rsidP="00635580">
            <w:pPr>
              <w:pStyle w:val="Compact"/>
            </w:pPr>
            <w:r>
              <w:t>NTDB</w:t>
            </w:r>
          </w:p>
        </w:tc>
        <w:tc>
          <w:tcPr>
            <w:tcW w:w="0" w:type="auto"/>
          </w:tcPr>
          <w:p w14:paraId="50D067CC" w14:textId="77777777" w:rsidR="00C25CB4" w:rsidRDefault="00C25CB4" w:rsidP="00635580">
            <w:pPr>
              <w:pStyle w:val="Compact"/>
            </w:pPr>
            <w:r>
              <w:t>TITCO</w:t>
            </w:r>
          </w:p>
        </w:tc>
        <w:tc>
          <w:tcPr>
            <w:tcW w:w="0" w:type="auto"/>
          </w:tcPr>
          <w:p w14:paraId="662ACDCE" w14:textId="77777777" w:rsidR="00C25CB4" w:rsidRDefault="00C25CB4" w:rsidP="00635580">
            <w:pPr>
              <w:pStyle w:val="Compact"/>
            </w:pPr>
            <w:r>
              <w:t>0.017 (0.003, 0.024)</w:t>
            </w:r>
          </w:p>
        </w:tc>
        <w:tc>
          <w:tcPr>
            <w:tcW w:w="0" w:type="auto"/>
          </w:tcPr>
          <w:p w14:paraId="132649BB" w14:textId="77777777" w:rsidR="00C25CB4" w:rsidRDefault="00C25CB4" w:rsidP="00635580">
            <w:pPr>
              <w:pStyle w:val="Compact"/>
            </w:pPr>
            <w:r>
              <w:t>-0.224 (-0.235, -0.205)</w:t>
            </w:r>
          </w:p>
        </w:tc>
        <w:tc>
          <w:tcPr>
            <w:tcW w:w="0" w:type="auto"/>
          </w:tcPr>
          <w:p w14:paraId="3EE74202" w14:textId="77777777" w:rsidR="00C25CB4" w:rsidRDefault="00C25CB4" w:rsidP="00635580">
            <w:pPr>
              <w:pStyle w:val="Compact"/>
            </w:pPr>
            <w:r>
              <w:t>-0.209 (-0.221, -0.189)</w:t>
            </w:r>
          </w:p>
        </w:tc>
      </w:tr>
      <w:tr w:rsidR="00C25CB4" w14:paraId="779B1F53" w14:textId="77777777" w:rsidTr="00635580">
        <w:tc>
          <w:tcPr>
            <w:tcW w:w="0" w:type="auto"/>
          </w:tcPr>
          <w:p w14:paraId="3D02ED11" w14:textId="77777777" w:rsidR="00C25CB4" w:rsidRDefault="00C25CB4" w:rsidP="00635580">
            <w:pPr>
              <w:pStyle w:val="Compact"/>
            </w:pPr>
            <w:r>
              <w:t>SweTrau</w:t>
            </w:r>
          </w:p>
        </w:tc>
        <w:tc>
          <w:tcPr>
            <w:tcW w:w="0" w:type="auto"/>
          </w:tcPr>
          <w:p w14:paraId="344D8562" w14:textId="77777777" w:rsidR="00C25CB4" w:rsidRDefault="00C25CB4" w:rsidP="00635580">
            <w:pPr>
              <w:pStyle w:val="Compact"/>
            </w:pPr>
            <w:r>
              <w:t>NTDB</w:t>
            </w:r>
          </w:p>
        </w:tc>
        <w:tc>
          <w:tcPr>
            <w:tcW w:w="0" w:type="auto"/>
          </w:tcPr>
          <w:p w14:paraId="1D02E322" w14:textId="77777777" w:rsidR="00C25CB4" w:rsidRDefault="00C25CB4" w:rsidP="00635580">
            <w:pPr>
              <w:pStyle w:val="Compact"/>
            </w:pPr>
            <w:r>
              <w:t>-0.035 (-0.048, -0.029)</w:t>
            </w:r>
          </w:p>
        </w:tc>
        <w:tc>
          <w:tcPr>
            <w:tcW w:w="0" w:type="auto"/>
          </w:tcPr>
          <w:p w14:paraId="12D063B9" w14:textId="77777777" w:rsidR="00C25CB4" w:rsidRDefault="00C25CB4" w:rsidP="00635580">
            <w:pPr>
              <w:pStyle w:val="Compact"/>
            </w:pPr>
            <w:r>
              <w:t>0.015 (0.007, 0.018)</w:t>
            </w:r>
          </w:p>
        </w:tc>
        <w:tc>
          <w:tcPr>
            <w:tcW w:w="0" w:type="auto"/>
          </w:tcPr>
          <w:p w14:paraId="5F8E77E9" w14:textId="77777777" w:rsidR="00C25CB4" w:rsidRDefault="00C25CB4" w:rsidP="00635580">
            <w:pPr>
              <w:pStyle w:val="Compact"/>
            </w:pPr>
            <w:r>
              <w:t>-0.018 (-0.040, -0.011)</w:t>
            </w:r>
          </w:p>
        </w:tc>
      </w:tr>
      <w:tr w:rsidR="00C25CB4" w14:paraId="310A945F" w14:textId="77777777" w:rsidTr="00635580">
        <w:tc>
          <w:tcPr>
            <w:tcW w:w="0" w:type="auto"/>
          </w:tcPr>
          <w:p w14:paraId="150DB2C2" w14:textId="77777777" w:rsidR="00C25CB4" w:rsidRDefault="00C25CB4" w:rsidP="00635580">
            <w:pPr>
              <w:pStyle w:val="Compact"/>
            </w:pPr>
            <w:r>
              <w:t>SweTrau</w:t>
            </w:r>
          </w:p>
        </w:tc>
        <w:tc>
          <w:tcPr>
            <w:tcW w:w="0" w:type="auto"/>
          </w:tcPr>
          <w:p w14:paraId="498F7CD7" w14:textId="77777777" w:rsidR="00C25CB4" w:rsidRDefault="00C25CB4" w:rsidP="00635580">
            <w:pPr>
              <w:pStyle w:val="Compact"/>
            </w:pPr>
            <w:r>
              <w:t>TITCO</w:t>
            </w:r>
          </w:p>
        </w:tc>
        <w:tc>
          <w:tcPr>
            <w:tcW w:w="0" w:type="auto"/>
          </w:tcPr>
          <w:p w14:paraId="20B51F12" w14:textId="77777777" w:rsidR="00C25CB4" w:rsidRDefault="00C25CB4" w:rsidP="00635580">
            <w:pPr>
              <w:pStyle w:val="Compact"/>
            </w:pPr>
            <w:r>
              <w:t>-0.030 (-0.031, -0.015)</w:t>
            </w:r>
          </w:p>
        </w:tc>
        <w:tc>
          <w:tcPr>
            <w:tcW w:w="0" w:type="auto"/>
          </w:tcPr>
          <w:p w14:paraId="5F75BCA5" w14:textId="77777777" w:rsidR="00C25CB4" w:rsidRDefault="00C25CB4" w:rsidP="00635580">
            <w:pPr>
              <w:pStyle w:val="Compact"/>
            </w:pPr>
            <w:r>
              <w:t>-0.210 (-0.213, -0.198)</w:t>
            </w:r>
          </w:p>
        </w:tc>
        <w:tc>
          <w:tcPr>
            <w:tcW w:w="0" w:type="auto"/>
          </w:tcPr>
          <w:p w14:paraId="42D2EE3E" w14:textId="77777777" w:rsidR="00C25CB4" w:rsidRDefault="00C25CB4" w:rsidP="00635580">
            <w:pPr>
              <w:pStyle w:val="Compact"/>
            </w:pPr>
            <w:r>
              <w:t>-0.228 (-0.242, -0.221)</w:t>
            </w:r>
          </w:p>
        </w:tc>
      </w:tr>
      <w:tr w:rsidR="00C25CB4" w14:paraId="6E68EF2C" w14:textId="77777777" w:rsidTr="00635580">
        <w:tc>
          <w:tcPr>
            <w:tcW w:w="0" w:type="auto"/>
          </w:tcPr>
          <w:p w14:paraId="7DEABDCD" w14:textId="77777777" w:rsidR="00C25CB4" w:rsidRDefault="00C25CB4" w:rsidP="00635580">
            <w:pPr>
              <w:pStyle w:val="Compact"/>
            </w:pPr>
            <w:r>
              <w:t>TITCO</w:t>
            </w:r>
          </w:p>
        </w:tc>
        <w:tc>
          <w:tcPr>
            <w:tcW w:w="0" w:type="auto"/>
          </w:tcPr>
          <w:p w14:paraId="318051A4" w14:textId="77777777" w:rsidR="00C25CB4" w:rsidRDefault="00C25CB4" w:rsidP="00635580">
            <w:pPr>
              <w:pStyle w:val="Compact"/>
            </w:pPr>
            <w:r>
              <w:t>NTDB</w:t>
            </w:r>
          </w:p>
        </w:tc>
        <w:tc>
          <w:tcPr>
            <w:tcW w:w="0" w:type="auto"/>
          </w:tcPr>
          <w:p w14:paraId="22C8D746" w14:textId="77777777" w:rsidR="00C25CB4" w:rsidRDefault="00C25CB4" w:rsidP="00635580">
            <w:pPr>
              <w:pStyle w:val="Compact"/>
            </w:pPr>
            <w:r>
              <w:t>-0.008 (-0.021, 0.024)</w:t>
            </w:r>
          </w:p>
        </w:tc>
        <w:tc>
          <w:tcPr>
            <w:tcW w:w="0" w:type="auto"/>
          </w:tcPr>
          <w:p w14:paraId="0DF751FA" w14:textId="77777777" w:rsidR="00C25CB4" w:rsidRDefault="00C25CB4" w:rsidP="00635580">
            <w:pPr>
              <w:pStyle w:val="Compact"/>
            </w:pPr>
            <w:r>
              <w:t>0.172 (0.154, 0.216)</w:t>
            </w:r>
          </w:p>
        </w:tc>
        <w:tc>
          <w:tcPr>
            <w:tcW w:w="0" w:type="auto"/>
          </w:tcPr>
          <w:p w14:paraId="6410AA7A" w14:textId="77777777" w:rsidR="00C25CB4" w:rsidRDefault="00C25CB4" w:rsidP="00635580">
            <w:pPr>
              <w:pStyle w:val="Compact"/>
            </w:pPr>
            <w:r>
              <w:t>0.181 (0.137, 0.207)</w:t>
            </w:r>
          </w:p>
        </w:tc>
      </w:tr>
      <w:tr w:rsidR="00C25CB4" w14:paraId="164ACE54" w14:textId="77777777" w:rsidTr="00635580">
        <w:tc>
          <w:tcPr>
            <w:tcW w:w="0" w:type="auto"/>
          </w:tcPr>
          <w:p w14:paraId="4AAC578E" w14:textId="77777777" w:rsidR="00C25CB4" w:rsidRDefault="00C25CB4" w:rsidP="00635580">
            <w:pPr>
              <w:pStyle w:val="Compact"/>
            </w:pPr>
            <w:r>
              <w:t>TITCO</w:t>
            </w:r>
          </w:p>
        </w:tc>
        <w:tc>
          <w:tcPr>
            <w:tcW w:w="0" w:type="auto"/>
          </w:tcPr>
          <w:p w14:paraId="50A7C411" w14:textId="77777777" w:rsidR="00C25CB4" w:rsidRDefault="00C25CB4" w:rsidP="00635580">
            <w:pPr>
              <w:pStyle w:val="Compact"/>
            </w:pPr>
            <w:r>
              <w:t>SweTrau</w:t>
            </w:r>
          </w:p>
        </w:tc>
        <w:tc>
          <w:tcPr>
            <w:tcW w:w="0" w:type="auto"/>
          </w:tcPr>
          <w:p w14:paraId="4F19A614" w14:textId="77777777" w:rsidR="00C25CB4" w:rsidRDefault="00C25CB4" w:rsidP="00635580">
            <w:pPr>
              <w:pStyle w:val="Compact"/>
            </w:pPr>
            <w:r>
              <w:t>0.021 (-0.014, 0.055)</w:t>
            </w:r>
          </w:p>
        </w:tc>
        <w:tc>
          <w:tcPr>
            <w:tcW w:w="0" w:type="auto"/>
          </w:tcPr>
          <w:p w14:paraId="2605284E" w14:textId="77777777" w:rsidR="00C25CB4" w:rsidRDefault="00C25CB4" w:rsidP="00635580">
            <w:pPr>
              <w:pStyle w:val="Compact"/>
            </w:pPr>
            <w:r>
              <w:t>0.186 (0.146, 0.199)</w:t>
            </w:r>
          </w:p>
        </w:tc>
        <w:tc>
          <w:tcPr>
            <w:tcW w:w="0" w:type="auto"/>
          </w:tcPr>
          <w:p w14:paraId="2EE8066A" w14:textId="77777777" w:rsidR="00C25CB4" w:rsidRDefault="00C25CB4" w:rsidP="00635580">
            <w:pPr>
              <w:pStyle w:val="Compact"/>
            </w:pPr>
            <w:r>
              <w:t>0.202 (0.151, 0.227)</w:t>
            </w:r>
          </w:p>
        </w:tc>
      </w:tr>
    </w:tbl>
    <w:p w14:paraId="4EDA1A5F" w14:textId="77777777" w:rsidR="00C25CB4" w:rsidRDefault="00C25CB4" w:rsidP="00C25CB4">
      <w:pPr>
        <w:pStyle w:val="BodyText"/>
      </w:pPr>
      <w:r>
        <w:t> </w:t>
      </w:r>
    </w:p>
    <w:p w14:paraId="67C70A32" w14:textId="71D973AD" w:rsidR="0069344F" w:rsidRDefault="0069344F" w:rsidP="00C25CB4">
      <w:pPr>
        <w:pStyle w:val="BodyText"/>
        <w:rPr>
          <w:rFonts w:ascii="Times New Roman" w:hAnsi="Times New Roman" w:cs="Times New Roman"/>
          <w:sz w:val="32"/>
          <w:szCs w:val="32"/>
        </w:rPr>
      </w:pPr>
      <w:r>
        <w:rPr>
          <w:rFonts w:ascii="Times New Roman" w:hAnsi="Times New Roman" w:cs="Times New Roman"/>
          <w:sz w:val="32"/>
          <w:szCs w:val="32"/>
        </w:rPr>
        <w:t>Updating</w:t>
      </w:r>
    </w:p>
    <w:p w14:paraId="196C7BE3" w14:textId="1EAE3264" w:rsidR="0069344F" w:rsidRPr="0069344F" w:rsidRDefault="0069344F" w:rsidP="00C05CF9">
      <w:pPr>
        <w:pStyle w:val="BodyText"/>
        <w:spacing w:line="360" w:lineRule="auto"/>
        <w:rPr>
          <w:rFonts w:ascii="Times New Roman" w:hAnsi="Times New Roman" w:cs="Times New Roman"/>
        </w:rPr>
      </w:pPr>
      <w:r>
        <w:rPr>
          <w:rFonts w:ascii="Times New Roman" w:hAnsi="Times New Roman" w:cs="Times New Roman"/>
        </w:rPr>
        <w:t xml:space="preserve">Table 4 covers information about the effect of updating the models. The </w:t>
      </w:r>
      <w:proofErr w:type="spellStart"/>
      <w:r>
        <w:rPr>
          <w:rFonts w:ascii="Times New Roman" w:hAnsi="Times New Roman" w:cs="Times New Roman"/>
        </w:rPr>
        <w:t>mistriage</w:t>
      </w:r>
      <w:proofErr w:type="spellEnd"/>
      <w:r>
        <w:rPr>
          <w:rFonts w:ascii="Times New Roman" w:hAnsi="Times New Roman" w:cs="Times New Roman"/>
        </w:rPr>
        <w:t xml:space="preserve"> rate is calculated by subtracting the performance after updating with the performance before updating. A negative difference infers a</w:t>
      </w:r>
      <w:r w:rsidR="0063470F">
        <w:rPr>
          <w:rFonts w:ascii="Times New Roman" w:hAnsi="Times New Roman" w:cs="Times New Roman"/>
        </w:rPr>
        <w:t>n</w:t>
      </w:r>
      <w:r>
        <w:rPr>
          <w:rFonts w:ascii="Times New Roman" w:hAnsi="Times New Roman" w:cs="Times New Roman"/>
        </w:rPr>
        <w:t xml:space="preserve"> increase in performance and a positive value </w:t>
      </w:r>
      <w:r w:rsidR="0063470F">
        <w:rPr>
          <w:rFonts w:ascii="Times New Roman" w:hAnsi="Times New Roman" w:cs="Times New Roman"/>
        </w:rPr>
        <w:t xml:space="preserve">infers a decrement. The best performance is the TITCO model operating in the NTDB sample with a value of -0.011(-0.039, 0.003) and the poorest performance in the TITCO model operating in the </w:t>
      </w:r>
      <w:proofErr w:type="spellStart"/>
      <w:r w:rsidR="0063470F">
        <w:rPr>
          <w:rFonts w:ascii="Times New Roman" w:hAnsi="Times New Roman" w:cs="Times New Roman"/>
        </w:rPr>
        <w:t>SweTrau</w:t>
      </w:r>
      <w:proofErr w:type="spellEnd"/>
      <w:r w:rsidR="0063470F">
        <w:rPr>
          <w:rFonts w:ascii="Times New Roman" w:hAnsi="Times New Roman" w:cs="Times New Roman"/>
        </w:rPr>
        <w:t xml:space="preserve"> sample with a score of 0.024(0.012, 0.041).</w:t>
      </w:r>
    </w:p>
    <w:p w14:paraId="4FCA27FA" w14:textId="77777777" w:rsidR="0069344F" w:rsidRDefault="0069344F" w:rsidP="00C25CB4">
      <w:pPr>
        <w:pStyle w:val="BodyText"/>
      </w:pPr>
    </w:p>
    <w:p w14:paraId="20328EA6" w14:textId="1A7275B4" w:rsidR="00C25CB4" w:rsidRDefault="00C25CB4" w:rsidP="00C25CB4">
      <w:pPr>
        <w:pStyle w:val="TableCaption"/>
      </w:pPr>
      <w:r>
        <w:t>Table 4, Effects of updating models.</w:t>
      </w:r>
      <w:r w:rsidR="00203FD4">
        <w:t xml:space="preserve"> Data is presented as point estimates with 95% Uncertainty Interval (95% UI)</w:t>
      </w:r>
    </w:p>
    <w:tbl>
      <w:tblPr>
        <w:tblStyle w:val="Table"/>
        <w:tblW w:w="0" w:type="pct"/>
        <w:tblLook w:val="07E0" w:firstRow="1" w:lastRow="1" w:firstColumn="1" w:lastColumn="1" w:noHBand="1" w:noVBand="1"/>
        <w:tblCaption w:val="Effects of updating models."/>
      </w:tblPr>
      <w:tblGrid>
        <w:gridCol w:w="1059"/>
        <w:gridCol w:w="1059"/>
        <w:gridCol w:w="2325"/>
        <w:gridCol w:w="2315"/>
        <w:gridCol w:w="2308"/>
      </w:tblGrid>
      <w:tr w:rsidR="00C25CB4" w14:paraId="511C8602" w14:textId="77777777" w:rsidTr="00635580">
        <w:tc>
          <w:tcPr>
            <w:tcW w:w="0" w:type="auto"/>
            <w:tcBorders>
              <w:bottom w:val="single" w:sz="0" w:space="0" w:color="auto"/>
            </w:tcBorders>
            <w:vAlign w:val="bottom"/>
          </w:tcPr>
          <w:p w14:paraId="4E972B81" w14:textId="77777777" w:rsidR="00C25CB4" w:rsidRDefault="00C25CB4" w:rsidP="00635580">
            <w:pPr>
              <w:pStyle w:val="Compact"/>
            </w:pPr>
            <w:r>
              <w:t>Model</w:t>
            </w:r>
          </w:p>
        </w:tc>
        <w:tc>
          <w:tcPr>
            <w:tcW w:w="0" w:type="auto"/>
            <w:tcBorders>
              <w:bottom w:val="single" w:sz="0" w:space="0" w:color="auto"/>
            </w:tcBorders>
            <w:vAlign w:val="bottom"/>
          </w:tcPr>
          <w:p w14:paraId="186CCC5B" w14:textId="77777777" w:rsidR="00C25CB4" w:rsidRDefault="00C25CB4" w:rsidP="00635580">
            <w:pPr>
              <w:pStyle w:val="Compact"/>
            </w:pPr>
            <w:r>
              <w:t>Sample</w:t>
            </w:r>
          </w:p>
        </w:tc>
        <w:tc>
          <w:tcPr>
            <w:tcW w:w="0" w:type="auto"/>
            <w:tcBorders>
              <w:bottom w:val="single" w:sz="0" w:space="0" w:color="auto"/>
            </w:tcBorders>
            <w:vAlign w:val="bottom"/>
          </w:tcPr>
          <w:p w14:paraId="20E88664" w14:textId="77777777" w:rsidR="00C25CB4" w:rsidRDefault="00C25CB4" w:rsidP="00635580">
            <w:pPr>
              <w:pStyle w:val="Compact"/>
            </w:pPr>
            <w:r>
              <w:t>Undertriage (95% UI)</w:t>
            </w:r>
          </w:p>
        </w:tc>
        <w:tc>
          <w:tcPr>
            <w:tcW w:w="0" w:type="auto"/>
            <w:tcBorders>
              <w:bottom w:val="single" w:sz="0" w:space="0" w:color="auto"/>
            </w:tcBorders>
            <w:vAlign w:val="bottom"/>
          </w:tcPr>
          <w:p w14:paraId="1378812C" w14:textId="77777777" w:rsidR="00C25CB4" w:rsidRDefault="00C25CB4" w:rsidP="00635580">
            <w:pPr>
              <w:pStyle w:val="Compact"/>
            </w:pPr>
            <w:r>
              <w:t>Overtriage (95% UI)</w:t>
            </w:r>
          </w:p>
        </w:tc>
        <w:tc>
          <w:tcPr>
            <w:tcW w:w="0" w:type="auto"/>
            <w:tcBorders>
              <w:bottom w:val="single" w:sz="0" w:space="0" w:color="auto"/>
            </w:tcBorders>
            <w:vAlign w:val="bottom"/>
          </w:tcPr>
          <w:p w14:paraId="11003C78" w14:textId="77777777" w:rsidR="00C25CB4" w:rsidRDefault="00C25CB4" w:rsidP="00635580">
            <w:pPr>
              <w:pStyle w:val="Compact"/>
            </w:pPr>
            <w:r>
              <w:t>Mistriage (95% UI)</w:t>
            </w:r>
          </w:p>
        </w:tc>
      </w:tr>
      <w:tr w:rsidR="00C25CB4" w14:paraId="35C9438E" w14:textId="77777777" w:rsidTr="00635580">
        <w:tc>
          <w:tcPr>
            <w:tcW w:w="0" w:type="auto"/>
          </w:tcPr>
          <w:p w14:paraId="4E4DE054" w14:textId="77777777" w:rsidR="00C25CB4" w:rsidRDefault="00C25CB4" w:rsidP="00635580">
            <w:pPr>
              <w:pStyle w:val="Compact"/>
            </w:pPr>
            <w:r>
              <w:t>NTDB</w:t>
            </w:r>
          </w:p>
        </w:tc>
        <w:tc>
          <w:tcPr>
            <w:tcW w:w="0" w:type="auto"/>
          </w:tcPr>
          <w:p w14:paraId="1CA3DC0C" w14:textId="77777777" w:rsidR="00C25CB4" w:rsidRDefault="00C25CB4" w:rsidP="00635580">
            <w:pPr>
              <w:pStyle w:val="Compact"/>
            </w:pPr>
            <w:r>
              <w:t>SweTrau</w:t>
            </w:r>
          </w:p>
        </w:tc>
        <w:tc>
          <w:tcPr>
            <w:tcW w:w="0" w:type="auto"/>
          </w:tcPr>
          <w:p w14:paraId="553D708E" w14:textId="77777777" w:rsidR="00C25CB4" w:rsidRDefault="00C25CB4" w:rsidP="00635580">
            <w:pPr>
              <w:pStyle w:val="Compact"/>
            </w:pPr>
            <w:r>
              <w:t>0.000 (0.000, 0.000)</w:t>
            </w:r>
          </w:p>
        </w:tc>
        <w:tc>
          <w:tcPr>
            <w:tcW w:w="0" w:type="auto"/>
          </w:tcPr>
          <w:p w14:paraId="3113DA45" w14:textId="77777777" w:rsidR="00C25CB4" w:rsidRDefault="00C25CB4" w:rsidP="00635580">
            <w:pPr>
              <w:pStyle w:val="Compact"/>
            </w:pPr>
            <w:r>
              <w:t>0.000 (0.000, 0.000)</w:t>
            </w:r>
          </w:p>
        </w:tc>
        <w:tc>
          <w:tcPr>
            <w:tcW w:w="0" w:type="auto"/>
          </w:tcPr>
          <w:p w14:paraId="61A94502" w14:textId="77777777" w:rsidR="00C25CB4" w:rsidRDefault="00C25CB4" w:rsidP="00635580">
            <w:pPr>
              <w:pStyle w:val="Compact"/>
            </w:pPr>
            <w:r>
              <w:t>0.000 (0.000, 0.000)</w:t>
            </w:r>
          </w:p>
        </w:tc>
      </w:tr>
      <w:tr w:rsidR="00C25CB4" w14:paraId="40EC5E45" w14:textId="77777777" w:rsidTr="00635580">
        <w:tc>
          <w:tcPr>
            <w:tcW w:w="0" w:type="auto"/>
          </w:tcPr>
          <w:p w14:paraId="053172A9" w14:textId="77777777" w:rsidR="00C25CB4" w:rsidRDefault="00C25CB4" w:rsidP="00635580">
            <w:pPr>
              <w:pStyle w:val="Compact"/>
            </w:pPr>
            <w:r>
              <w:t>NTDB</w:t>
            </w:r>
          </w:p>
        </w:tc>
        <w:tc>
          <w:tcPr>
            <w:tcW w:w="0" w:type="auto"/>
          </w:tcPr>
          <w:p w14:paraId="5508693A" w14:textId="77777777" w:rsidR="00C25CB4" w:rsidRDefault="00C25CB4" w:rsidP="00635580">
            <w:pPr>
              <w:pStyle w:val="Compact"/>
            </w:pPr>
            <w:r>
              <w:t>TITCO</w:t>
            </w:r>
          </w:p>
        </w:tc>
        <w:tc>
          <w:tcPr>
            <w:tcW w:w="0" w:type="auto"/>
          </w:tcPr>
          <w:p w14:paraId="3EB9B9E0" w14:textId="77777777" w:rsidR="00C25CB4" w:rsidRDefault="00C25CB4" w:rsidP="00635580">
            <w:pPr>
              <w:pStyle w:val="Compact"/>
            </w:pPr>
            <w:r>
              <w:t>0.003 (0.000, 0.028)</w:t>
            </w:r>
          </w:p>
        </w:tc>
        <w:tc>
          <w:tcPr>
            <w:tcW w:w="0" w:type="auto"/>
          </w:tcPr>
          <w:p w14:paraId="761C9E1D" w14:textId="77777777" w:rsidR="00C25CB4" w:rsidRDefault="00C25CB4" w:rsidP="00635580">
            <w:pPr>
              <w:pStyle w:val="Compact"/>
            </w:pPr>
            <w:r>
              <w:t>-0.003 (-0.111, -0.000)</w:t>
            </w:r>
          </w:p>
        </w:tc>
        <w:tc>
          <w:tcPr>
            <w:tcW w:w="0" w:type="auto"/>
          </w:tcPr>
          <w:p w14:paraId="42EAB346" w14:textId="77777777" w:rsidR="00C25CB4" w:rsidRDefault="00C25CB4" w:rsidP="00635580">
            <w:pPr>
              <w:pStyle w:val="Compact"/>
            </w:pPr>
            <w:r>
              <w:t>-0.003 (-0.084, -0.000)</w:t>
            </w:r>
          </w:p>
        </w:tc>
      </w:tr>
      <w:tr w:rsidR="00C25CB4" w14:paraId="05594CFD" w14:textId="77777777" w:rsidTr="00635580">
        <w:tc>
          <w:tcPr>
            <w:tcW w:w="0" w:type="auto"/>
          </w:tcPr>
          <w:p w14:paraId="46E94EBD" w14:textId="77777777" w:rsidR="00C25CB4" w:rsidRDefault="00C25CB4" w:rsidP="00635580">
            <w:pPr>
              <w:pStyle w:val="Compact"/>
            </w:pPr>
            <w:r>
              <w:t>SweTrau</w:t>
            </w:r>
          </w:p>
        </w:tc>
        <w:tc>
          <w:tcPr>
            <w:tcW w:w="0" w:type="auto"/>
          </w:tcPr>
          <w:p w14:paraId="7F7E820C" w14:textId="77777777" w:rsidR="00C25CB4" w:rsidRDefault="00C25CB4" w:rsidP="00635580">
            <w:pPr>
              <w:pStyle w:val="Compact"/>
            </w:pPr>
            <w:r>
              <w:t>NTDB</w:t>
            </w:r>
          </w:p>
        </w:tc>
        <w:tc>
          <w:tcPr>
            <w:tcW w:w="0" w:type="auto"/>
          </w:tcPr>
          <w:p w14:paraId="334FFAF3" w14:textId="77777777" w:rsidR="00C25CB4" w:rsidRDefault="00C25CB4" w:rsidP="00635580">
            <w:pPr>
              <w:pStyle w:val="Compact"/>
            </w:pPr>
            <w:r>
              <w:t>0.000 (-0.004, 0.000)</w:t>
            </w:r>
          </w:p>
        </w:tc>
        <w:tc>
          <w:tcPr>
            <w:tcW w:w="0" w:type="auto"/>
          </w:tcPr>
          <w:p w14:paraId="1E5B0808" w14:textId="77777777" w:rsidR="00C25CB4" w:rsidRDefault="00C25CB4" w:rsidP="00635580">
            <w:pPr>
              <w:pStyle w:val="Compact"/>
            </w:pPr>
            <w:r>
              <w:t>0.000 (0.000, 0.005)</w:t>
            </w:r>
          </w:p>
        </w:tc>
        <w:tc>
          <w:tcPr>
            <w:tcW w:w="0" w:type="auto"/>
          </w:tcPr>
          <w:p w14:paraId="254FE6E3" w14:textId="77777777" w:rsidR="00C25CB4" w:rsidRDefault="00C25CB4" w:rsidP="00635580">
            <w:pPr>
              <w:pStyle w:val="Compact"/>
            </w:pPr>
            <w:r>
              <w:t>0.000 (0.000, 0.001)</w:t>
            </w:r>
          </w:p>
        </w:tc>
      </w:tr>
      <w:tr w:rsidR="00C25CB4" w14:paraId="4E323B4D" w14:textId="77777777" w:rsidTr="00635580">
        <w:tc>
          <w:tcPr>
            <w:tcW w:w="0" w:type="auto"/>
          </w:tcPr>
          <w:p w14:paraId="4DEB3411" w14:textId="77777777" w:rsidR="00C25CB4" w:rsidRDefault="00C25CB4" w:rsidP="00635580">
            <w:pPr>
              <w:pStyle w:val="Compact"/>
            </w:pPr>
            <w:r>
              <w:t>SweTrau</w:t>
            </w:r>
          </w:p>
        </w:tc>
        <w:tc>
          <w:tcPr>
            <w:tcW w:w="0" w:type="auto"/>
          </w:tcPr>
          <w:p w14:paraId="533945D1" w14:textId="77777777" w:rsidR="00C25CB4" w:rsidRDefault="00C25CB4" w:rsidP="00635580">
            <w:pPr>
              <w:pStyle w:val="Compact"/>
            </w:pPr>
            <w:r>
              <w:t>TITCO</w:t>
            </w:r>
          </w:p>
        </w:tc>
        <w:tc>
          <w:tcPr>
            <w:tcW w:w="0" w:type="auto"/>
          </w:tcPr>
          <w:p w14:paraId="5738545E" w14:textId="77777777" w:rsidR="00C25CB4" w:rsidRDefault="00C25CB4" w:rsidP="00635580">
            <w:pPr>
              <w:pStyle w:val="Compact"/>
            </w:pPr>
            <w:r>
              <w:t>0.012 (-0.010, 0.029)</w:t>
            </w:r>
          </w:p>
        </w:tc>
        <w:tc>
          <w:tcPr>
            <w:tcW w:w="0" w:type="auto"/>
          </w:tcPr>
          <w:p w14:paraId="27097424" w14:textId="77777777" w:rsidR="00C25CB4" w:rsidRDefault="00C25CB4" w:rsidP="00635580">
            <w:pPr>
              <w:pStyle w:val="Compact"/>
            </w:pPr>
            <w:r>
              <w:t>-0.015 (-0.112, 0.013)</w:t>
            </w:r>
          </w:p>
        </w:tc>
        <w:tc>
          <w:tcPr>
            <w:tcW w:w="0" w:type="auto"/>
          </w:tcPr>
          <w:p w14:paraId="30B94253" w14:textId="77777777" w:rsidR="00C25CB4" w:rsidRDefault="00C25CB4" w:rsidP="00635580">
            <w:pPr>
              <w:pStyle w:val="Compact"/>
            </w:pPr>
            <w:r>
              <w:t>-0.003 (-0.083, 0.003)</w:t>
            </w:r>
          </w:p>
        </w:tc>
      </w:tr>
      <w:tr w:rsidR="00C25CB4" w14:paraId="1ED54A6A" w14:textId="77777777" w:rsidTr="00635580">
        <w:tc>
          <w:tcPr>
            <w:tcW w:w="0" w:type="auto"/>
          </w:tcPr>
          <w:p w14:paraId="7819C7F2" w14:textId="77777777" w:rsidR="00C25CB4" w:rsidRDefault="00C25CB4" w:rsidP="00635580">
            <w:pPr>
              <w:pStyle w:val="Compact"/>
            </w:pPr>
            <w:r>
              <w:lastRenderedPageBreak/>
              <w:t>TITCO</w:t>
            </w:r>
          </w:p>
        </w:tc>
        <w:tc>
          <w:tcPr>
            <w:tcW w:w="0" w:type="auto"/>
          </w:tcPr>
          <w:p w14:paraId="101879FD" w14:textId="77777777" w:rsidR="00C25CB4" w:rsidRDefault="00C25CB4" w:rsidP="00635580">
            <w:pPr>
              <w:pStyle w:val="Compact"/>
            </w:pPr>
            <w:r>
              <w:t>NTDB</w:t>
            </w:r>
          </w:p>
        </w:tc>
        <w:tc>
          <w:tcPr>
            <w:tcW w:w="0" w:type="auto"/>
          </w:tcPr>
          <w:p w14:paraId="160CA81E" w14:textId="77777777" w:rsidR="00C25CB4" w:rsidRDefault="00C25CB4" w:rsidP="00635580">
            <w:pPr>
              <w:pStyle w:val="Compact"/>
            </w:pPr>
            <w:r>
              <w:t>-0.048 (-0.056, -0.030)</w:t>
            </w:r>
          </w:p>
        </w:tc>
        <w:tc>
          <w:tcPr>
            <w:tcW w:w="0" w:type="auto"/>
          </w:tcPr>
          <w:p w14:paraId="7E9A4C21" w14:textId="77777777" w:rsidR="00C25CB4" w:rsidRDefault="00C25CB4" w:rsidP="00635580">
            <w:pPr>
              <w:pStyle w:val="Compact"/>
            </w:pPr>
            <w:r>
              <w:t>0.028 (0.008, 0.044)</w:t>
            </w:r>
          </w:p>
        </w:tc>
        <w:tc>
          <w:tcPr>
            <w:tcW w:w="0" w:type="auto"/>
          </w:tcPr>
          <w:p w14:paraId="006787E7" w14:textId="77777777" w:rsidR="00C25CB4" w:rsidRDefault="00C25CB4" w:rsidP="00635580">
            <w:pPr>
              <w:pStyle w:val="Compact"/>
            </w:pPr>
            <w:r>
              <w:t>-0.011 (-0.039, -0.003)</w:t>
            </w:r>
          </w:p>
        </w:tc>
      </w:tr>
      <w:tr w:rsidR="00C25CB4" w14:paraId="1EADD017" w14:textId="77777777" w:rsidTr="00635580">
        <w:tc>
          <w:tcPr>
            <w:tcW w:w="0" w:type="auto"/>
          </w:tcPr>
          <w:p w14:paraId="77947F66" w14:textId="77777777" w:rsidR="00C25CB4" w:rsidRDefault="00C25CB4" w:rsidP="00635580">
            <w:pPr>
              <w:pStyle w:val="Compact"/>
            </w:pPr>
            <w:r>
              <w:t>TITCO</w:t>
            </w:r>
          </w:p>
        </w:tc>
        <w:tc>
          <w:tcPr>
            <w:tcW w:w="0" w:type="auto"/>
          </w:tcPr>
          <w:p w14:paraId="16E871CE" w14:textId="77777777" w:rsidR="00C25CB4" w:rsidRDefault="00C25CB4" w:rsidP="00635580">
            <w:pPr>
              <w:pStyle w:val="Compact"/>
            </w:pPr>
            <w:r>
              <w:t>SweTrau</w:t>
            </w:r>
          </w:p>
        </w:tc>
        <w:tc>
          <w:tcPr>
            <w:tcW w:w="0" w:type="auto"/>
          </w:tcPr>
          <w:p w14:paraId="6E62A827" w14:textId="77777777" w:rsidR="00C25CB4" w:rsidRDefault="00C25CB4" w:rsidP="00635580">
            <w:pPr>
              <w:pStyle w:val="Compact"/>
            </w:pPr>
            <w:r>
              <w:t>0.025 (-0.007, 0.046)</w:t>
            </w:r>
          </w:p>
        </w:tc>
        <w:tc>
          <w:tcPr>
            <w:tcW w:w="0" w:type="auto"/>
          </w:tcPr>
          <w:p w14:paraId="59D9C279" w14:textId="77777777" w:rsidR="00C25CB4" w:rsidRDefault="00C25CB4" w:rsidP="00635580">
            <w:pPr>
              <w:pStyle w:val="Compact"/>
            </w:pPr>
            <w:r>
              <w:t>-0.001 (-0.017, 0.037)</w:t>
            </w:r>
          </w:p>
        </w:tc>
        <w:tc>
          <w:tcPr>
            <w:tcW w:w="0" w:type="auto"/>
          </w:tcPr>
          <w:p w14:paraId="120681CA" w14:textId="77777777" w:rsidR="00C25CB4" w:rsidRDefault="00C25CB4" w:rsidP="00635580">
            <w:pPr>
              <w:pStyle w:val="Compact"/>
            </w:pPr>
            <w:r>
              <w:t>0.024 (0.012, 0.041)</w:t>
            </w:r>
          </w:p>
        </w:tc>
      </w:tr>
    </w:tbl>
    <w:p w14:paraId="0D14D48E" w14:textId="77777777" w:rsidR="00C25CB4" w:rsidRDefault="00C25CB4" w:rsidP="00C25CB4">
      <w:pPr>
        <w:pStyle w:val="BodyText"/>
      </w:pPr>
      <w:r>
        <w:t> </w:t>
      </w:r>
    </w:p>
    <w:p w14:paraId="1DBA7BE0" w14:textId="05CA1191" w:rsidR="0063470F" w:rsidRPr="0063470F" w:rsidRDefault="0063470F" w:rsidP="00C25CB4">
      <w:pPr>
        <w:pStyle w:val="BodyText"/>
        <w:rPr>
          <w:rFonts w:ascii="Times New Roman" w:hAnsi="Times New Roman" w:cs="Times New Roman"/>
          <w:sz w:val="32"/>
          <w:szCs w:val="32"/>
        </w:rPr>
      </w:pPr>
      <w:commentRangeStart w:id="221"/>
      <w:r>
        <w:rPr>
          <w:rFonts w:ascii="Times New Roman" w:hAnsi="Times New Roman" w:cs="Times New Roman"/>
          <w:sz w:val="32"/>
          <w:szCs w:val="32"/>
        </w:rPr>
        <w:t>Missing values</w:t>
      </w:r>
      <w:commentRangeEnd w:id="221"/>
      <w:r w:rsidR="00355CDF">
        <w:rPr>
          <w:rStyle w:val="CommentReference"/>
          <w:rFonts w:eastAsia="Times New Roman"/>
        </w:rPr>
        <w:commentReference w:id="221"/>
      </w:r>
    </w:p>
    <w:p w14:paraId="7E5DA5D4" w14:textId="19EE2581" w:rsidR="00C25CB4" w:rsidRPr="0073192C" w:rsidRDefault="000515F3" w:rsidP="00C05CF9">
      <w:pPr>
        <w:spacing w:line="360" w:lineRule="auto"/>
        <w:rPr>
          <w:lang w:val="en-US"/>
          <w:rPrChange w:id="222" w:author="Martin Gerdin Wärnberg" w:date="2019-12-30T09:25:00Z">
            <w:rPr/>
          </w:rPrChange>
        </w:rPr>
      </w:pPr>
      <w:r w:rsidRPr="00C05CF9">
        <w:rPr>
          <w:lang w:val="en-US"/>
        </w:rPr>
        <w:t xml:space="preserve">In total, 17% of the patients was excluded from this study due to missing values. The most common missing value counting all cohorts combined was GCS(gcs_t_1) with 10.66% of the missing values. Inspecting the cohorts </w:t>
      </w:r>
      <w:r w:rsidR="00C46F6B" w:rsidRPr="00C05CF9">
        <w:rPr>
          <w:lang w:val="en-US"/>
        </w:rPr>
        <w:t xml:space="preserve">separately, the most common missing value is RR(rr_1) for </w:t>
      </w:r>
      <w:proofErr w:type="spellStart"/>
      <w:r w:rsidR="00C46F6B" w:rsidRPr="00C05CF9">
        <w:rPr>
          <w:lang w:val="en-US"/>
        </w:rPr>
        <w:t>SweTrau</w:t>
      </w:r>
      <w:proofErr w:type="spellEnd"/>
      <w:r w:rsidR="00C46F6B" w:rsidRPr="00C05CF9">
        <w:rPr>
          <w:lang w:val="en-US"/>
        </w:rPr>
        <w:t xml:space="preserve"> and TITCO scoring 33.20% and 41.48% respectively. </w:t>
      </w:r>
      <w:r w:rsidR="00C46F6B" w:rsidRPr="0073192C">
        <w:rPr>
          <w:lang w:val="en-US"/>
          <w:rPrChange w:id="223" w:author="Martin Gerdin Wärnberg" w:date="2019-12-30T09:25:00Z">
            <w:rPr/>
          </w:rPrChange>
        </w:rPr>
        <w:t>For NTDB it is GCS 10.69% of the patients.</w:t>
      </w:r>
    </w:p>
    <w:p w14:paraId="69AFB1B8" w14:textId="77777777" w:rsidR="00C25CB4" w:rsidRPr="0073192C" w:rsidRDefault="00C25CB4" w:rsidP="00C05CF9">
      <w:pPr>
        <w:spacing w:line="360" w:lineRule="auto"/>
        <w:rPr>
          <w:lang w:val="en-US"/>
          <w:rPrChange w:id="224" w:author="Martin Gerdin Wärnberg" w:date="2019-12-30T09:25:00Z">
            <w:rPr/>
          </w:rPrChange>
        </w:rPr>
      </w:pPr>
    </w:p>
    <w:p w14:paraId="54029E5F" w14:textId="68C0B131" w:rsidR="003A2E75" w:rsidRPr="00CF6953" w:rsidRDefault="003A2E75" w:rsidP="003A2E75">
      <w:pPr>
        <w:pStyle w:val="TableCaption"/>
        <w:rPr>
          <w:rFonts w:ascii="Times New Roman" w:hAnsi="Times New Roman" w:cs="Times New Roman"/>
          <w:i w:val="0"/>
        </w:rPr>
      </w:pPr>
      <w:proofErr w:type="spellStart"/>
      <w:r w:rsidRPr="003A2E75">
        <w:rPr>
          <w:rFonts w:ascii="Times New Roman" w:hAnsi="Times New Roman" w:cs="Times New Roman"/>
          <w:b/>
          <w:i w:val="0"/>
        </w:rPr>
        <w:t>SweTrau</w:t>
      </w:r>
      <w:proofErr w:type="spellEnd"/>
      <w:r w:rsidR="00CF6953">
        <w:rPr>
          <w:rFonts w:ascii="Times New Roman" w:hAnsi="Times New Roman" w:cs="Times New Roman"/>
          <w:b/>
          <w:i w:val="0"/>
        </w:rPr>
        <w:t>…</w:t>
      </w:r>
      <w:commentRangeStart w:id="225"/>
      <w:r w:rsidR="00CF6953">
        <w:rPr>
          <w:rFonts w:ascii="Times New Roman" w:hAnsi="Times New Roman" w:cs="Times New Roman"/>
          <w:b/>
          <w:i w:val="0"/>
        </w:rPr>
        <w:t>Table 5</w:t>
      </w:r>
      <w:commentRangeEnd w:id="225"/>
      <w:r w:rsidR="00355CDF">
        <w:rPr>
          <w:rStyle w:val="CommentReference"/>
          <w:rFonts w:eastAsia="Times New Roman"/>
          <w:i w:val="0"/>
        </w:rPr>
        <w:commentReference w:id="225"/>
      </w:r>
    </w:p>
    <w:tbl>
      <w:tblPr>
        <w:tblStyle w:val="Table"/>
        <w:tblW w:w="0" w:type="pct"/>
        <w:tblLook w:val="07E0" w:firstRow="1" w:lastRow="1" w:firstColumn="1" w:lastColumn="1" w:noHBand="1" w:noVBand="1"/>
        <w:tblCaption w:val="SweTrau"/>
      </w:tblPr>
      <w:tblGrid>
        <w:gridCol w:w="963"/>
        <w:gridCol w:w="1496"/>
        <w:gridCol w:w="1256"/>
      </w:tblGrid>
      <w:tr w:rsidR="003A2E75" w:rsidRPr="003A2E75" w14:paraId="60B65DDB" w14:textId="77777777" w:rsidTr="00100FF4">
        <w:tc>
          <w:tcPr>
            <w:tcW w:w="0" w:type="auto"/>
            <w:tcBorders>
              <w:bottom w:val="single" w:sz="0" w:space="0" w:color="auto"/>
            </w:tcBorders>
            <w:vAlign w:val="bottom"/>
          </w:tcPr>
          <w:p w14:paraId="038289D8"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41EEC317" w14:textId="77777777" w:rsidR="003A2E75" w:rsidRPr="003A2E75" w:rsidRDefault="003A2E75" w:rsidP="00100FF4">
            <w:pPr>
              <w:pStyle w:val="Compact"/>
              <w:jc w:val="right"/>
              <w:rPr>
                <w:rFonts w:ascii="Times New Roman" w:hAnsi="Times New Roman" w:cs="Times New Roman"/>
              </w:rPr>
            </w:pPr>
            <w:commentRangeStart w:id="226"/>
            <w:r w:rsidRPr="003A2E75">
              <w:rPr>
                <w:rFonts w:ascii="Times New Roman" w:hAnsi="Times New Roman" w:cs="Times New Roman"/>
              </w:rPr>
              <w:t>number.of.na</w:t>
            </w:r>
            <w:commentRangeEnd w:id="226"/>
            <w:r w:rsidR="00355CDF">
              <w:rPr>
                <w:rStyle w:val="CommentReference"/>
                <w:rFonts w:eastAsia="Times New Roman"/>
              </w:rPr>
              <w:commentReference w:id="226"/>
            </w:r>
          </w:p>
        </w:tc>
        <w:tc>
          <w:tcPr>
            <w:tcW w:w="0" w:type="auto"/>
            <w:tcBorders>
              <w:bottom w:val="single" w:sz="0" w:space="0" w:color="auto"/>
            </w:tcBorders>
            <w:vAlign w:val="bottom"/>
          </w:tcPr>
          <w:p w14:paraId="7FBF15D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4609BCF2" w14:textId="77777777" w:rsidTr="00100FF4">
        <w:tc>
          <w:tcPr>
            <w:tcW w:w="0" w:type="auto"/>
          </w:tcPr>
          <w:p w14:paraId="4F3B789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378E377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278</w:t>
            </w:r>
          </w:p>
        </w:tc>
        <w:tc>
          <w:tcPr>
            <w:tcW w:w="0" w:type="auto"/>
          </w:tcPr>
          <w:p w14:paraId="65F368D6"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0.91</w:t>
            </w:r>
          </w:p>
        </w:tc>
      </w:tr>
      <w:tr w:rsidR="003A2E75" w:rsidRPr="003A2E75" w14:paraId="272FC736" w14:textId="77777777" w:rsidTr="00100FF4">
        <w:tc>
          <w:tcPr>
            <w:tcW w:w="0" w:type="auto"/>
          </w:tcPr>
          <w:p w14:paraId="7EA27CA2"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3A94423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142</w:t>
            </w:r>
          </w:p>
        </w:tc>
        <w:tc>
          <w:tcPr>
            <w:tcW w:w="0" w:type="auto"/>
          </w:tcPr>
          <w:p w14:paraId="64BC4F0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0.46</w:t>
            </w:r>
          </w:p>
        </w:tc>
      </w:tr>
      <w:tr w:rsidR="003A2E75" w:rsidRPr="003A2E75" w14:paraId="19A027AD" w14:textId="77777777" w:rsidTr="00100FF4">
        <w:tc>
          <w:tcPr>
            <w:tcW w:w="0" w:type="auto"/>
          </w:tcPr>
          <w:p w14:paraId="6EFA210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0CD2158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2465</w:t>
            </w:r>
          </w:p>
        </w:tc>
        <w:tc>
          <w:tcPr>
            <w:tcW w:w="0" w:type="auto"/>
          </w:tcPr>
          <w:p w14:paraId="729001C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8.06</w:t>
            </w:r>
          </w:p>
        </w:tc>
      </w:tr>
      <w:tr w:rsidR="003A2E75" w:rsidRPr="003A2E75" w14:paraId="5ACEA48D" w14:textId="77777777" w:rsidTr="00100FF4">
        <w:tc>
          <w:tcPr>
            <w:tcW w:w="0" w:type="auto"/>
          </w:tcPr>
          <w:p w14:paraId="301ED451"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29C3F14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3214</w:t>
            </w:r>
          </w:p>
        </w:tc>
        <w:tc>
          <w:tcPr>
            <w:tcW w:w="0" w:type="auto"/>
          </w:tcPr>
          <w:p w14:paraId="5D0D1AE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10.51</w:t>
            </w:r>
          </w:p>
        </w:tc>
      </w:tr>
      <w:tr w:rsidR="003A2E75" w:rsidRPr="003A2E75" w14:paraId="710E86FC" w14:textId="77777777" w:rsidTr="00100FF4">
        <w:tc>
          <w:tcPr>
            <w:tcW w:w="0" w:type="auto"/>
          </w:tcPr>
          <w:p w14:paraId="448BA6B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3C88819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10152</w:t>
            </w:r>
          </w:p>
        </w:tc>
        <w:tc>
          <w:tcPr>
            <w:tcW w:w="0" w:type="auto"/>
          </w:tcPr>
          <w:p w14:paraId="5BE165E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33.20</w:t>
            </w:r>
          </w:p>
        </w:tc>
      </w:tr>
      <w:tr w:rsidR="003A2E75" w:rsidRPr="003A2E75" w14:paraId="3828B776" w14:textId="77777777" w:rsidTr="00100FF4">
        <w:tc>
          <w:tcPr>
            <w:tcW w:w="0" w:type="auto"/>
          </w:tcPr>
          <w:p w14:paraId="555D635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7AB9BD5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1376</w:t>
            </w:r>
          </w:p>
        </w:tc>
        <w:tc>
          <w:tcPr>
            <w:tcW w:w="0" w:type="auto"/>
          </w:tcPr>
          <w:p w14:paraId="42A1117D"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4.50</w:t>
            </w:r>
          </w:p>
        </w:tc>
      </w:tr>
      <w:tr w:rsidR="003A2E75" w:rsidRPr="003A2E75" w14:paraId="0D497FD1" w14:textId="77777777" w:rsidTr="00100FF4">
        <w:tc>
          <w:tcPr>
            <w:tcW w:w="0" w:type="auto"/>
          </w:tcPr>
          <w:p w14:paraId="0D12F58C"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2B62C0D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w:t>
            </w:r>
          </w:p>
        </w:tc>
        <w:tc>
          <w:tcPr>
            <w:tcW w:w="0" w:type="auto"/>
          </w:tcPr>
          <w:p w14:paraId="068DE9A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0.01</w:t>
            </w:r>
          </w:p>
        </w:tc>
      </w:tr>
      <w:tr w:rsidR="003A2E75" w:rsidRPr="003A2E75" w14:paraId="3791ABCA" w14:textId="77777777" w:rsidTr="00100FF4">
        <w:tc>
          <w:tcPr>
            <w:tcW w:w="0" w:type="auto"/>
          </w:tcPr>
          <w:p w14:paraId="57B927BA" w14:textId="77777777" w:rsidR="003A2E75" w:rsidRPr="003A2E75" w:rsidRDefault="003A2E75" w:rsidP="00100FF4">
            <w:pPr>
              <w:pStyle w:val="Compact"/>
              <w:rPr>
                <w:rFonts w:ascii="Times New Roman" w:hAnsi="Times New Roman" w:cs="Times New Roman"/>
              </w:rPr>
            </w:pPr>
            <w:commentRangeStart w:id="227"/>
            <w:r w:rsidRPr="003A2E75">
              <w:rPr>
                <w:rFonts w:ascii="Times New Roman" w:hAnsi="Times New Roman" w:cs="Times New Roman"/>
              </w:rPr>
              <w:t>dataset</w:t>
            </w:r>
            <w:commentRangeEnd w:id="227"/>
            <w:r w:rsidR="00355CDF">
              <w:rPr>
                <w:rStyle w:val="CommentReference"/>
                <w:rFonts w:eastAsia="Times New Roman"/>
              </w:rPr>
              <w:commentReference w:id="227"/>
            </w:r>
          </w:p>
        </w:tc>
        <w:tc>
          <w:tcPr>
            <w:tcW w:w="0" w:type="auto"/>
          </w:tcPr>
          <w:p w14:paraId="7535EA4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306897B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6A782977" w14:textId="77777777" w:rsidR="003A2E75" w:rsidRDefault="003A2E75" w:rsidP="003A2E75">
      <w:pPr>
        <w:pStyle w:val="BodyText"/>
        <w:rPr>
          <w:rFonts w:ascii="Times New Roman" w:hAnsi="Times New Roman" w:cs="Times New Roman"/>
        </w:rPr>
      </w:pPr>
      <w:r w:rsidRPr="003A2E75">
        <w:rPr>
          <w:rFonts w:ascii="Times New Roman" w:hAnsi="Times New Roman" w:cs="Times New Roman"/>
        </w:rPr>
        <w:t> </w:t>
      </w:r>
    </w:p>
    <w:tbl>
      <w:tblPr>
        <w:tblStyle w:val="Table"/>
        <w:tblW w:w="0" w:type="pct"/>
        <w:tblLook w:val="07E0" w:firstRow="1" w:lastRow="1" w:firstColumn="1" w:lastColumn="1" w:noHBand="1" w:noVBand="1"/>
        <w:tblCaption w:val="SweTrau"/>
      </w:tblPr>
      <w:tblGrid>
        <w:gridCol w:w="338"/>
        <w:gridCol w:w="2070"/>
        <w:gridCol w:w="1327"/>
      </w:tblGrid>
      <w:tr w:rsidR="00B07745" w14:paraId="28172F89" w14:textId="77777777" w:rsidTr="00100FF4">
        <w:tc>
          <w:tcPr>
            <w:tcW w:w="0" w:type="auto"/>
            <w:tcBorders>
              <w:bottom w:val="single" w:sz="0" w:space="0" w:color="auto"/>
            </w:tcBorders>
            <w:vAlign w:val="bottom"/>
          </w:tcPr>
          <w:p w14:paraId="6504A560" w14:textId="77777777" w:rsidR="00B07745" w:rsidRDefault="00B07745" w:rsidP="00100FF4">
            <w:pPr>
              <w:pStyle w:val="Compact"/>
            </w:pPr>
          </w:p>
        </w:tc>
        <w:tc>
          <w:tcPr>
            <w:tcW w:w="0" w:type="auto"/>
            <w:tcBorders>
              <w:bottom w:val="single" w:sz="0" w:space="0" w:color="auto"/>
            </w:tcBorders>
            <w:vAlign w:val="bottom"/>
          </w:tcPr>
          <w:p w14:paraId="7E494730" w14:textId="77777777" w:rsidR="00B07745" w:rsidRDefault="00B07745" w:rsidP="00100FF4">
            <w:pPr>
              <w:pStyle w:val="Compact"/>
              <w:jc w:val="right"/>
            </w:pPr>
            <w:r>
              <w:t>total.number.of.na</w:t>
            </w:r>
          </w:p>
        </w:tc>
        <w:tc>
          <w:tcPr>
            <w:tcW w:w="0" w:type="auto"/>
            <w:tcBorders>
              <w:bottom w:val="single" w:sz="0" w:space="0" w:color="auto"/>
            </w:tcBorders>
            <w:vAlign w:val="bottom"/>
          </w:tcPr>
          <w:p w14:paraId="5C3CEB2E" w14:textId="77777777" w:rsidR="00B07745" w:rsidRDefault="00B07745" w:rsidP="00100FF4">
            <w:pPr>
              <w:pStyle w:val="Compact"/>
              <w:jc w:val="right"/>
            </w:pPr>
            <w:r>
              <w:t>percent.NA</w:t>
            </w:r>
          </w:p>
        </w:tc>
      </w:tr>
      <w:tr w:rsidR="00B07745" w14:paraId="0F011260" w14:textId="77777777" w:rsidTr="00100FF4">
        <w:tc>
          <w:tcPr>
            <w:tcW w:w="0" w:type="auto"/>
          </w:tcPr>
          <w:p w14:paraId="1C875CDC" w14:textId="77777777" w:rsidR="00B07745" w:rsidRDefault="00B07745" w:rsidP="00100FF4">
            <w:pPr>
              <w:pStyle w:val="Compact"/>
            </w:pPr>
            <w:r>
              <w:t>1</w:t>
            </w:r>
          </w:p>
        </w:tc>
        <w:tc>
          <w:tcPr>
            <w:tcW w:w="0" w:type="auto"/>
          </w:tcPr>
          <w:p w14:paraId="10021F58" w14:textId="77777777" w:rsidR="00B07745" w:rsidRDefault="00B07745" w:rsidP="00100FF4">
            <w:pPr>
              <w:pStyle w:val="Compact"/>
              <w:jc w:val="right"/>
            </w:pPr>
            <w:r>
              <w:t>12203</w:t>
            </w:r>
          </w:p>
        </w:tc>
        <w:tc>
          <w:tcPr>
            <w:tcW w:w="0" w:type="auto"/>
          </w:tcPr>
          <w:p w14:paraId="3C792805" w14:textId="77777777" w:rsidR="00B07745" w:rsidRDefault="00B07745" w:rsidP="00100FF4">
            <w:pPr>
              <w:pStyle w:val="Compact"/>
              <w:jc w:val="right"/>
            </w:pPr>
            <w:r>
              <w:t>40</w:t>
            </w:r>
          </w:p>
        </w:tc>
      </w:tr>
    </w:tbl>
    <w:p w14:paraId="091A1A73" w14:textId="77CCA015" w:rsidR="00B07745" w:rsidRPr="00B07745" w:rsidRDefault="00B07745" w:rsidP="003A2E75">
      <w:pPr>
        <w:pStyle w:val="BodyText"/>
      </w:pPr>
      <w:r>
        <w:t> </w:t>
      </w:r>
    </w:p>
    <w:p w14:paraId="2FD3A243" w14:textId="77777777" w:rsidR="00B07745" w:rsidRPr="003A2E75" w:rsidRDefault="00B07745" w:rsidP="003A2E75">
      <w:pPr>
        <w:pStyle w:val="BodyText"/>
        <w:rPr>
          <w:rFonts w:ascii="Times New Roman" w:hAnsi="Times New Roman" w:cs="Times New Roman"/>
        </w:rPr>
      </w:pPr>
    </w:p>
    <w:p w14:paraId="1EDBA634" w14:textId="26225E81" w:rsidR="003A2E75" w:rsidRPr="003A2E75" w:rsidRDefault="003A2E75" w:rsidP="003A2E75">
      <w:pPr>
        <w:pStyle w:val="TableCaption"/>
        <w:rPr>
          <w:rFonts w:ascii="Times New Roman" w:hAnsi="Times New Roman" w:cs="Times New Roman"/>
          <w:b/>
          <w:i w:val="0"/>
        </w:rPr>
      </w:pPr>
      <w:r w:rsidRPr="003A2E75">
        <w:rPr>
          <w:rFonts w:ascii="Times New Roman" w:hAnsi="Times New Roman" w:cs="Times New Roman"/>
          <w:b/>
          <w:i w:val="0"/>
        </w:rPr>
        <w:t>TITCO</w:t>
      </w:r>
      <w:r w:rsidR="00CF6953">
        <w:rPr>
          <w:rFonts w:ascii="Times New Roman" w:hAnsi="Times New Roman" w:cs="Times New Roman"/>
          <w:b/>
          <w:i w:val="0"/>
        </w:rPr>
        <w:t>...Table 6</w:t>
      </w:r>
    </w:p>
    <w:tbl>
      <w:tblPr>
        <w:tblStyle w:val="Table"/>
        <w:tblW w:w="0" w:type="pct"/>
        <w:tblLook w:val="07E0" w:firstRow="1" w:lastRow="1" w:firstColumn="1" w:lastColumn="1" w:noHBand="1" w:noVBand="1"/>
        <w:tblCaption w:val="TITCO"/>
      </w:tblPr>
      <w:tblGrid>
        <w:gridCol w:w="963"/>
        <w:gridCol w:w="1496"/>
        <w:gridCol w:w="1256"/>
      </w:tblGrid>
      <w:tr w:rsidR="003A2E75" w:rsidRPr="003A2E75" w14:paraId="2979E690" w14:textId="77777777" w:rsidTr="00100FF4">
        <w:tc>
          <w:tcPr>
            <w:tcW w:w="0" w:type="auto"/>
            <w:tcBorders>
              <w:bottom w:val="single" w:sz="0" w:space="0" w:color="auto"/>
            </w:tcBorders>
            <w:vAlign w:val="bottom"/>
          </w:tcPr>
          <w:p w14:paraId="6B83E8E9"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3E8B328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7D1F011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1A243222" w14:textId="77777777" w:rsidTr="00100FF4">
        <w:tc>
          <w:tcPr>
            <w:tcW w:w="0" w:type="auto"/>
          </w:tcPr>
          <w:p w14:paraId="448EEB11"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39DCD35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21</w:t>
            </w:r>
          </w:p>
        </w:tc>
        <w:tc>
          <w:tcPr>
            <w:tcW w:w="0" w:type="auto"/>
          </w:tcPr>
          <w:p w14:paraId="67A4036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0.13</w:t>
            </w:r>
          </w:p>
        </w:tc>
      </w:tr>
      <w:tr w:rsidR="003A2E75" w:rsidRPr="003A2E75" w14:paraId="120AA2E2" w14:textId="77777777" w:rsidTr="00100FF4">
        <w:tc>
          <w:tcPr>
            <w:tcW w:w="0" w:type="auto"/>
          </w:tcPr>
          <w:p w14:paraId="79A40B6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2556727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007134F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6CE5E1BE" w14:textId="77777777" w:rsidTr="00100FF4">
        <w:tc>
          <w:tcPr>
            <w:tcW w:w="0" w:type="auto"/>
          </w:tcPr>
          <w:p w14:paraId="3D176AD4"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466A2B3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2126</w:t>
            </w:r>
          </w:p>
        </w:tc>
        <w:tc>
          <w:tcPr>
            <w:tcW w:w="0" w:type="auto"/>
          </w:tcPr>
          <w:p w14:paraId="7209614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13.29</w:t>
            </w:r>
          </w:p>
        </w:tc>
      </w:tr>
      <w:tr w:rsidR="003A2E75" w:rsidRPr="003A2E75" w14:paraId="40C2BBAA" w14:textId="77777777" w:rsidTr="00100FF4">
        <w:tc>
          <w:tcPr>
            <w:tcW w:w="0" w:type="auto"/>
          </w:tcPr>
          <w:p w14:paraId="4A12271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35727AF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3255</w:t>
            </w:r>
          </w:p>
        </w:tc>
        <w:tc>
          <w:tcPr>
            <w:tcW w:w="0" w:type="auto"/>
          </w:tcPr>
          <w:p w14:paraId="03E3446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20.34</w:t>
            </w:r>
          </w:p>
        </w:tc>
      </w:tr>
      <w:tr w:rsidR="003A2E75" w:rsidRPr="003A2E75" w14:paraId="33E0D3DA" w14:textId="77777777" w:rsidTr="00100FF4">
        <w:tc>
          <w:tcPr>
            <w:tcW w:w="0" w:type="auto"/>
          </w:tcPr>
          <w:p w14:paraId="09A649B8"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4B66CCF8"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6637</w:t>
            </w:r>
          </w:p>
        </w:tc>
        <w:tc>
          <w:tcPr>
            <w:tcW w:w="0" w:type="auto"/>
          </w:tcPr>
          <w:p w14:paraId="41D2179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41.48</w:t>
            </w:r>
          </w:p>
        </w:tc>
      </w:tr>
      <w:tr w:rsidR="003A2E75" w:rsidRPr="003A2E75" w14:paraId="1B7206A7" w14:textId="77777777" w:rsidTr="00100FF4">
        <w:tc>
          <w:tcPr>
            <w:tcW w:w="0" w:type="auto"/>
          </w:tcPr>
          <w:p w14:paraId="532C28A9"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6020CCC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22</w:t>
            </w:r>
          </w:p>
        </w:tc>
        <w:tc>
          <w:tcPr>
            <w:tcW w:w="0" w:type="auto"/>
          </w:tcPr>
          <w:p w14:paraId="655C27D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0.14</w:t>
            </w:r>
          </w:p>
        </w:tc>
      </w:tr>
      <w:tr w:rsidR="003A2E75" w:rsidRPr="003A2E75" w14:paraId="11E53712" w14:textId="77777777" w:rsidTr="00100FF4">
        <w:tc>
          <w:tcPr>
            <w:tcW w:w="0" w:type="auto"/>
          </w:tcPr>
          <w:p w14:paraId="00760572"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lastRenderedPageBreak/>
              <w:t>iss</w:t>
            </w:r>
            <w:proofErr w:type="spellEnd"/>
          </w:p>
        </w:tc>
        <w:tc>
          <w:tcPr>
            <w:tcW w:w="0" w:type="auto"/>
          </w:tcPr>
          <w:p w14:paraId="4ABB928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1189</w:t>
            </w:r>
          </w:p>
        </w:tc>
        <w:tc>
          <w:tcPr>
            <w:tcW w:w="0" w:type="auto"/>
          </w:tcPr>
          <w:p w14:paraId="18F1DE2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7.43</w:t>
            </w:r>
          </w:p>
        </w:tc>
      </w:tr>
      <w:tr w:rsidR="003A2E75" w:rsidRPr="003A2E75" w14:paraId="60D177D4" w14:textId="77777777" w:rsidTr="00100FF4">
        <w:tc>
          <w:tcPr>
            <w:tcW w:w="0" w:type="auto"/>
          </w:tcPr>
          <w:p w14:paraId="217E7566"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0B6A84F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107B2F4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5EEEF354" w14:textId="77777777" w:rsidR="003A2E75" w:rsidRDefault="003A2E75" w:rsidP="003A2E75">
      <w:pPr>
        <w:pStyle w:val="BodyText"/>
        <w:rPr>
          <w:rFonts w:ascii="Times New Roman" w:hAnsi="Times New Roman" w:cs="Times New Roman"/>
        </w:rPr>
      </w:pPr>
      <w:r w:rsidRPr="003A2E75">
        <w:rPr>
          <w:rFonts w:ascii="Times New Roman" w:hAnsi="Times New Roman" w:cs="Times New Roman"/>
        </w:rPr>
        <w:t> </w:t>
      </w:r>
    </w:p>
    <w:tbl>
      <w:tblPr>
        <w:tblStyle w:val="Table"/>
        <w:tblW w:w="0" w:type="pct"/>
        <w:tblLook w:val="07E0" w:firstRow="1" w:lastRow="1" w:firstColumn="1" w:lastColumn="1" w:noHBand="1" w:noVBand="1"/>
        <w:tblCaption w:val="TITCO"/>
      </w:tblPr>
      <w:tblGrid>
        <w:gridCol w:w="338"/>
        <w:gridCol w:w="2070"/>
        <w:gridCol w:w="1327"/>
      </w:tblGrid>
      <w:tr w:rsidR="00B07745" w14:paraId="53B80E56" w14:textId="77777777" w:rsidTr="00100FF4">
        <w:tc>
          <w:tcPr>
            <w:tcW w:w="0" w:type="auto"/>
            <w:tcBorders>
              <w:bottom w:val="single" w:sz="0" w:space="0" w:color="auto"/>
            </w:tcBorders>
            <w:vAlign w:val="bottom"/>
          </w:tcPr>
          <w:p w14:paraId="4548616C" w14:textId="77777777" w:rsidR="00B07745" w:rsidRDefault="00B07745" w:rsidP="00100FF4">
            <w:pPr>
              <w:pStyle w:val="Compact"/>
            </w:pPr>
          </w:p>
        </w:tc>
        <w:tc>
          <w:tcPr>
            <w:tcW w:w="0" w:type="auto"/>
            <w:tcBorders>
              <w:bottom w:val="single" w:sz="0" w:space="0" w:color="auto"/>
            </w:tcBorders>
            <w:vAlign w:val="bottom"/>
          </w:tcPr>
          <w:p w14:paraId="04CE40E8" w14:textId="77777777" w:rsidR="00B07745" w:rsidRDefault="00B07745" w:rsidP="00100FF4">
            <w:pPr>
              <w:pStyle w:val="Compact"/>
              <w:jc w:val="right"/>
            </w:pPr>
            <w:r>
              <w:t>total.number.of.na</w:t>
            </w:r>
          </w:p>
        </w:tc>
        <w:tc>
          <w:tcPr>
            <w:tcW w:w="0" w:type="auto"/>
            <w:tcBorders>
              <w:bottom w:val="single" w:sz="0" w:space="0" w:color="auto"/>
            </w:tcBorders>
            <w:vAlign w:val="bottom"/>
          </w:tcPr>
          <w:p w14:paraId="779CC17F" w14:textId="77777777" w:rsidR="00B07745" w:rsidRDefault="00B07745" w:rsidP="00100FF4">
            <w:pPr>
              <w:pStyle w:val="Compact"/>
              <w:jc w:val="right"/>
            </w:pPr>
            <w:r>
              <w:t>percent.NA</w:t>
            </w:r>
          </w:p>
        </w:tc>
      </w:tr>
      <w:tr w:rsidR="00B07745" w14:paraId="1C2E8572" w14:textId="77777777" w:rsidTr="00100FF4">
        <w:tc>
          <w:tcPr>
            <w:tcW w:w="0" w:type="auto"/>
          </w:tcPr>
          <w:p w14:paraId="570AD3FB" w14:textId="77777777" w:rsidR="00B07745" w:rsidRDefault="00B07745" w:rsidP="00100FF4">
            <w:pPr>
              <w:pStyle w:val="Compact"/>
            </w:pPr>
            <w:r>
              <w:t>1</w:t>
            </w:r>
          </w:p>
        </w:tc>
        <w:tc>
          <w:tcPr>
            <w:tcW w:w="0" w:type="auto"/>
          </w:tcPr>
          <w:p w14:paraId="55731CBF" w14:textId="77777777" w:rsidR="00B07745" w:rsidRDefault="00B07745" w:rsidP="00100FF4">
            <w:pPr>
              <w:pStyle w:val="Compact"/>
              <w:jc w:val="right"/>
            </w:pPr>
            <w:r>
              <w:t>8020</w:t>
            </w:r>
          </w:p>
        </w:tc>
        <w:tc>
          <w:tcPr>
            <w:tcW w:w="0" w:type="auto"/>
          </w:tcPr>
          <w:p w14:paraId="3C22C00D" w14:textId="77777777" w:rsidR="00B07745" w:rsidRDefault="00B07745" w:rsidP="00100FF4">
            <w:pPr>
              <w:pStyle w:val="Compact"/>
              <w:jc w:val="right"/>
            </w:pPr>
            <w:r>
              <w:t>50</w:t>
            </w:r>
          </w:p>
        </w:tc>
      </w:tr>
    </w:tbl>
    <w:p w14:paraId="738D30B2" w14:textId="1775EE53" w:rsidR="00B07745" w:rsidRPr="00B07745" w:rsidRDefault="00B07745" w:rsidP="003A2E75">
      <w:pPr>
        <w:pStyle w:val="BodyText"/>
      </w:pPr>
      <w:r>
        <w:t> </w:t>
      </w:r>
    </w:p>
    <w:p w14:paraId="05BDB26C" w14:textId="77777777" w:rsidR="00B07745" w:rsidRPr="003A2E75" w:rsidRDefault="00B07745" w:rsidP="003A2E75">
      <w:pPr>
        <w:pStyle w:val="BodyText"/>
        <w:rPr>
          <w:rFonts w:ascii="Times New Roman" w:hAnsi="Times New Roman" w:cs="Times New Roman"/>
        </w:rPr>
      </w:pPr>
    </w:p>
    <w:p w14:paraId="0FF9CC43" w14:textId="64E8FEF7" w:rsidR="003A2E75" w:rsidRPr="003A2E75" w:rsidRDefault="003A2E75" w:rsidP="003A2E75">
      <w:pPr>
        <w:pStyle w:val="TableCaption"/>
        <w:rPr>
          <w:rFonts w:ascii="Times New Roman" w:hAnsi="Times New Roman" w:cs="Times New Roman"/>
          <w:b/>
          <w:i w:val="0"/>
        </w:rPr>
      </w:pPr>
      <w:r w:rsidRPr="003A2E75">
        <w:rPr>
          <w:rFonts w:ascii="Times New Roman" w:hAnsi="Times New Roman" w:cs="Times New Roman"/>
          <w:b/>
          <w:i w:val="0"/>
        </w:rPr>
        <w:t>NTDB</w:t>
      </w:r>
      <w:r w:rsidR="00CF6953">
        <w:rPr>
          <w:rFonts w:ascii="Times New Roman" w:hAnsi="Times New Roman" w:cs="Times New Roman"/>
          <w:b/>
          <w:i w:val="0"/>
        </w:rPr>
        <w:t>…Table 7</w:t>
      </w:r>
    </w:p>
    <w:tbl>
      <w:tblPr>
        <w:tblStyle w:val="Table"/>
        <w:tblW w:w="0" w:type="pct"/>
        <w:tblLook w:val="07E0" w:firstRow="1" w:lastRow="1" w:firstColumn="1" w:lastColumn="1" w:noHBand="1" w:noVBand="1"/>
        <w:tblCaption w:val="NTDB"/>
      </w:tblPr>
      <w:tblGrid>
        <w:gridCol w:w="963"/>
        <w:gridCol w:w="1496"/>
        <w:gridCol w:w="1256"/>
      </w:tblGrid>
      <w:tr w:rsidR="003A2E75" w:rsidRPr="003A2E75" w14:paraId="7E235503" w14:textId="77777777" w:rsidTr="00100FF4">
        <w:tc>
          <w:tcPr>
            <w:tcW w:w="0" w:type="auto"/>
            <w:tcBorders>
              <w:bottom w:val="single" w:sz="0" w:space="0" w:color="auto"/>
            </w:tcBorders>
            <w:vAlign w:val="bottom"/>
          </w:tcPr>
          <w:p w14:paraId="7D1DEBA5"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7FE619D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397950F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60DAF98C" w14:textId="77777777" w:rsidTr="00100FF4">
        <w:tc>
          <w:tcPr>
            <w:tcW w:w="0" w:type="auto"/>
          </w:tcPr>
          <w:p w14:paraId="2C81530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785AB54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43748</w:t>
            </w:r>
          </w:p>
        </w:tc>
        <w:tc>
          <w:tcPr>
            <w:tcW w:w="0" w:type="auto"/>
          </w:tcPr>
          <w:p w14:paraId="4AE8D25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5.69</w:t>
            </w:r>
          </w:p>
        </w:tc>
      </w:tr>
      <w:tr w:rsidR="003A2E75" w:rsidRPr="003A2E75" w14:paraId="196FEFEA" w14:textId="77777777" w:rsidTr="00100FF4">
        <w:tc>
          <w:tcPr>
            <w:tcW w:w="0" w:type="auto"/>
          </w:tcPr>
          <w:p w14:paraId="4BA45FC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7BFC238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12EC972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44BB9A47" w14:textId="77777777" w:rsidTr="00100FF4">
        <w:tc>
          <w:tcPr>
            <w:tcW w:w="0" w:type="auto"/>
          </w:tcPr>
          <w:p w14:paraId="7653ACAF"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0314BD2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82172</w:t>
            </w:r>
          </w:p>
        </w:tc>
        <w:tc>
          <w:tcPr>
            <w:tcW w:w="0" w:type="auto"/>
          </w:tcPr>
          <w:p w14:paraId="4DA8185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10.69</w:t>
            </w:r>
          </w:p>
        </w:tc>
      </w:tr>
      <w:tr w:rsidR="003A2E75" w:rsidRPr="003A2E75" w14:paraId="2BCC58D8" w14:textId="77777777" w:rsidTr="00100FF4">
        <w:tc>
          <w:tcPr>
            <w:tcW w:w="0" w:type="auto"/>
          </w:tcPr>
          <w:p w14:paraId="6C1A7540"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4E1101D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57926</w:t>
            </w:r>
          </w:p>
        </w:tc>
        <w:tc>
          <w:tcPr>
            <w:tcW w:w="0" w:type="auto"/>
          </w:tcPr>
          <w:p w14:paraId="7D7FD2F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7.54</w:t>
            </w:r>
          </w:p>
        </w:tc>
      </w:tr>
      <w:tr w:rsidR="003A2E75" w:rsidRPr="003A2E75" w14:paraId="698C3FD5" w14:textId="77777777" w:rsidTr="00100FF4">
        <w:tc>
          <w:tcPr>
            <w:tcW w:w="0" w:type="auto"/>
          </w:tcPr>
          <w:p w14:paraId="5979228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172E302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64149</w:t>
            </w:r>
          </w:p>
        </w:tc>
        <w:tc>
          <w:tcPr>
            <w:tcW w:w="0" w:type="auto"/>
          </w:tcPr>
          <w:p w14:paraId="61FAB20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8.35</w:t>
            </w:r>
          </w:p>
        </w:tc>
      </w:tr>
      <w:tr w:rsidR="003A2E75" w:rsidRPr="003A2E75" w14:paraId="72053B08" w14:textId="77777777" w:rsidTr="00100FF4">
        <w:tc>
          <w:tcPr>
            <w:tcW w:w="0" w:type="auto"/>
          </w:tcPr>
          <w:p w14:paraId="4479BC4C"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0D399B5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7609D38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r w:rsidR="003A2E75" w:rsidRPr="003A2E75" w14:paraId="1983B36F" w14:textId="77777777" w:rsidTr="00100FF4">
        <w:tc>
          <w:tcPr>
            <w:tcW w:w="0" w:type="auto"/>
          </w:tcPr>
          <w:p w14:paraId="4DB6A34F"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72A3DBD9"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69107</w:t>
            </w:r>
          </w:p>
        </w:tc>
        <w:tc>
          <w:tcPr>
            <w:tcW w:w="0" w:type="auto"/>
          </w:tcPr>
          <w:p w14:paraId="1335FEFC"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8.99</w:t>
            </w:r>
          </w:p>
        </w:tc>
      </w:tr>
      <w:tr w:rsidR="003A2E75" w:rsidRPr="003A2E75" w14:paraId="59463B3C" w14:textId="77777777" w:rsidTr="00100FF4">
        <w:tc>
          <w:tcPr>
            <w:tcW w:w="0" w:type="auto"/>
          </w:tcPr>
          <w:p w14:paraId="6C87716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23167295"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w:t>
            </w:r>
          </w:p>
        </w:tc>
        <w:tc>
          <w:tcPr>
            <w:tcW w:w="0" w:type="auto"/>
          </w:tcPr>
          <w:p w14:paraId="2F3682D7"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0.00</w:t>
            </w:r>
          </w:p>
        </w:tc>
      </w:tr>
    </w:tbl>
    <w:p w14:paraId="79408C4B" w14:textId="4B696113" w:rsidR="00B07745" w:rsidRPr="00B07745" w:rsidRDefault="00B07745" w:rsidP="00B07745">
      <w:pPr>
        <w:pStyle w:val="BodyText"/>
        <w:rPr>
          <w:rFonts w:ascii="Times New Roman" w:hAnsi="Times New Roman" w:cs="Times New Roman"/>
        </w:rPr>
      </w:pPr>
    </w:p>
    <w:tbl>
      <w:tblPr>
        <w:tblStyle w:val="Table"/>
        <w:tblW w:w="0" w:type="pct"/>
        <w:tblLook w:val="07E0" w:firstRow="1" w:lastRow="1" w:firstColumn="1" w:lastColumn="1" w:noHBand="1" w:noVBand="1"/>
        <w:tblCaption w:val="NTDB"/>
      </w:tblPr>
      <w:tblGrid>
        <w:gridCol w:w="338"/>
        <w:gridCol w:w="2070"/>
        <w:gridCol w:w="1327"/>
      </w:tblGrid>
      <w:tr w:rsidR="00B07745" w14:paraId="7746D90C" w14:textId="77777777" w:rsidTr="00100FF4">
        <w:tc>
          <w:tcPr>
            <w:tcW w:w="0" w:type="auto"/>
            <w:tcBorders>
              <w:bottom w:val="single" w:sz="0" w:space="0" w:color="auto"/>
            </w:tcBorders>
            <w:vAlign w:val="bottom"/>
          </w:tcPr>
          <w:p w14:paraId="3C530C43" w14:textId="77777777" w:rsidR="00B07745" w:rsidRDefault="00B07745" w:rsidP="00100FF4">
            <w:pPr>
              <w:pStyle w:val="Compact"/>
            </w:pPr>
          </w:p>
        </w:tc>
        <w:tc>
          <w:tcPr>
            <w:tcW w:w="0" w:type="auto"/>
            <w:tcBorders>
              <w:bottom w:val="single" w:sz="0" w:space="0" w:color="auto"/>
            </w:tcBorders>
            <w:vAlign w:val="bottom"/>
          </w:tcPr>
          <w:p w14:paraId="590A3949" w14:textId="77777777" w:rsidR="00B07745" w:rsidRDefault="00B07745" w:rsidP="00100FF4">
            <w:pPr>
              <w:pStyle w:val="Compact"/>
              <w:jc w:val="right"/>
            </w:pPr>
            <w:r>
              <w:t>total.number.of.na</w:t>
            </w:r>
          </w:p>
        </w:tc>
        <w:tc>
          <w:tcPr>
            <w:tcW w:w="0" w:type="auto"/>
            <w:tcBorders>
              <w:bottom w:val="single" w:sz="0" w:space="0" w:color="auto"/>
            </w:tcBorders>
            <w:vAlign w:val="bottom"/>
          </w:tcPr>
          <w:p w14:paraId="78448247" w14:textId="77777777" w:rsidR="00B07745" w:rsidRDefault="00B07745" w:rsidP="00100FF4">
            <w:pPr>
              <w:pStyle w:val="Compact"/>
              <w:jc w:val="right"/>
            </w:pPr>
            <w:r>
              <w:t>percent.NA</w:t>
            </w:r>
          </w:p>
        </w:tc>
      </w:tr>
      <w:tr w:rsidR="00B07745" w14:paraId="67FF3891" w14:textId="77777777" w:rsidTr="00100FF4">
        <w:tc>
          <w:tcPr>
            <w:tcW w:w="0" w:type="auto"/>
          </w:tcPr>
          <w:p w14:paraId="740199EB" w14:textId="77777777" w:rsidR="00B07745" w:rsidRDefault="00B07745" w:rsidP="00100FF4">
            <w:pPr>
              <w:pStyle w:val="Compact"/>
            </w:pPr>
            <w:r>
              <w:t>1</w:t>
            </w:r>
          </w:p>
        </w:tc>
        <w:tc>
          <w:tcPr>
            <w:tcW w:w="0" w:type="auto"/>
          </w:tcPr>
          <w:p w14:paraId="7C7AB03F" w14:textId="77777777" w:rsidR="00B07745" w:rsidRDefault="00B07745" w:rsidP="00100FF4">
            <w:pPr>
              <w:pStyle w:val="Compact"/>
              <w:jc w:val="right"/>
            </w:pPr>
            <w:r>
              <w:t>120837</w:t>
            </w:r>
          </w:p>
        </w:tc>
        <w:tc>
          <w:tcPr>
            <w:tcW w:w="0" w:type="auto"/>
          </w:tcPr>
          <w:p w14:paraId="09C8660A" w14:textId="77777777" w:rsidR="00B07745" w:rsidRDefault="00B07745" w:rsidP="00100FF4">
            <w:pPr>
              <w:pStyle w:val="Compact"/>
              <w:jc w:val="right"/>
            </w:pPr>
            <w:r>
              <w:t>16</w:t>
            </w:r>
          </w:p>
        </w:tc>
      </w:tr>
    </w:tbl>
    <w:p w14:paraId="4529EF96" w14:textId="77777777" w:rsidR="00B07745" w:rsidRDefault="00B07745" w:rsidP="00B07745">
      <w:pPr>
        <w:pStyle w:val="BodyText"/>
      </w:pPr>
      <w:r>
        <w:t> </w:t>
      </w:r>
    </w:p>
    <w:p w14:paraId="1266F2BC" w14:textId="77777777" w:rsidR="00B07745" w:rsidRDefault="00B07745" w:rsidP="003A2E75">
      <w:pPr>
        <w:pStyle w:val="BodyText"/>
        <w:rPr>
          <w:rFonts w:ascii="Times New Roman" w:hAnsi="Times New Roman" w:cs="Times New Roman"/>
        </w:rPr>
      </w:pPr>
    </w:p>
    <w:p w14:paraId="5C63BC6D" w14:textId="77777777" w:rsidR="00B07745" w:rsidRPr="003A2E75" w:rsidRDefault="00B07745" w:rsidP="003A2E75">
      <w:pPr>
        <w:pStyle w:val="BodyText"/>
        <w:rPr>
          <w:rFonts w:ascii="Times New Roman" w:hAnsi="Times New Roman" w:cs="Times New Roman"/>
        </w:rPr>
      </w:pPr>
    </w:p>
    <w:p w14:paraId="284F9A44" w14:textId="28DCFC00" w:rsidR="003A2E75" w:rsidRPr="003A2E75" w:rsidRDefault="003A2E75" w:rsidP="003A2E75">
      <w:pPr>
        <w:pStyle w:val="TableCaption"/>
        <w:rPr>
          <w:rFonts w:ascii="Times New Roman" w:hAnsi="Times New Roman" w:cs="Times New Roman"/>
          <w:b/>
          <w:i w:val="0"/>
        </w:rPr>
      </w:pPr>
      <w:proofErr w:type="spellStart"/>
      <w:r w:rsidRPr="003A2E75">
        <w:rPr>
          <w:rFonts w:ascii="Times New Roman" w:hAnsi="Times New Roman" w:cs="Times New Roman"/>
          <w:b/>
          <w:i w:val="0"/>
        </w:rPr>
        <w:t>Combined.cohorts</w:t>
      </w:r>
      <w:proofErr w:type="spellEnd"/>
      <w:r w:rsidR="00CF6953">
        <w:rPr>
          <w:rFonts w:ascii="Times New Roman" w:hAnsi="Times New Roman" w:cs="Times New Roman"/>
          <w:b/>
          <w:i w:val="0"/>
        </w:rPr>
        <w:t>…Table 8</w:t>
      </w:r>
    </w:p>
    <w:tbl>
      <w:tblPr>
        <w:tblStyle w:val="Table"/>
        <w:tblW w:w="0" w:type="pct"/>
        <w:tblLook w:val="07E0" w:firstRow="1" w:lastRow="1" w:firstColumn="1" w:lastColumn="1" w:noHBand="1" w:noVBand="1"/>
        <w:tblCaption w:val="combined.datasets"/>
      </w:tblPr>
      <w:tblGrid>
        <w:gridCol w:w="963"/>
        <w:gridCol w:w="1496"/>
        <w:gridCol w:w="1256"/>
      </w:tblGrid>
      <w:tr w:rsidR="003A2E75" w:rsidRPr="003A2E75" w14:paraId="1DA450D8" w14:textId="77777777" w:rsidTr="00100FF4">
        <w:tc>
          <w:tcPr>
            <w:tcW w:w="0" w:type="auto"/>
            <w:tcBorders>
              <w:bottom w:val="single" w:sz="0" w:space="0" w:color="auto"/>
            </w:tcBorders>
            <w:vAlign w:val="bottom"/>
          </w:tcPr>
          <w:p w14:paraId="10DDEA43" w14:textId="77777777" w:rsidR="003A2E75" w:rsidRPr="003A2E75" w:rsidRDefault="003A2E75" w:rsidP="00100FF4">
            <w:pPr>
              <w:pStyle w:val="Compact"/>
              <w:rPr>
                <w:rFonts w:ascii="Times New Roman" w:hAnsi="Times New Roman" w:cs="Times New Roman"/>
              </w:rPr>
            </w:pPr>
          </w:p>
        </w:tc>
        <w:tc>
          <w:tcPr>
            <w:tcW w:w="0" w:type="auto"/>
            <w:tcBorders>
              <w:bottom w:val="single" w:sz="0" w:space="0" w:color="auto"/>
            </w:tcBorders>
            <w:vAlign w:val="bottom"/>
          </w:tcPr>
          <w:p w14:paraId="2C70D1B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number.of.na</w:t>
            </w:r>
          </w:p>
        </w:tc>
        <w:tc>
          <w:tcPr>
            <w:tcW w:w="0" w:type="auto"/>
            <w:tcBorders>
              <w:bottom w:val="single" w:sz="0" w:space="0" w:color="auto"/>
            </w:tcBorders>
            <w:vAlign w:val="bottom"/>
          </w:tcPr>
          <w:p w14:paraId="7F2A87A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percentage</w:t>
            </w:r>
          </w:p>
        </w:tc>
      </w:tr>
      <w:tr w:rsidR="003A2E75" w:rsidRPr="003A2E75" w14:paraId="3AA3F8A6" w14:textId="77777777" w:rsidTr="00100FF4">
        <w:tc>
          <w:tcPr>
            <w:tcW w:w="0" w:type="auto"/>
          </w:tcPr>
          <w:p w14:paraId="43BE2325"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age</w:t>
            </w:r>
          </w:p>
        </w:tc>
        <w:tc>
          <w:tcPr>
            <w:tcW w:w="0" w:type="auto"/>
          </w:tcPr>
          <w:p w14:paraId="70571084"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44047</w:t>
            </w:r>
          </w:p>
        </w:tc>
        <w:tc>
          <w:tcPr>
            <w:tcW w:w="0" w:type="auto"/>
          </w:tcPr>
          <w:p w14:paraId="57217C22"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5.44</w:t>
            </w:r>
          </w:p>
        </w:tc>
      </w:tr>
      <w:tr w:rsidR="003A2E75" w:rsidRPr="003A2E75" w14:paraId="079E4A66" w14:textId="77777777" w:rsidTr="00100FF4">
        <w:tc>
          <w:tcPr>
            <w:tcW w:w="0" w:type="auto"/>
          </w:tcPr>
          <w:p w14:paraId="3F86B90B"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sex</w:t>
            </w:r>
          </w:p>
        </w:tc>
        <w:tc>
          <w:tcPr>
            <w:tcW w:w="0" w:type="auto"/>
          </w:tcPr>
          <w:p w14:paraId="2E75B270"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44141</w:t>
            </w:r>
          </w:p>
        </w:tc>
        <w:tc>
          <w:tcPr>
            <w:tcW w:w="0" w:type="auto"/>
          </w:tcPr>
          <w:p w14:paraId="744B4B8D"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5.45</w:t>
            </w:r>
          </w:p>
        </w:tc>
      </w:tr>
      <w:tr w:rsidR="003A2E75" w:rsidRPr="003A2E75" w14:paraId="7421DC67" w14:textId="77777777" w:rsidTr="00100FF4">
        <w:tc>
          <w:tcPr>
            <w:tcW w:w="0" w:type="auto"/>
          </w:tcPr>
          <w:p w14:paraId="5E98ED5D"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gcs_t_1</w:t>
            </w:r>
          </w:p>
        </w:tc>
        <w:tc>
          <w:tcPr>
            <w:tcW w:w="0" w:type="auto"/>
          </w:tcPr>
          <w:p w14:paraId="2BD6FF79"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86275</w:t>
            </w:r>
          </w:p>
        </w:tc>
        <w:tc>
          <w:tcPr>
            <w:tcW w:w="0" w:type="auto"/>
          </w:tcPr>
          <w:p w14:paraId="7213940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10.66</w:t>
            </w:r>
          </w:p>
        </w:tc>
      </w:tr>
      <w:tr w:rsidR="003A2E75" w:rsidRPr="003A2E75" w14:paraId="58252FC8" w14:textId="77777777" w:rsidTr="00100FF4">
        <w:tc>
          <w:tcPr>
            <w:tcW w:w="0" w:type="auto"/>
          </w:tcPr>
          <w:p w14:paraId="521146F0"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sbp_1</w:t>
            </w:r>
          </w:p>
        </w:tc>
        <w:tc>
          <w:tcPr>
            <w:tcW w:w="0" w:type="auto"/>
          </w:tcPr>
          <w:p w14:paraId="7BDB583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62861</w:t>
            </w:r>
          </w:p>
        </w:tc>
        <w:tc>
          <w:tcPr>
            <w:tcW w:w="0" w:type="auto"/>
          </w:tcPr>
          <w:p w14:paraId="28D395C3"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7.77</w:t>
            </w:r>
          </w:p>
        </w:tc>
      </w:tr>
      <w:tr w:rsidR="003A2E75" w:rsidRPr="003A2E75" w14:paraId="5292C290" w14:textId="77777777" w:rsidTr="00100FF4">
        <w:tc>
          <w:tcPr>
            <w:tcW w:w="0" w:type="auto"/>
          </w:tcPr>
          <w:p w14:paraId="25A6F29C"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rr_1</w:t>
            </w:r>
          </w:p>
        </w:tc>
        <w:tc>
          <w:tcPr>
            <w:tcW w:w="0" w:type="auto"/>
          </w:tcPr>
          <w:p w14:paraId="10B6142E"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78188</w:t>
            </w:r>
          </w:p>
        </w:tc>
        <w:tc>
          <w:tcPr>
            <w:tcW w:w="0" w:type="auto"/>
          </w:tcPr>
          <w:p w14:paraId="3430E375"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9.66</w:t>
            </w:r>
          </w:p>
        </w:tc>
      </w:tr>
      <w:tr w:rsidR="003A2E75" w:rsidRPr="003A2E75" w14:paraId="57AA675E" w14:textId="77777777" w:rsidTr="00100FF4">
        <w:tc>
          <w:tcPr>
            <w:tcW w:w="0" w:type="auto"/>
          </w:tcPr>
          <w:p w14:paraId="633EFDF4"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m30d</w:t>
            </w:r>
          </w:p>
        </w:tc>
        <w:tc>
          <w:tcPr>
            <w:tcW w:w="0" w:type="auto"/>
          </w:tcPr>
          <w:p w14:paraId="02A16C36"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45312</w:t>
            </w:r>
          </w:p>
        </w:tc>
        <w:tc>
          <w:tcPr>
            <w:tcW w:w="0" w:type="auto"/>
          </w:tcPr>
          <w:p w14:paraId="05C0FCA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5.60</w:t>
            </w:r>
          </w:p>
        </w:tc>
      </w:tr>
      <w:tr w:rsidR="003A2E75" w:rsidRPr="003A2E75" w14:paraId="07CF0ED2" w14:textId="77777777" w:rsidTr="00100FF4">
        <w:tc>
          <w:tcPr>
            <w:tcW w:w="0" w:type="auto"/>
          </w:tcPr>
          <w:p w14:paraId="3F4C6EE9" w14:textId="77777777" w:rsidR="003A2E75" w:rsidRPr="003A2E75" w:rsidRDefault="003A2E75" w:rsidP="00100FF4">
            <w:pPr>
              <w:pStyle w:val="Compact"/>
              <w:rPr>
                <w:rFonts w:ascii="Times New Roman" w:hAnsi="Times New Roman" w:cs="Times New Roman"/>
              </w:rPr>
            </w:pPr>
            <w:proofErr w:type="spellStart"/>
            <w:r w:rsidRPr="003A2E75">
              <w:rPr>
                <w:rFonts w:ascii="Times New Roman" w:hAnsi="Times New Roman" w:cs="Times New Roman"/>
              </w:rPr>
              <w:t>iss</w:t>
            </w:r>
            <w:proofErr w:type="spellEnd"/>
          </w:p>
        </w:tc>
        <w:tc>
          <w:tcPr>
            <w:tcW w:w="0" w:type="auto"/>
          </w:tcPr>
          <w:p w14:paraId="7247AF2B"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70372</w:t>
            </w:r>
          </w:p>
        </w:tc>
        <w:tc>
          <w:tcPr>
            <w:tcW w:w="0" w:type="auto"/>
          </w:tcPr>
          <w:p w14:paraId="4317EC3F"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8.69</w:t>
            </w:r>
          </w:p>
        </w:tc>
      </w:tr>
      <w:tr w:rsidR="003A2E75" w:rsidRPr="003A2E75" w14:paraId="3C287E67" w14:textId="77777777" w:rsidTr="00100FF4">
        <w:tc>
          <w:tcPr>
            <w:tcW w:w="0" w:type="auto"/>
          </w:tcPr>
          <w:p w14:paraId="2D785147" w14:textId="77777777" w:rsidR="003A2E75" w:rsidRPr="003A2E75" w:rsidRDefault="003A2E75" w:rsidP="00100FF4">
            <w:pPr>
              <w:pStyle w:val="Compact"/>
              <w:rPr>
                <w:rFonts w:ascii="Times New Roman" w:hAnsi="Times New Roman" w:cs="Times New Roman"/>
              </w:rPr>
            </w:pPr>
            <w:r w:rsidRPr="003A2E75">
              <w:rPr>
                <w:rFonts w:ascii="Times New Roman" w:hAnsi="Times New Roman" w:cs="Times New Roman"/>
              </w:rPr>
              <w:t>dataset</w:t>
            </w:r>
          </w:p>
        </w:tc>
        <w:tc>
          <w:tcPr>
            <w:tcW w:w="0" w:type="auto"/>
          </w:tcPr>
          <w:p w14:paraId="7BD2D31A"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44047</w:t>
            </w:r>
          </w:p>
        </w:tc>
        <w:tc>
          <w:tcPr>
            <w:tcW w:w="0" w:type="auto"/>
          </w:tcPr>
          <w:p w14:paraId="61F98321" w14:textId="77777777" w:rsidR="003A2E75" w:rsidRPr="003A2E75" w:rsidRDefault="003A2E75" w:rsidP="00100FF4">
            <w:pPr>
              <w:pStyle w:val="Compact"/>
              <w:jc w:val="right"/>
              <w:rPr>
                <w:rFonts w:ascii="Times New Roman" w:hAnsi="Times New Roman" w:cs="Times New Roman"/>
              </w:rPr>
            </w:pPr>
            <w:r w:rsidRPr="003A2E75">
              <w:rPr>
                <w:rFonts w:ascii="Times New Roman" w:hAnsi="Times New Roman" w:cs="Times New Roman"/>
              </w:rPr>
              <w:t>5.44</w:t>
            </w:r>
          </w:p>
        </w:tc>
      </w:tr>
    </w:tbl>
    <w:p w14:paraId="37630737" w14:textId="77777777" w:rsidR="00C25CB4" w:rsidRDefault="00C25CB4" w:rsidP="00C25CB4"/>
    <w:tbl>
      <w:tblPr>
        <w:tblStyle w:val="Table"/>
        <w:tblW w:w="0" w:type="pct"/>
        <w:tblLook w:val="07E0" w:firstRow="1" w:lastRow="1" w:firstColumn="1" w:lastColumn="1" w:noHBand="1" w:noVBand="1"/>
        <w:tblCaption w:val="combined.datasets"/>
      </w:tblPr>
      <w:tblGrid>
        <w:gridCol w:w="338"/>
        <w:gridCol w:w="2070"/>
        <w:gridCol w:w="1327"/>
      </w:tblGrid>
      <w:tr w:rsidR="00B07745" w14:paraId="4301833A" w14:textId="77777777" w:rsidTr="00100FF4">
        <w:tc>
          <w:tcPr>
            <w:tcW w:w="0" w:type="auto"/>
            <w:tcBorders>
              <w:bottom w:val="single" w:sz="0" w:space="0" w:color="auto"/>
            </w:tcBorders>
            <w:vAlign w:val="bottom"/>
          </w:tcPr>
          <w:p w14:paraId="69BFAF03" w14:textId="77777777" w:rsidR="00B07745" w:rsidRDefault="00B07745" w:rsidP="00100FF4">
            <w:pPr>
              <w:pStyle w:val="Compact"/>
            </w:pPr>
          </w:p>
        </w:tc>
        <w:tc>
          <w:tcPr>
            <w:tcW w:w="0" w:type="auto"/>
            <w:tcBorders>
              <w:bottom w:val="single" w:sz="0" w:space="0" w:color="auto"/>
            </w:tcBorders>
            <w:vAlign w:val="bottom"/>
          </w:tcPr>
          <w:p w14:paraId="79AA08C3" w14:textId="77777777" w:rsidR="00B07745" w:rsidRDefault="00B07745" w:rsidP="00100FF4">
            <w:pPr>
              <w:pStyle w:val="Compact"/>
              <w:jc w:val="right"/>
            </w:pPr>
            <w:r>
              <w:t>total.number.of.na</w:t>
            </w:r>
          </w:p>
        </w:tc>
        <w:tc>
          <w:tcPr>
            <w:tcW w:w="0" w:type="auto"/>
            <w:tcBorders>
              <w:bottom w:val="single" w:sz="0" w:space="0" w:color="auto"/>
            </w:tcBorders>
            <w:vAlign w:val="bottom"/>
          </w:tcPr>
          <w:p w14:paraId="0B1F18A7" w14:textId="77777777" w:rsidR="00B07745" w:rsidRDefault="00B07745" w:rsidP="00100FF4">
            <w:pPr>
              <w:pStyle w:val="Compact"/>
              <w:jc w:val="right"/>
            </w:pPr>
            <w:r>
              <w:t>percent.NA</w:t>
            </w:r>
          </w:p>
        </w:tc>
      </w:tr>
      <w:tr w:rsidR="00B07745" w14:paraId="1FCF320A" w14:textId="77777777" w:rsidTr="00100FF4">
        <w:tc>
          <w:tcPr>
            <w:tcW w:w="0" w:type="auto"/>
          </w:tcPr>
          <w:p w14:paraId="2C1429A1" w14:textId="77777777" w:rsidR="00B07745" w:rsidRDefault="00B07745" w:rsidP="00100FF4">
            <w:pPr>
              <w:pStyle w:val="Compact"/>
            </w:pPr>
            <w:r>
              <w:lastRenderedPageBreak/>
              <w:t>1</w:t>
            </w:r>
          </w:p>
        </w:tc>
        <w:tc>
          <w:tcPr>
            <w:tcW w:w="0" w:type="auto"/>
          </w:tcPr>
          <w:p w14:paraId="1C8DCC00" w14:textId="77777777" w:rsidR="00B07745" w:rsidRDefault="00B07745" w:rsidP="00100FF4">
            <w:pPr>
              <w:pStyle w:val="Compact"/>
              <w:jc w:val="right"/>
            </w:pPr>
            <w:r>
              <w:t>137438</w:t>
            </w:r>
          </w:p>
        </w:tc>
        <w:tc>
          <w:tcPr>
            <w:tcW w:w="0" w:type="auto"/>
          </w:tcPr>
          <w:p w14:paraId="06D7CC8F" w14:textId="77777777" w:rsidR="00B07745" w:rsidRDefault="00B07745" w:rsidP="00100FF4">
            <w:pPr>
              <w:pStyle w:val="Compact"/>
              <w:jc w:val="right"/>
            </w:pPr>
            <w:r>
              <w:t>17</w:t>
            </w:r>
          </w:p>
        </w:tc>
      </w:tr>
    </w:tbl>
    <w:p w14:paraId="6ABF63ED" w14:textId="77777777" w:rsidR="00B07745" w:rsidRDefault="00B07745" w:rsidP="00B07745">
      <w:pPr>
        <w:pStyle w:val="BodyText"/>
      </w:pPr>
      <w:r>
        <w:t> </w:t>
      </w:r>
    </w:p>
    <w:p w14:paraId="63F60BAE" w14:textId="77777777" w:rsidR="00C25CB4" w:rsidRDefault="00C25CB4" w:rsidP="00C25CB4"/>
    <w:p w14:paraId="712AF111" w14:textId="77777777" w:rsidR="00C25CB4" w:rsidRDefault="00C25CB4" w:rsidP="00C25CB4"/>
    <w:p w14:paraId="691FF754" w14:textId="77777777" w:rsidR="00B07745" w:rsidRPr="00C25CB4" w:rsidRDefault="00B07745" w:rsidP="00C25CB4"/>
    <w:p w14:paraId="0EA05099" w14:textId="6716CE34" w:rsidR="007B51A5" w:rsidRPr="00413DAB" w:rsidRDefault="00C5358B" w:rsidP="007B51A5">
      <w:pPr>
        <w:pStyle w:val="Heading1"/>
        <w:rPr>
          <w:sz w:val="48"/>
          <w:szCs w:val="48"/>
        </w:rPr>
      </w:pPr>
      <w:r w:rsidRPr="00413DAB">
        <w:rPr>
          <w:sz w:val="48"/>
          <w:szCs w:val="48"/>
        </w:rPr>
        <w:t>Disc</w:t>
      </w:r>
      <w:r w:rsidR="007B51A5" w:rsidRPr="00413DAB">
        <w:rPr>
          <w:sz w:val="48"/>
          <w:szCs w:val="48"/>
        </w:rPr>
        <w:t>us</w:t>
      </w:r>
      <w:r w:rsidRPr="00413DAB">
        <w:rPr>
          <w:sz w:val="48"/>
          <w:szCs w:val="48"/>
        </w:rPr>
        <w:t>s</w:t>
      </w:r>
      <w:r w:rsidR="007B51A5" w:rsidRPr="00413DAB">
        <w:rPr>
          <w:sz w:val="48"/>
          <w:szCs w:val="48"/>
        </w:rPr>
        <w:t>ion</w:t>
      </w:r>
    </w:p>
    <w:p w14:paraId="70F19879" w14:textId="4D92A082" w:rsidR="00C5358B" w:rsidRPr="00C05CF9" w:rsidRDefault="00E40716" w:rsidP="007F2804">
      <w:pPr>
        <w:spacing w:line="360" w:lineRule="auto"/>
        <w:rPr>
          <w:lang w:val="en-US"/>
        </w:rPr>
      </w:pPr>
      <w:r w:rsidRPr="00C05CF9">
        <w:rPr>
          <w:lang w:val="en-US"/>
        </w:rPr>
        <w:t xml:space="preserve">The </w:t>
      </w:r>
      <w:commentRangeStart w:id="228"/>
      <w:r w:rsidRPr="00C05CF9">
        <w:rPr>
          <w:lang w:val="en-US"/>
        </w:rPr>
        <w:t xml:space="preserve">objective </w:t>
      </w:r>
      <w:commentRangeEnd w:id="228"/>
      <w:r w:rsidR="00D155C2">
        <w:rPr>
          <w:rStyle w:val="CommentReference"/>
          <w:rFonts w:asciiTheme="minorHAnsi" w:hAnsiTheme="minorHAnsi" w:cstheme="minorBidi"/>
          <w:lang w:val="en-US" w:eastAsia="en-US"/>
        </w:rPr>
        <w:commentReference w:id="228"/>
      </w:r>
      <w:r w:rsidRPr="00C05CF9">
        <w:rPr>
          <w:lang w:val="en-US"/>
        </w:rPr>
        <w:t xml:space="preserve">with </w:t>
      </w:r>
      <w:r w:rsidR="00D91206" w:rsidRPr="00C05CF9">
        <w:rPr>
          <w:lang w:val="en-US"/>
        </w:rPr>
        <w:t>the</w:t>
      </w:r>
      <w:r w:rsidRPr="00C05CF9">
        <w:rPr>
          <w:lang w:val="en-US"/>
        </w:rPr>
        <w:t xml:space="preserve"> project </w:t>
      </w:r>
      <w:r w:rsidR="00664D16" w:rsidRPr="00C05CF9">
        <w:rPr>
          <w:lang w:val="en-US"/>
        </w:rPr>
        <w:t xml:space="preserve">was </w:t>
      </w:r>
      <w:commentRangeStart w:id="229"/>
      <w:r w:rsidR="00664D16" w:rsidRPr="00C05CF9">
        <w:rPr>
          <w:lang w:val="en-US"/>
        </w:rPr>
        <w:t xml:space="preserve">to determine </w:t>
      </w:r>
      <w:r w:rsidR="00CD2DFB">
        <w:rPr>
          <w:lang w:val="en-US"/>
        </w:rPr>
        <w:t>how</w:t>
      </w:r>
      <w:r w:rsidR="00664D16" w:rsidRPr="00C05CF9">
        <w:rPr>
          <w:lang w:val="en-US"/>
        </w:rPr>
        <w:t xml:space="preserve"> transfers and updates of clinical prediction models would </w:t>
      </w:r>
      <w:r w:rsidR="00CD2DFB">
        <w:rPr>
          <w:lang w:val="en-US"/>
        </w:rPr>
        <w:t>affect</w:t>
      </w:r>
      <w:r w:rsidR="00664D16" w:rsidRPr="00C05CF9">
        <w:rPr>
          <w:lang w:val="en-US"/>
        </w:rPr>
        <w:t xml:space="preserve"> trauma triage</w:t>
      </w:r>
      <w:commentRangeEnd w:id="229"/>
      <w:r w:rsidR="00D155C2">
        <w:rPr>
          <w:rStyle w:val="CommentReference"/>
          <w:rFonts w:asciiTheme="minorHAnsi" w:hAnsiTheme="minorHAnsi" w:cstheme="minorBidi"/>
          <w:lang w:val="en-US" w:eastAsia="en-US"/>
        </w:rPr>
        <w:commentReference w:id="229"/>
      </w:r>
      <w:r w:rsidR="00664D16" w:rsidRPr="00C05CF9">
        <w:rPr>
          <w:lang w:val="en-US"/>
        </w:rPr>
        <w:t xml:space="preserve">. </w:t>
      </w:r>
      <w:commentRangeStart w:id="230"/>
      <w:r w:rsidR="00427582" w:rsidRPr="00C05CF9">
        <w:rPr>
          <w:lang w:val="en-US"/>
        </w:rPr>
        <w:t>The models have been transferred between dif</w:t>
      </w:r>
      <w:r w:rsidR="001B2488" w:rsidRPr="00C05CF9">
        <w:rPr>
          <w:lang w:val="en-US"/>
        </w:rPr>
        <w:t xml:space="preserve">ferent countries and the performance was evaluated </w:t>
      </w:r>
      <w:r w:rsidR="00E54FFF" w:rsidRPr="00C05CF9">
        <w:rPr>
          <w:lang w:val="en-US"/>
        </w:rPr>
        <w:t xml:space="preserve">first locally, and then estimated when transferred. The models local and transferred performance was </w:t>
      </w:r>
      <w:r w:rsidR="0053165C" w:rsidRPr="00C05CF9">
        <w:rPr>
          <w:lang w:val="en-US"/>
        </w:rPr>
        <w:t>then calculated</w:t>
      </w:r>
      <w:r w:rsidR="00A02F0A" w:rsidRPr="00C05CF9">
        <w:rPr>
          <w:lang w:val="en-US"/>
        </w:rPr>
        <w:t xml:space="preserve"> estimating over- and undertriage giving us </w:t>
      </w:r>
      <w:proofErr w:type="spellStart"/>
      <w:r w:rsidR="00A02F0A" w:rsidRPr="00C05CF9">
        <w:rPr>
          <w:lang w:val="en-US"/>
        </w:rPr>
        <w:t>mistriage</w:t>
      </w:r>
      <w:proofErr w:type="spellEnd"/>
      <w:r w:rsidR="00A02F0A" w:rsidRPr="00C05CF9">
        <w:rPr>
          <w:lang w:val="en-US"/>
        </w:rPr>
        <w:t xml:space="preserve"> together. M</w:t>
      </w:r>
      <w:r w:rsidR="0053165C" w:rsidRPr="00C05CF9">
        <w:rPr>
          <w:lang w:val="en-US"/>
        </w:rPr>
        <w:t>odel</w:t>
      </w:r>
      <w:r w:rsidR="00F3189B" w:rsidRPr="00C05CF9">
        <w:rPr>
          <w:lang w:val="en-US"/>
        </w:rPr>
        <w:t xml:space="preserve"> comparison</w:t>
      </w:r>
      <w:r w:rsidR="00A02F0A" w:rsidRPr="00C05CF9">
        <w:rPr>
          <w:lang w:val="en-US"/>
        </w:rPr>
        <w:t xml:space="preserve"> was </w:t>
      </w:r>
      <w:r w:rsidR="00CD2DFB">
        <w:rPr>
          <w:lang w:val="en-US"/>
        </w:rPr>
        <w:t xml:space="preserve">then </w:t>
      </w:r>
      <w:r w:rsidR="00A02F0A" w:rsidRPr="00C05CF9">
        <w:rPr>
          <w:lang w:val="en-US"/>
        </w:rPr>
        <w:t xml:space="preserve">completed and </w:t>
      </w:r>
      <w:r w:rsidR="007F2804" w:rsidRPr="00C05CF9">
        <w:rPr>
          <w:lang w:val="en-US"/>
        </w:rPr>
        <w:t>gave</w:t>
      </w:r>
      <w:r w:rsidR="00A02F0A" w:rsidRPr="00C05CF9">
        <w:rPr>
          <w:lang w:val="en-US"/>
        </w:rPr>
        <w:t xml:space="preserve"> us a </w:t>
      </w:r>
      <w:proofErr w:type="spellStart"/>
      <w:r w:rsidR="00A02F0A" w:rsidRPr="00C05CF9">
        <w:rPr>
          <w:lang w:val="en-US"/>
        </w:rPr>
        <w:t>mistriage</w:t>
      </w:r>
      <w:proofErr w:type="spellEnd"/>
      <w:r w:rsidR="00A02F0A" w:rsidRPr="00C05CF9">
        <w:rPr>
          <w:lang w:val="en-US"/>
        </w:rPr>
        <w:t xml:space="preserve"> rate</w:t>
      </w:r>
      <w:r w:rsidR="00CD2DFB">
        <w:rPr>
          <w:lang w:val="en-US"/>
        </w:rPr>
        <w:t xml:space="preserve"> with a positive or negative difference</w:t>
      </w:r>
      <w:r w:rsidR="00A02F0A" w:rsidRPr="00C05CF9">
        <w:rPr>
          <w:lang w:val="en-US"/>
        </w:rPr>
        <w:t xml:space="preserve">. </w:t>
      </w:r>
      <w:r w:rsidR="00907994" w:rsidRPr="00C05CF9">
        <w:rPr>
          <w:lang w:val="en-US"/>
        </w:rPr>
        <w:t xml:space="preserve">After, the models </w:t>
      </w:r>
      <w:r w:rsidR="00A02F0A" w:rsidRPr="00C05CF9">
        <w:rPr>
          <w:lang w:val="en-US"/>
        </w:rPr>
        <w:t>were</w:t>
      </w:r>
      <w:r w:rsidR="00907994" w:rsidRPr="00C05CF9">
        <w:rPr>
          <w:lang w:val="en-US"/>
        </w:rPr>
        <w:t xml:space="preserve"> updated temporally with new data</w:t>
      </w:r>
      <w:r w:rsidR="0088541E" w:rsidRPr="00C05CF9">
        <w:rPr>
          <w:lang w:val="en-US"/>
        </w:rPr>
        <w:t>, developed</w:t>
      </w:r>
      <w:r w:rsidR="00C25CB4" w:rsidRPr="00C05CF9">
        <w:rPr>
          <w:lang w:val="en-US"/>
        </w:rPr>
        <w:t>,</w:t>
      </w:r>
      <w:r w:rsidR="00907994" w:rsidRPr="00C05CF9">
        <w:rPr>
          <w:lang w:val="en-US"/>
        </w:rPr>
        <w:t xml:space="preserve"> validated</w:t>
      </w:r>
      <w:r w:rsidR="00C25CB4" w:rsidRPr="00C05CF9">
        <w:rPr>
          <w:lang w:val="en-US"/>
        </w:rPr>
        <w:t xml:space="preserve"> and compared</w:t>
      </w:r>
      <w:r w:rsidR="00907994" w:rsidRPr="00C05CF9">
        <w:rPr>
          <w:lang w:val="en-US"/>
        </w:rPr>
        <w:t xml:space="preserve"> again.</w:t>
      </w:r>
      <w:r w:rsidR="005104D2" w:rsidRPr="00C05CF9">
        <w:rPr>
          <w:lang w:val="en-US"/>
        </w:rPr>
        <w:t xml:space="preserve"> </w:t>
      </w:r>
      <w:commentRangeEnd w:id="230"/>
      <w:r w:rsidR="00976623">
        <w:rPr>
          <w:rStyle w:val="CommentReference"/>
          <w:rFonts w:asciiTheme="minorHAnsi" w:hAnsiTheme="minorHAnsi" w:cstheme="minorBidi"/>
          <w:lang w:val="en-US" w:eastAsia="en-US"/>
        </w:rPr>
        <w:commentReference w:id="230"/>
      </w:r>
    </w:p>
    <w:p w14:paraId="1F5EC753" w14:textId="77777777" w:rsidR="0088541E" w:rsidRPr="00C05CF9" w:rsidRDefault="0088541E" w:rsidP="007F2804">
      <w:pPr>
        <w:spacing w:line="360" w:lineRule="auto"/>
        <w:rPr>
          <w:lang w:val="en-US"/>
        </w:rPr>
      </w:pPr>
    </w:p>
    <w:p w14:paraId="493221A2" w14:textId="77777777" w:rsidR="00030C4D" w:rsidRDefault="000B26C5" w:rsidP="00C05CF9">
      <w:pPr>
        <w:spacing w:line="360" w:lineRule="auto"/>
        <w:rPr>
          <w:ins w:id="231" w:author="Martin Gerdin Wärnberg" w:date="2019-12-30T13:16:00Z"/>
          <w:shd w:val="clear" w:color="auto" w:fill="F8F8F8"/>
          <w:lang w:val="en-US"/>
        </w:rPr>
      </w:pPr>
      <w:r w:rsidRPr="00C05CF9">
        <w:rPr>
          <w:shd w:val="clear" w:color="auto" w:fill="F8F8F8"/>
          <w:lang w:val="en-US"/>
        </w:rPr>
        <w:t>In all</w:t>
      </w:r>
      <w:r w:rsidR="00494470">
        <w:rPr>
          <w:shd w:val="clear" w:color="auto" w:fill="F8F8F8"/>
          <w:lang w:val="en-US"/>
        </w:rPr>
        <w:t xml:space="preserve"> three cohorts, model transfer was performed resulting in </w:t>
      </w:r>
      <w:commentRangeStart w:id="232"/>
      <w:r w:rsidR="00494470">
        <w:rPr>
          <w:shd w:val="clear" w:color="auto" w:fill="F8F8F8"/>
          <w:lang w:val="en-US"/>
        </w:rPr>
        <w:t>uncertainty</w:t>
      </w:r>
      <w:r w:rsidR="004B36E3">
        <w:rPr>
          <w:shd w:val="clear" w:color="auto" w:fill="F8F8F8"/>
          <w:lang w:val="en-US"/>
        </w:rPr>
        <w:t xml:space="preserve"> </w:t>
      </w:r>
      <w:commentRangeEnd w:id="232"/>
      <w:r w:rsidR="007F47F8">
        <w:rPr>
          <w:rStyle w:val="CommentReference"/>
          <w:rFonts w:asciiTheme="minorHAnsi" w:hAnsiTheme="minorHAnsi" w:cstheme="minorBidi"/>
          <w:lang w:val="en-US" w:eastAsia="en-US"/>
        </w:rPr>
        <w:commentReference w:id="232"/>
      </w:r>
      <w:r w:rsidR="004B36E3">
        <w:rPr>
          <w:shd w:val="clear" w:color="auto" w:fill="F8F8F8"/>
          <w:lang w:val="en-US"/>
        </w:rPr>
        <w:t>giving diverse results</w:t>
      </w:r>
      <w:r w:rsidR="00494470">
        <w:rPr>
          <w:shd w:val="clear" w:color="auto" w:fill="F8F8F8"/>
          <w:lang w:val="en-US"/>
        </w:rPr>
        <w:t>.</w:t>
      </w:r>
      <w:r w:rsidRPr="00C05CF9">
        <w:rPr>
          <w:shd w:val="clear" w:color="auto" w:fill="F8F8F8"/>
          <w:lang w:val="en-US"/>
        </w:rPr>
        <w:t xml:space="preserve"> The models developed in TITCO and used in </w:t>
      </w:r>
      <w:r w:rsidR="00F6634A">
        <w:rPr>
          <w:shd w:val="clear" w:color="auto" w:fill="F8F8F8"/>
          <w:lang w:val="en-US"/>
        </w:rPr>
        <w:t xml:space="preserve">NTDB and </w:t>
      </w:r>
      <w:proofErr w:type="spellStart"/>
      <w:r w:rsidR="00F6634A">
        <w:rPr>
          <w:shd w:val="clear" w:color="auto" w:fill="F8F8F8"/>
          <w:lang w:val="en-US"/>
        </w:rPr>
        <w:t>SweTra</w:t>
      </w:r>
      <w:proofErr w:type="spellEnd"/>
      <w:r w:rsidR="00F6634A">
        <w:rPr>
          <w:shd w:val="clear" w:color="auto" w:fill="F8F8F8"/>
          <w:lang w:val="en-US"/>
        </w:rPr>
        <w:t xml:space="preserve"> has </w:t>
      </w:r>
      <w:r w:rsidRPr="00C05CF9">
        <w:rPr>
          <w:shd w:val="clear" w:color="auto" w:fill="F8F8F8"/>
          <w:lang w:val="en-US"/>
        </w:rPr>
        <w:t xml:space="preserve">the best rates in terms of </w:t>
      </w:r>
      <w:proofErr w:type="spellStart"/>
      <w:r w:rsidRPr="00C05CF9">
        <w:rPr>
          <w:shd w:val="clear" w:color="auto" w:fill="F8F8F8"/>
          <w:lang w:val="en-US"/>
        </w:rPr>
        <w:t>mistriage</w:t>
      </w:r>
      <w:proofErr w:type="spellEnd"/>
      <w:r w:rsidR="007A0E6A">
        <w:rPr>
          <w:shd w:val="clear" w:color="auto" w:fill="F8F8F8"/>
          <w:lang w:val="en-US"/>
        </w:rPr>
        <w:t xml:space="preserve"> score</w:t>
      </w:r>
      <w:r w:rsidRPr="00C05CF9">
        <w:rPr>
          <w:shd w:val="clear" w:color="auto" w:fill="F8F8F8"/>
          <w:lang w:val="en-US"/>
        </w:rPr>
        <w:t xml:space="preserve">, the best model being TITCO model validated in </w:t>
      </w:r>
      <w:proofErr w:type="spellStart"/>
      <w:r w:rsidRPr="00C05CF9">
        <w:rPr>
          <w:shd w:val="clear" w:color="auto" w:fill="F8F8F8"/>
          <w:lang w:val="en-US"/>
        </w:rPr>
        <w:t>SweTrau</w:t>
      </w:r>
      <w:proofErr w:type="spellEnd"/>
      <w:r w:rsidRPr="00C05CF9">
        <w:rPr>
          <w:shd w:val="clear" w:color="auto" w:fill="F8F8F8"/>
          <w:lang w:val="en-US"/>
        </w:rPr>
        <w:t xml:space="preserve"> scoring 0.147. Furthermore,</w:t>
      </w:r>
      <w:r w:rsidR="00F6634A">
        <w:rPr>
          <w:shd w:val="clear" w:color="auto" w:fill="F8F8F8"/>
          <w:lang w:val="en-US"/>
        </w:rPr>
        <w:t xml:space="preserve"> all</w:t>
      </w:r>
      <w:r w:rsidRPr="00C05CF9">
        <w:rPr>
          <w:shd w:val="clear" w:color="auto" w:fill="F8F8F8"/>
          <w:lang w:val="en-US"/>
        </w:rPr>
        <w:t xml:space="preserve"> the models working in the TITCO samples also have the worst rates in terms of </w:t>
      </w:r>
      <w:proofErr w:type="spellStart"/>
      <w:r w:rsidRPr="00C05CF9">
        <w:rPr>
          <w:shd w:val="clear" w:color="auto" w:fill="F8F8F8"/>
          <w:lang w:val="en-US"/>
        </w:rPr>
        <w:t>mistriage</w:t>
      </w:r>
      <w:proofErr w:type="spellEnd"/>
      <w:r w:rsidRPr="00C05CF9">
        <w:rPr>
          <w:shd w:val="clear" w:color="auto" w:fill="F8F8F8"/>
          <w:lang w:val="en-US"/>
        </w:rPr>
        <w:t xml:space="preserve">. This includes the </w:t>
      </w:r>
      <w:r w:rsidR="00F6634A">
        <w:rPr>
          <w:shd w:val="clear" w:color="auto" w:fill="F8F8F8"/>
          <w:lang w:val="en-US"/>
        </w:rPr>
        <w:t>local performance of TITCO model</w:t>
      </w:r>
      <w:r w:rsidRPr="00C05CF9">
        <w:rPr>
          <w:shd w:val="clear" w:color="auto" w:fill="F8F8F8"/>
          <w:lang w:val="en-US"/>
        </w:rPr>
        <w:t>.</w:t>
      </w:r>
      <w:r w:rsidR="00100FF4">
        <w:rPr>
          <w:shd w:val="clear" w:color="auto" w:fill="F8F8F8"/>
          <w:lang w:val="en-US"/>
        </w:rPr>
        <w:t xml:space="preserve"> The most significant alteration due to transfer can be noticed in the </w:t>
      </w:r>
      <w:r w:rsidR="00D440DE">
        <w:rPr>
          <w:shd w:val="clear" w:color="auto" w:fill="F8F8F8"/>
          <w:lang w:val="en-US"/>
        </w:rPr>
        <w:t xml:space="preserve">NTDB and </w:t>
      </w:r>
      <w:proofErr w:type="spellStart"/>
      <w:r w:rsidR="00D440DE">
        <w:rPr>
          <w:shd w:val="clear" w:color="auto" w:fill="F8F8F8"/>
          <w:lang w:val="en-US"/>
        </w:rPr>
        <w:t>SweTrau</w:t>
      </w:r>
      <w:proofErr w:type="spellEnd"/>
      <w:r w:rsidR="00100FF4">
        <w:rPr>
          <w:shd w:val="clear" w:color="auto" w:fill="F8F8F8"/>
          <w:lang w:val="en-US"/>
        </w:rPr>
        <w:t xml:space="preserve"> model when transferred to </w:t>
      </w:r>
      <w:r w:rsidR="00D440DE">
        <w:rPr>
          <w:shd w:val="clear" w:color="auto" w:fill="F8F8F8"/>
          <w:lang w:val="en-US"/>
        </w:rPr>
        <w:t>TITCO sample</w:t>
      </w:r>
      <w:r w:rsidR="00100FF4">
        <w:rPr>
          <w:shd w:val="clear" w:color="auto" w:fill="F8F8F8"/>
          <w:lang w:val="en-US"/>
        </w:rPr>
        <w:t>. Local perform</w:t>
      </w:r>
      <w:r w:rsidR="00AE5178">
        <w:rPr>
          <w:shd w:val="clear" w:color="auto" w:fill="F8F8F8"/>
          <w:lang w:val="en-US"/>
        </w:rPr>
        <w:t>ance in TITCO model scored 0.348</w:t>
      </w:r>
      <w:r w:rsidR="00D440DE">
        <w:rPr>
          <w:shd w:val="clear" w:color="auto" w:fill="F8F8F8"/>
          <w:lang w:val="en-US"/>
        </w:rPr>
        <w:t xml:space="preserve"> locally</w:t>
      </w:r>
      <w:r w:rsidR="00100FF4">
        <w:rPr>
          <w:shd w:val="clear" w:color="auto" w:fill="F8F8F8"/>
          <w:lang w:val="en-US"/>
        </w:rPr>
        <w:t xml:space="preserve"> and when </w:t>
      </w:r>
      <w:r w:rsidR="00D440DE">
        <w:rPr>
          <w:shd w:val="clear" w:color="auto" w:fill="F8F8F8"/>
          <w:lang w:val="en-US"/>
        </w:rPr>
        <w:t>validated by</w:t>
      </w:r>
      <w:r w:rsidR="00100FF4">
        <w:rPr>
          <w:shd w:val="clear" w:color="auto" w:fill="F8F8F8"/>
          <w:lang w:val="en-US"/>
        </w:rPr>
        <w:t xml:space="preserve"> NTDB</w:t>
      </w:r>
      <w:r w:rsidR="00D440DE">
        <w:rPr>
          <w:shd w:val="clear" w:color="auto" w:fill="F8F8F8"/>
          <w:lang w:val="en-US"/>
        </w:rPr>
        <w:t xml:space="preserve"> model</w:t>
      </w:r>
      <w:r w:rsidR="00100FF4">
        <w:rPr>
          <w:shd w:val="clear" w:color="auto" w:fill="F8F8F8"/>
          <w:lang w:val="en-US"/>
        </w:rPr>
        <w:t xml:space="preserve"> and </w:t>
      </w:r>
      <w:proofErr w:type="spellStart"/>
      <w:r w:rsidR="00100FF4">
        <w:rPr>
          <w:shd w:val="clear" w:color="auto" w:fill="F8F8F8"/>
          <w:lang w:val="en-US"/>
        </w:rPr>
        <w:t>SweTrau</w:t>
      </w:r>
      <w:proofErr w:type="spellEnd"/>
      <w:r w:rsidR="00D440DE">
        <w:rPr>
          <w:shd w:val="clear" w:color="auto" w:fill="F8F8F8"/>
          <w:lang w:val="en-US"/>
        </w:rPr>
        <w:t xml:space="preserve"> model</w:t>
      </w:r>
      <w:r w:rsidR="00100FF4">
        <w:rPr>
          <w:shd w:val="clear" w:color="auto" w:fill="F8F8F8"/>
          <w:lang w:val="en-US"/>
        </w:rPr>
        <w:t xml:space="preserve"> it scores 0.387. This implies the </w:t>
      </w:r>
      <w:proofErr w:type="spellStart"/>
      <w:r w:rsidR="00100FF4">
        <w:rPr>
          <w:shd w:val="clear" w:color="auto" w:fill="F8F8F8"/>
          <w:lang w:val="en-US"/>
        </w:rPr>
        <w:t>mistriage</w:t>
      </w:r>
      <w:proofErr w:type="spellEnd"/>
      <w:r w:rsidR="00100FF4">
        <w:rPr>
          <w:shd w:val="clear" w:color="auto" w:fill="F8F8F8"/>
          <w:lang w:val="en-US"/>
        </w:rPr>
        <w:t xml:space="preserve"> rate </w:t>
      </w:r>
      <w:r w:rsidR="00BA0BE7">
        <w:rPr>
          <w:shd w:val="clear" w:color="auto" w:fill="F8F8F8"/>
          <w:lang w:val="en-US"/>
        </w:rPr>
        <w:t xml:space="preserve">increases by </w:t>
      </w:r>
      <w:r w:rsidR="00AE5178">
        <w:rPr>
          <w:shd w:val="clear" w:color="auto" w:fill="F8F8F8"/>
          <w:lang w:val="en-US"/>
        </w:rPr>
        <w:t xml:space="preserve">approximately </w:t>
      </w:r>
      <w:r w:rsidR="00BA0BE7">
        <w:rPr>
          <w:shd w:val="clear" w:color="auto" w:fill="F8F8F8"/>
          <w:lang w:val="en-US"/>
        </w:rPr>
        <w:t xml:space="preserve">0.04 when using the </w:t>
      </w:r>
      <w:r w:rsidR="00D440DE">
        <w:rPr>
          <w:shd w:val="clear" w:color="auto" w:fill="F8F8F8"/>
          <w:lang w:val="en-US"/>
        </w:rPr>
        <w:t xml:space="preserve">NTDB and </w:t>
      </w:r>
      <w:proofErr w:type="spellStart"/>
      <w:r w:rsidR="00D440DE">
        <w:rPr>
          <w:shd w:val="clear" w:color="auto" w:fill="F8F8F8"/>
          <w:lang w:val="en-US"/>
        </w:rPr>
        <w:t>SweTrau</w:t>
      </w:r>
      <w:proofErr w:type="spellEnd"/>
      <w:r w:rsidR="00D440DE">
        <w:rPr>
          <w:shd w:val="clear" w:color="auto" w:fill="F8F8F8"/>
          <w:lang w:val="en-US"/>
        </w:rPr>
        <w:t xml:space="preserve"> model in the TITCO setting</w:t>
      </w:r>
      <w:r w:rsidR="00BA0BE7">
        <w:rPr>
          <w:shd w:val="clear" w:color="auto" w:fill="F8F8F8"/>
          <w:lang w:val="en-US"/>
        </w:rPr>
        <w:t xml:space="preserve">. </w:t>
      </w:r>
    </w:p>
    <w:p w14:paraId="1222F7BD" w14:textId="77777777" w:rsidR="00030C4D" w:rsidRDefault="00030C4D" w:rsidP="00C05CF9">
      <w:pPr>
        <w:spacing w:line="360" w:lineRule="auto"/>
        <w:rPr>
          <w:ins w:id="233" w:author="Martin Gerdin Wärnberg" w:date="2019-12-30T13:16:00Z"/>
          <w:shd w:val="clear" w:color="auto" w:fill="F8F8F8"/>
          <w:lang w:val="en-US"/>
        </w:rPr>
      </w:pPr>
    </w:p>
    <w:p w14:paraId="49F96477" w14:textId="23411081" w:rsidR="008B3632" w:rsidRDefault="000A181E" w:rsidP="00C05CF9">
      <w:pPr>
        <w:spacing w:line="360" w:lineRule="auto"/>
        <w:rPr>
          <w:shd w:val="clear" w:color="auto" w:fill="F8F8F8"/>
          <w:lang w:val="en-US"/>
        </w:rPr>
      </w:pPr>
      <w:commentRangeStart w:id="234"/>
      <w:r>
        <w:rPr>
          <w:shd w:val="clear" w:color="auto" w:fill="F8F8F8"/>
          <w:lang w:val="en-US"/>
        </w:rPr>
        <w:t>One possible reason explaining the rates in the TITCO samples can possibly be the relationship between the definition for major trauma</w:t>
      </w:r>
      <w:ins w:id="235" w:author="Martin Gerdin Wärnberg" w:date="2019-12-30T13:16:00Z">
        <w:r w:rsidR="00030C4D">
          <w:rPr>
            <w:shd w:val="clear" w:color="auto" w:fill="F8F8F8"/>
            <w:lang w:val="en-US"/>
          </w:rPr>
          <w:t xml:space="preserve"> </w:t>
        </w:r>
      </w:ins>
      <w:r>
        <w:rPr>
          <w:shd w:val="clear" w:color="auto" w:fill="F8F8F8"/>
          <w:lang w:val="en-US"/>
        </w:rPr>
        <w:t xml:space="preserve">(ISS&lt;15) and the model </w:t>
      </w:r>
      <w:r w:rsidR="0028794F">
        <w:rPr>
          <w:shd w:val="clear" w:color="auto" w:fill="F8F8F8"/>
          <w:lang w:val="en-US"/>
        </w:rPr>
        <w:t>outcome (</w:t>
      </w:r>
      <w:r>
        <w:rPr>
          <w:shd w:val="clear" w:color="auto" w:fill="F8F8F8"/>
          <w:lang w:val="en-US"/>
        </w:rPr>
        <w:t>probability for 30-day survival).</w:t>
      </w:r>
      <w:r w:rsidR="00DA6396">
        <w:rPr>
          <w:shd w:val="clear" w:color="auto" w:fill="F8F8F8"/>
          <w:lang w:val="en-US"/>
        </w:rPr>
        <w:t xml:space="preserve"> </w:t>
      </w:r>
      <w:r w:rsidR="008A39F9">
        <w:rPr>
          <w:shd w:val="clear" w:color="auto" w:fill="F8F8F8"/>
          <w:lang w:val="en-US"/>
        </w:rPr>
        <w:t>Previo</w:t>
      </w:r>
      <w:r w:rsidR="00DF7CDD">
        <w:rPr>
          <w:shd w:val="clear" w:color="auto" w:fill="F8F8F8"/>
          <w:lang w:val="en-US"/>
        </w:rPr>
        <w:t>us studies have indicated that</w:t>
      </w:r>
      <w:r w:rsidR="008A39F9">
        <w:rPr>
          <w:shd w:val="clear" w:color="auto" w:fill="F8F8F8"/>
          <w:lang w:val="en-US"/>
        </w:rPr>
        <w:t xml:space="preserve"> differen</w:t>
      </w:r>
      <w:r w:rsidR="00DF7CDD">
        <w:rPr>
          <w:shd w:val="clear" w:color="auto" w:fill="F8F8F8"/>
          <w:lang w:val="en-US"/>
        </w:rPr>
        <w:t xml:space="preserve">t injury severity scores that depend on in-depth information may not perform </w:t>
      </w:r>
      <w:proofErr w:type="gramStart"/>
      <w:r w:rsidR="00DF7CDD">
        <w:rPr>
          <w:shd w:val="clear" w:color="auto" w:fill="F8F8F8"/>
          <w:lang w:val="en-US"/>
        </w:rPr>
        <w:t>satisfactory</w:t>
      </w:r>
      <w:proofErr w:type="gramEnd"/>
      <w:r w:rsidR="00DF7CDD">
        <w:rPr>
          <w:shd w:val="clear" w:color="auto" w:fill="F8F8F8"/>
          <w:lang w:val="en-US"/>
        </w:rPr>
        <w:t xml:space="preserve"> when it comes to mortality prediction, especially with incomplete or lacking </w:t>
      </w:r>
      <w:r w:rsidR="00091DA4">
        <w:rPr>
          <w:shd w:val="clear" w:color="auto" w:fill="F8F8F8"/>
          <w:lang w:val="en-US"/>
        </w:rPr>
        <w:t xml:space="preserve">values </w:t>
      </w:r>
      <w:commentRangeStart w:id="236"/>
      <w:r w:rsidR="00091DA4">
        <w:rPr>
          <w:shd w:val="clear" w:color="auto" w:fill="F8F8F8"/>
          <w:lang w:val="en-US"/>
        </w:rPr>
        <w:t>(</w:t>
      </w:r>
      <w:r w:rsidR="009929AB">
        <w:rPr>
          <w:shd w:val="clear" w:color="auto" w:fill="F8F8F8"/>
          <w:lang w:val="en-US"/>
        </w:rPr>
        <w:t>19</w:t>
      </w:r>
      <w:r w:rsidR="00905C17">
        <w:rPr>
          <w:shd w:val="clear" w:color="auto" w:fill="F8F8F8"/>
          <w:lang w:val="en-US"/>
        </w:rPr>
        <w:t>)(20)</w:t>
      </w:r>
      <w:commentRangeEnd w:id="236"/>
      <w:r w:rsidR="00030C4D">
        <w:rPr>
          <w:rStyle w:val="CommentReference"/>
          <w:rFonts w:asciiTheme="minorHAnsi" w:hAnsiTheme="minorHAnsi" w:cstheme="minorBidi"/>
          <w:lang w:val="en-US" w:eastAsia="en-US"/>
        </w:rPr>
        <w:commentReference w:id="236"/>
      </w:r>
      <w:r w:rsidR="007B663B">
        <w:rPr>
          <w:shd w:val="clear" w:color="auto" w:fill="F8F8F8"/>
          <w:lang w:val="en-US"/>
        </w:rPr>
        <w:t xml:space="preserve">. The availability for CT-scan and other measurement method are likely not accessible to the same degree as it is in for example Sweden or the United States. </w:t>
      </w:r>
      <w:commentRangeStart w:id="237"/>
      <w:r w:rsidR="00661D6F">
        <w:rPr>
          <w:shd w:val="clear" w:color="auto" w:fill="F8F8F8"/>
          <w:lang w:val="en-US"/>
        </w:rPr>
        <w:t xml:space="preserve">The ISS-score is as mentioned before an anatomical-based scoring system and circumstances that complicates CT-scan availability for </w:t>
      </w:r>
      <w:r w:rsidR="00661D6F">
        <w:rPr>
          <w:shd w:val="clear" w:color="auto" w:fill="F8F8F8"/>
          <w:lang w:val="en-US"/>
        </w:rPr>
        <w:lastRenderedPageBreak/>
        <w:t>example</w:t>
      </w:r>
      <w:r w:rsidR="007B663B">
        <w:rPr>
          <w:shd w:val="clear" w:color="auto" w:fill="F8F8F8"/>
          <w:lang w:val="en-US"/>
        </w:rPr>
        <w:t xml:space="preserve"> can result </w:t>
      </w:r>
      <w:r w:rsidR="00661D6F">
        <w:rPr>
          <w:shd w:val="clear" w:color="auto" w:fill="F8F8F8"/>
          <w:lang w:val="en-US"/>
        </w:rPr>
        <w:t xml:space="preserve">in </w:t>
      </w:r>
      <w:r w:rsidR="00DF7CDD">
        <w:rPr>
          <w:shd w:val="clear" w:color="auto" w:fill="F8F8F8"/>
          <w:lang w:val="en-US"/>
        </w:rPr>
        <w:t xml:space="preserve">incomplete data and therefore </w:t>
      </w:r>
      <w:r w:rsidR="00661D6F">
        <w:rPr>
          <w:shd w:val="clear" w:color="auto" w:fill="F8F8F8"/>
          <w:lang w:val="en-US"/>
        </w:rPr>
        <w:t>an</w:t>
      </w:r>
      <w:r w:rsidR="007B663B">
        <w:rPr>
          <w:shd w:val="clear" w:color="auto" w:fill="F8F8F8"/>
          <w:lang w:val="en-US"/>
        </w:rPr>
        <w:t xml:space="preserve"> </w:t>
      </w:r>
      <w:r w:rsidR="00661D6F">
        <w:rPr>
          <w:shd w:val="clear" w:color="auto" w:fill="F8F8F8"/>
          <w:lang w:val="en-US"/>
        </w:rPr>
        <w:t>insufficient</w:t>
      </w:r>
      <w:r w:rsidR="007B663B">
        <w:rPr>
          <w:shd w:val="clear" w:color="auto" w:fill="F8F8F8"/>
          <w:lang w:val="en-US"/>
        </w:rPr>
        <w:t xml:space="preserve"> ISS score </w:t>
      </w:r>
      <w:r w:rsidR="00661D6F">
        <w:rPr>
          <w:shd w:val="clear" w:color="auto" w:fill="F8F8F8"/>
          <w:lang w:val="en-US"/>
        </w:rPr>
        <w:t xml:space="preserve">lowering the value </w:t>
      </w:r>
      <w:r w:rsidR="00DF7CDD">
        <w:rPr>
          <w:shd w:val="clear" w:color="auto" w:fill="F8F8F8"/>
          <w:lang w:val="en-US"/>
        </w:rPr>
        <w:t xml:space="preserve">for ISS and misleads when calculating the </w:t>
      </w:r>
      <w:proofErr w:type="spellStart"/>
      <w:r w:rsidR="00DF7CDD">
        <w:rPr>
          <w:shd w:val="clear" w:color="auto" w:fill="F8F8F8"/>
          <w:lang w:val="en-US"/>
        </w:rPr>
        <w:t>mistriage</w:t>
      </w:r>
      <w:proofErr w:type="spellEnd"/>
      <w:r w:rsidR="00DF7CDD">
        <w:rPr>
          <w:shd w:val="clear" w:color="auto" w:fill="F8F8F8"/>
          <w:lang w:val="en-US"/>
        </w:rPr>
        <w:t xml:space="preserve"> rates. </w:t>
      </w:r>
      <w:commentRangeEnd w:id="234"/>
      <w:r w:rsidR="00712672">
        <w:rPr>
          <w:rStyle w:val="CommentReference"/>
          <w:rFonts w:asciiTheme="minorHAnsi" w:hAnsiTheme="minorHAnsi" w:cstheme="minorBidi"/>
          <w:lang w:val="en-US" w:eastAsia="en-US"/>
        </w:rPr>
        <w:commentReference w:id="234"/>
      </w:r>
      <w:commentRangeEnd w:id="237"/>
      <w:r w:rsidR="00712672">
        <w:rPr>
          <w:rStyle w:val="CommentReference"/>
          <w:rFonts w:asciiTheme="minorHAnsi" w:hAnsiTheme="minorHAnsi" w:cstheme="minorBidi"/>
          <w:lang w:val="en-US" w:eastAsia="en-US"/>
        </w:rPr>
        <w:commentReference w:id="237"/>
      </w:r>
    </w:p>
    <w:p w14:paraId="5578FCB0" w14:textId="77777777" w:rsidR="008B3632" w:rsidRDefault="008B3632" w:rsidP="00C05CF9">
      <w:pPr>
        <w:spacing w:line="360" w:lineRule="auto"/>
        <w:rPr>
          <w:shd w:val="clear" w:color="auto" w:fill="F8F8F8"/>
          <w:lang w:val="en-US"/>
        </w:rPr>
      </w:pPr>
    </w:p>
    <w:p w14:paraId="72041F8C" w14:textId="4E491382" w:rsidR="000B26C5" w:rsidRDefault="00852355" w:rsidP="00C05CF9">
      <w:pPr>
        <w:spacing w:line="360" w:lineRule="auto"/>
        <w:rPr>
          <w:shd w:val="clear" w:color="auto" w:fill="F8F8F8"/>
          <w:lang w:val="en-US"/>
        </w:rPr>
      </w:pPr>
      <w:commentRangeStart w:id="238"/>
      <w:r>
        <w:rPr>
          <w:shd w:val="clear" w:color="auto" w:fill="F8F8F8"/>
          <w:lang w:val="en-US"/>
        </w:rPr>
        <w:t xml:space="preserve">However, taking the NTDB model for example when transferred to TITCO, </w:t>
      </w:r>
      <w:r w:rsidR="00C76B65">
        <w:rPr>
          <w:shd w:val="clear" w:color="auto" w:fill="F8F8F8"/>
          <w:lang w:val="en-US"/>
        </w:rPr>
        <w:t>in</w:t>
      </w:r>
      <w:r w:rsidR="00BA0BE7">
        <w:rPr>
          <w:shd w:val="clear" w:color="auto" w:fill="F8F8F8"/>
          <w:lang w:val="en-US"/>
        </w:rPr>
        <w:t xml:space="preserve"> clinical terms this would mean that the transfer would wrongly classify 38.7% of the patients instead of 34</w:t>
      </w:r>
      <w:r w:rsidR="00AE5178">
        <w:rPr>
          <w:shd w:val="clear" w:color="auto" w:fill="F8F8F8"/>
          <w:lang w:val="en-US"/>
        </w:rPr>
        <w:t>.8</w:t>
      </w:r>
      <w:r w:rsidR="00BA0BE7">
        <w:rPr>
          <w:shd w:val="clear" w:color="auto" w:fill="F8F8F8"/>
          <w:lang w:val="en-US"/>
        </w:rPr>
        <w:t>%</w:t>
      </w:r>
      <w:r w:rsidR="00F6634A">
        <w:rPr>
          <w:shd w:val="clear" w:color="auto" w:fill="F8F8F8"/>
          <w:lang w:val="en-US"/>
        </w:rPr>
        <w:t xml:space="preserve"> if developed locally</w:t>
      </w:r>
      <w:r w:rsidR="00BA0BE7">
        <w:rPr>
          <w:shd w:val="clear" w:color="auto" w:fill="F8F8F8"/>
          <w:lang w:val="en-US"/>
        </w:rPr>
        <w:t xml:space="preserve">. </w:t>
      </w:r>
      <w:r w:rsidR="00AE5178">
        <w:rPr>
          <w:shd w:val="clear" w:color="auto" w:fill="F8F8F8"/>
          <w:lang w:val="en-US"/>
        </w:rPr>
        <w:t>Taking 100 trauma patients, t</w:t>
      </w:r>
      <w:r w:rsidR="00BA0BE7">
        <w:rPr>
          <w:shd w:val="clear" w:color="auto" w:fill="F8F8F8"/>
          <w:lang w:val="en-US"/>
        </w:rPr>
        <w:t xml:space="preserve">his would erroneously </w:t>
      </w:r>
      <w:r w:rsidR="00AE5178">
        <w:rPr>
          <w:shd w:val="clear" w:color="auto" w:fill="F8F8F8"/>
          <w:lang w:val="en-US"/>
        </w:rPr>
        <w:t xml:space="preserve">classify approximately 4 additional patients. However, inspecting the values furthermore shows us that in both cases, the undertriage rate improved and it was instead the </w:t>
      </w:r>
      <w:proofErr w:type="spellStart"/>
      <w:r w:rsidR="00AE5178">
        <w:rPr>
          <w:shd w:val="clear" w:color="auto" w:fill="F8F8F8"/>
          <w:lang w:val="en-US"/>
        </w:rPr>
        <w:t>overtriage</w:t>
      </w:r>
      <w:proofErr w:type="spellEnd"/>
      <w:r w:rsidR="00AE5178">
        <w:rPr>
          <w:shd w:val="clear" w:color="auto" w:fill="F8F8F8"/>
          <w:lang w:val="en-US"/>
        </w:rPr>
        <w:t xml:space="preserve"> rate that declined. TITCOs local performance scored 0.202 in </w:t>
      </w:r>
      <w:proofErr w:type="spellStart"/>
      <w:r w:rsidR="00AE5178">
        <w:rPr>
          <w:shd w:val="clear" w:color="auto" w:fill="F8F8F8"/>
          <w:lang w:val="en-US"/>
        </w:rPr>
        <w:t>overtriage</w:t>
      </w:r>
      <w:proofErr w:type="spellEnd"/>
      <w:r w:rsidR="00AE5178">
        <w:rPr>
          <w:shd w:val="clear" w:color="auto" w:fill="F8F8F8"/>
          <w:lang w:val="en-US"/>
        </w:rPr>
        <w:t xml:space="preserve"> and when transferred to NTDB 0.277 an </w:t>
      </w:r>
      <w:proofErr w:type="spellStart"/>
      <w:r w:rsidR="00AE5178">
        <w:rPr>
          <w:shd w:val="clear" w:color="auto" w:fill="F8F8F8"/>
          <w:lang w:val="en-US"/>
        </w:rPr>
        <w:t>SweTrau</w:t>
      </w:r>
      <w:proofErr w:type="spellEnd"/>
      <w:r w:rsidR="00AE5178">
        <w:rPr>
          <w:shd w:val="clear" w:color="auto" w:fill="F8F8F8"/>
          <w:lang w:val="en-US"/>
        </w:rPr>
        <w:t xml:space="preserve"> 0.275. Cli</w:t>
      </w:r>
      <w:r w:rsidR="00680EF2">
        <w:rPr>
          <w:shd w:val="clear" w:color="auto" w:fill="F8F8F8"/>
          <w:lang w:val="en-US"/>
        </w:rPr>
        <w:t>nically, this would mean that hospital resources would be the biggest loss following this model transfer. Yet, in other cases such as the TITCO model transfer to the NTDB sample, the undertriage rate deteriorated from 0.123 to 0.132 inferring patient safety would be threatened.</w:t>
      </w:r>
      <w:r w:rsidR="007A0E6A">
        <w:rPr>
          <w:shd w:val="clear" w:color="auto" w:fill="F8F8F8"/>
          <w:lang w:val="en-US"/>
        </w:rPr>
        <w:t xml:space="preserve"> </w:t>
      </w:r>
      <w:commentRangeEnd w:id="238"/>
      <w:r w:rsidR="00715B18">
        <w:rPr>
          <w:rStyle w:val="CommentReference"/>
          <w:rFonts w:asciiTheme="minorHAnsi" w:hAnsiTheme="minorHAnsi" w:cstheme="minorBidi"/>
          <w:lang w:val="en-US" w:eastAsia="en-US"/>
        </w:rPr>
        <w:commentReference w:id="238"/>
      </w:r>
      <w:del w:id="239" w:author="Martin Gerdin Wärnberg" w:date="2019-12-30T13:18:00Z">
        <w:r w:rsidR="000B26C5" w:rsidRPr="00C05CF9" w:rsidDel="00715B18">
          <w:rPr>
            <w:lang w:val="en-US"/>
          </w:rPr>
          <w:br/>
        </w:r>
        <w:r w:rsidR="000B26C5" w:rsidRPr="00C05CF9" w:rsidDel="00715B18">
          <w:rPr>
            <w:shd w:val="clear" w:color="auto" w:fill="F8F8F8"/>
            <w:lang w:val="en-US"/>
          </w:rPr>
          <w:delText> </w:delText>
        </w:r>
      </w:del>
    </w:p>
    <w:p w14:paraId="293F1C50" w14:textId="77777777" w:rsidR="003E38B6" w:rsidRDefault="003E38B6" w:rsidP="00C05CF9">
      <w:pPr>
        <w:spacing w:line="360" w:lineRule="auto"/>
        <w:rPr>
          <w:shd w:val="clear" w:color="auto" w:fill="F8F8F8"/>
          <w:lang w:val="en-US"/>
        </w:rPr>
      </w:pPr>
    </w:p>
    <w:p w14:paraId="4E03B990" w14:textId="15D76658" w:rsidR="004B36E3" w:rsidRDefault="009B74F9" w:rsidP="00C05CF9">
      <w:pPr>
        <w:spacing w:line="360" w:lineRule="auto"/>
        <w:rPr>
          <w:shd w:val="clear" w:color="auto" w:fill="F8F8F8"/>
          <w:lang w:val="en-US"/>
        </w:rPr>
      </w:pPr>
      <w:r>
        <w:rPr>
          <w:shd w:val="clear" w:color="auto" w:fill="F8F8F8"/>
          <w:lang w:val="en-US"/>
        </w:rPr>
        <w:t>When using an algorithm that is established in a setting with a high disease incidence, it may overestimate risks when used in a context with lower incidence (</w:t>
      </w:r>
      <w:r w:rsidR="00905C17">
        <w:rPr>
          <w:shd w:val="clear" w:color="auto" w:fill="F8F8F8"/>
          <w:lang w:val="en-US"/>
        </w:rPr>
        <w:t>21</w:t>
      </w:r>
      <w:r>
        <w:rPr>
          <w:shd w:val="clear" w:color="auto" w:fill="F8F8F8"/>
          <w:lang w:val="en-US"/>
        </w:rPr>
        <w:t>).</w:t>
      </w:r>
      <w:r w:rsidR="00C80769">
        <w:rPr>
          <w:shd w:val="clear" w:color="auto" w:fill="F8F8F8"/>
          <w:lang w:val="en-US"/>
        </w:rPr>
        <w:t xml:space="preserve"> Across different context such as regions and countries, patient characteristics and incidence rates differ (</w:t>
      </w:r>
      <w:r w:rsidR="00905C17">
        <w:rPr>
          <w:shd w:val="clear" w:color="auto" w:fill="F8F8F8"/>
          <w:lang w:val="en-US"/>
        </w:rPr>
        <w:t>22</w:t>
      </w:r>
      <w:r w:rsidR="00C80769">
        <w:rPr>
          <w:shd w:val="clear" w:color="auto" w:fill="F8F8F8"/>
          <w:lang w:val="en-US"/>
        </w:rPr>
        <w:t>).</w:t>
      </w:r>
      <w:r w:rsidR="00623B07">
        <w:rPr>
          <w:shd w:val="clear" w:color="auto" w:fill="F8F8F8"/>
          <w:lang w:val="en-US"/>
        </w:rPr>
        <w:t xml:space="preserve"> </w:t>
      </w:r>
      <w:proofErr w:type="spellStart"/>
      <w:r w:rsidR="003E38B6">
        <w:rPr>
          <w:shd w:val="clear" w:color="auto" w:fill="F8F8F8"/>
          <w:lang w:val="en-US"/>
        </w:rPr>
        <w:t>Tranfering</w:t>
      </w:r>
      <w:proofErr w:type="spellEnd"/>
      <w:r w:rsidR="003E38B6">
        <w:rPr>
          <w:shd w:val="clear" w:color="auto" w:fill="F8F8F8"/>
          <w:lang w:val="en-US"/>
        </w:rPr>
        <w:t xml:space="preserve"> models between different settings should therefore be</w:t>
      </w:r>
      <w:r w:rsidR="008D69F8">
        <w:rPr>
          <w:shd w:val="clear" w:color="auto" w:fill="F8F8F8"/>
          <w:lang w:val="en-US"/>
        </w:rPr>
        <w:t xml:space="preserve"> done</w:t>
      </w:r>
      <w:r w:rsidR="003E38B6">
        <w:rPr>
          <w:shd w:val="clear" w:color="auto" w:fill="F8F8F8"/>
          <w:lang w:val="en-US"/>
        </w:rPr>
        <w:t xml:space="preserve"> cautiously.</w:t>
      </w:r>
      <w:r w:rsidR="00135AB2">
        <w:rPr>
          <w:shd w:val="clear" w:color="auto" w:fill="F8F8F8"/>
          <w:lang w:val="en-US"/>
        </w:rPr>
        <w:t xml:space="preserve"> Using model</w:t>
      </w:r>
      <w:r w:rsidR="003E38B6">
        <w:rPr>
          <w:shd w:val="clear" w:color="auto" w:fill="F8F8F8"/>
          <w:lang w:val="en-US"/>
        </w:rPr>
        <w:t>s</w:t>
      </w:r>
      <w:r w:rsidR="00135AB2">
        <w:rPr>
          <w:shd w:val="clear" w:color="auto" w:fill="F8F8F8"/>
          <w:lang w:val="en-US"/>
        </w:rPr>
        <w:t xml:space="preserve"> in different settings in which they were created have also shown</w:t>
      </w:r>
      <w:r>
        <w:rPr>
          <w:shd w:val="clear" w:color="auto" w:fill="F8F8F8"/>
          <w:lang w:val="en-US"/>
        </w:rPr>
        <w:t xml:space="preserve"> </w:t>
      </w:r>
      <w:r w:rsidR="002945CE">
        <w:rPr>
          <w:shd w:val="clear" w:color="auto" w:fill="F8F8F8"/>
          <w:lang w:val="en-US"/>
        </w:rPr>
        <w:t>to</w:t>
      </w:r>
      <w:r w:rsidR="004B36E3">
        <w:rPr>
          <w:shd w:val="clear" w:color="auto" w:fill="F8F8F8"/>
          <w:lang w:val="en-US"/>
        </w:rPr>
        <w:t xml:space="preserve"> negatively affecting the performance rate of the clinical prediction </w:t>
      </w:r>
      <w:r w:rsidR="00296F51">
        <w:rPr>
          <w:shd w:val="clear" w:color="auto" w:fill="F8F8F8"/>
          <w:lang w:val="en-US"/>
        </w:rPr>
        <w:t xml:space="preserve">models in India and </w:t>
      </w:r>
      <w:r w:rsidR="00C80769">
        <w:rPr>
          <w:shd w:val="clear" w:color="auto" w:fill="F8F8F8"/>
          <w:lang w:val="en-US"/>
        </w:rPr>
        <w:t xml:space="preserve">in </w:t>
      </w:r>
      <w:r w:rsidR="00296F51">
        <w:rPr>
          <w:shd w:val="clear" w:color="auto" w:fill="F8F8F8"/>
          <w:lang w:val="en-US"/>
        </w:rPr>
        <w:t xml:space="preserve">the United States </w:t>
      </w:r>
      <w:r w:rsidR="002945CE">
        <w:rPr>
          <w:shd w:val="clear" w:color="auto" w:fill="F8F8F8"/>
          <w:lang w:val="en-US"/>
        </w:rPr>
        <w:t xml:space="preserve">when transferred </w:t>
      </w:r>
      <w:r w:rsidR="00296F51">
        <w:rPr>
          <w:shd w:val="clear" w:color="auto" w:fill="F8F8F8"/>
          <w:lang w:val="en-US"/>
        </w:rPr>
        <w:t>(</w:t>
      </w:r>
      <w:r w:rsidR="00905C17">
        <w:rPr>
          <w:shd w:val="clear" w:color="auto" w:fill="F8F8F8"/>
          <w:lang w:val="en-US"/>
        </w:rPr>
        <w:t>23</w:t>
      </w:r>
      <w:r w:rsidR="00296F51">
        <w:rPr>
          <w:shd w:val="clear" w:color="auto" w:fill="F8F8F8"/>
          <w:lang w:val="en-US"/>
        </w:rPr>
        <w:t>)</w:t>
      </w:r>
      <w:r w:rsidR="002945CE">
        <w:rPr>
          <w:shd w:val="clear" w:color="auto" w:fill="F8F8F8"/>
          <w:lang w:val="en-US"/>
        </w:rPr>
        <w:t>,</w:t>
      </w:r>
      <w:r w:rsidR="00CD2DFB">
        <w:rPr>
          <w:shd w:val="clear" w:color="auto" w:fill="F8F8F8"/>
          <w:lang w:val="en-US"/>
        </w:rPr>
        <w:t xml:space="preserve"> similarly to the </w:t>
      </w:r>
      <w:r w:rsidR="00D440DE">
        <w:rPr>
          <w:shd w:val="clear" w:color="auto" w:fill="F8F8F8"/>
          <w:lang w:val="en-US"/>
        </w:rPr>
        <w:t xml:space="preserve">NTDB and </w:t>
      </w:r>
      <w:proofErr w:type="spellStart"/>
      <w:r w:rsidR="00D440DE">
        <w:rPr>
          <w:shd w:val="clear" w:color="auto" w:fill="F8F8F8"/>
          <w:lang w:val="en-US"/>
        </w:rPr>
        <w:t>SweTrau</w:t>
      </w:r>
      <w:proofErr w:type="spellEnd"/>
      <w:r w:rsidR="00D440DE">
        <w:rPr>
          <w:shd w:val="clear" w:color="auto" w:fill="F8F8F8"/>
          <w:lang w:val="en-US"/>
        </w:rPr>
        <w:t xml:space="preserve"> model when transferred to the TITCO sample</w:t>
      </w:r>
      <w:r w:rsidR="002945CE">
        <w:rPr>
          <w:shd w:val="clear" w:color="auto" w:fill="F8F8F8"/>
          <w:lang w:val="en-US"/>
        </w:rPr>
        <w:t xml:space="preserve"> in this study</w:t>
      </w:r>
      <w:r w:rsidR="00CD2DFB">
        <w:rPr>
          <w:shd w:val="clear" w:color="auto" w:fill="F8F8F8"/>
          <w:lang w:val="en-US"/>
        </w:rPr>
        <w:t xml:space="preserve">. </w:t>
      </w:r>
      <w:r w:rsidR="004B36E3">
        <w:rPr>
          <w:shd w:val="clear" w:color="auto" w:fill="F8F8F8"/>
          <w:lang w:val="en-US"/>
        </w:rPr>
        <w:t xml:space="preserve"> </w:t>
      </w:r>
      <w:r w:rsidR="001D6A99">
        <w:rPr>
          <w:shd w:val="clear" w:color="auto" w:fill="F8F8F8"/>
          <w:lang w:val="en-US"/>
        </w:rPr>
        <w:t>However, a study examining external validation in prediction models for coronary heart disease</w:t>
      </w:r>
      <w:ins w:id="240" w:author="Martin Gerdin Wärnberg" w:date="2019-12-30T13:19:00Z">
        <w:r w:rsidR="00D91DB6">
          <w:rPr>
            <w:shd w:val="clear" w:color="auto" w:fill="F8F8F8"/>
            <w:lang w:val="en-US"/>
          </w:rPr>
          <w:t xml:space="preserve"> </w:t>
        </w:r>
      </w:ins>
      <w:r w:rsidR="001D6A99">
        <w:rPr>
          <w:shd w:val="clear" w:color="auto" w:fill="F8F8F8"/>
          <w:lang w:val="en-US"/>
        </w:rPr>
        <w:t>(CAD) did not show the strong decrease in performance after the model was transferred (</w:t>
      </w:r>
      <w:r w:rsidR="00905C17">
        <w:rPr>
          <w:shd w:val="clear" w:color="auto" w:fill="F8F8F8"/>
          <w:lang w:val="en-US"/>
        </w:rPr>
        <w:t>24</w:t>
      </w:r>
      <w:r w:rsidR="001D6A99">
        <w:rPr>
          <w:shd w:val="clear" w:color="auto" w:fill="F8F8F8"/>
          <w:lang w:val="en-US"/>
        </w:rPr>
        <w:t>)</w:t>
      </w:r>
      <w:r w:rsidR="00CD2DFB">
        <w:rPr>
          <w:shd w:val="clear" w:color="auto" w:fill="F8F8F8"/>
          <w:lang w:val="en-US"/>
        </w:rPr>
        <w:t xml:space="preserve">. This can </w:t>
      </w:r>
      <w:r w:rsidR="00D440DE">
        <w:rPr>
          <w:shd w:val="clear" w:color="auto" w:fill="F8F8F8"/>
          <w:lang w:val="en-US"/>
        </w:rPr>
        <w:t>be noticed in this study looking at the TITCO</w:t>
      </w:r>
      <w:r w:rsidR="006504FC">
        <w:rPr>
          <w:shd w:val="clear" w:color="auto" w:fill="F8F8F8"/>
          <w:lang w:val="en-US"/>
        </w:rPr>
        <w:t xml:space="preserve"> model operating in the NTDB sample</w:t>
      </w:r>
      <w:r w:rsidR="003E38B6">
        <w:rPr>
          <w:shd w:val="clear" w:color="auto" w:fill="F8F8F8"/>
          <w:lang w:val="en-US"/>
        </w:rPr>
        <w:t xml:space="preserve"> with a score of 0.167 compared to the local performance scoring 0.177.</w:t>
      </w:r>
      <w:r w:rsidR="00D440DE">
        <w:rPr>
          <w:shd w:val="clear" w:color="auto" w:fill="F8F8F8"/>
          <w:lang w:val="en-US"/>
        </w:rPr>
        <w:t xml:space="preserve"> </w:t>
      </w:r>
      <w:r w:rsidR="00F6634A">
        <w:rPr>
          <w:shd w:val="clear" w:color="auto" w:fill="F8F8F8"/>
          <w:lang w:val="en-US"/>
        </w:rPr>
        <w:t xml:space="preserve">Further studies in this area are warranted and </w:t>
      </w:r>
      <w:r w:rsidR="00F8299E">
        <w:rPr>
          <w:shd w:val="clear" w:color="auto" w:fill="F8F8F8"/>
          <w:lang w:val="en-US"/>
        </w:rPr>
        <w:t>transfers should therefore be managed with great caution.</w:t>
      </w:r>
    </w:p>
    <w:p w14:paraId="1B6096BF" w14:textId="77777777" w:rsidR="001D6A99" w:rsidRDefault="001D6A99" w:rsidP="00C05CF9">
      <w:pPr>
        <w:spacing w:line="360" w:lineRule="auto"/>
        <w:rPr>
          <w:shd w:val="clear" w:color="auto" w:fill="F8F8F8"/>
          <w:lang w:val="en-US"/>
        </w:rPr>
      </w:pPr>
    </w:p>
    <w:p w14:paraId="6383E4F1" w14:textId="3CB2E40A" w:rsidR="001D6A99" w:rsidRPr="00852355" w:rsidDel="00D91DB6" w:rsidRDefault="00852355" w:rsidP="00C05CF9">
      <w:pPr>
        <w:spacing w:line="360" w:lineRule="auto"/>
        <w:rPr>
          <w:del w:id="241" w:author="Martin Gerdin Wärnberg" w:date="2019-12-30T13:19:00Z"/>
          <w:shd w:val="clear" w:color="auto" w:fill="F8F8F8"/>
          <w:lang w:val="en-US"/>
        </w:rPr>
      </w:pPr>
      <w:r w:rsidRPr="00C05CF9">
        <w:rPr>
          <w:shd w:val="clear" w:color="auto" w:fill="F8F8F8"/>
          <w:lang w:val="en-US"/>
        </w:rPr>
        <w:t>Model updating shows varied results. The performance after updating varied evenly between improvement, no difference and decrement. Notably, the decrease in performance after updating can only be seen in the TITCO models</w:t>
      </w:r>
      <w:r>
        <w:rPr>
          <w:shd w:val="clear" w:color="auto" w:fill="F8F8F8"/>
          <w:lang w:val="en-US"/>
        </w:rPr>
        <w:t xml:space="preserve"> (table 2</w:t>
      </w:r>
      <w:r w:rsidR="00091DA4">
        <w:rPr>
          <w:shd w:val="clear" w:color="auto" w:fill="F8F8F8"/>
          <w:lang w:val="en-US"/>
        </w:rPr>
        <w:t>)</w:t>
      </w:r>
      <w:r w:rsidR="00091DA4" w:rsidRPr="00C05CF9">
        <w:rPr>
          <w:shd w:val="clear" w:color="auto" w:fill="F8F8F8"/>
          <w:lang w:val="en-US"/>
        </w:rPr>
        <w:t>.</w:t>
      </w:r>
      <w:r w:rsidR="00091DA4">
        <w:rPr>
          <w:shd w:val="clear" w:color="auto" w:fill="F8F8F8"/>
          <w:lang w:val="en-US"/>
        </w:rPr>
        <w:t xml:space="preserve"> Transferred</w:t>
      </w:r>
      <w:r w:rsidR="007C2A0A">
        <w:rPr>
          <w:shd w:val="clear" w:color="auto" w:fill="F8F8F8"/>
          <w:lang w:val="en-US"/>
        </w:rPr>
        <w:t xml:space="preserve"> models </w:t>
      </w:r>
      <w:r w:rsidR="002945CE">
        <w:rPr>
          <w:shd w:val="clear" w:color="auto" w:fill="F8F8F8"/>
          <w:lang w:val="en-US"/>
        </w:rPr>
        <w:t>over time</w:t>
      </w:r>
      <w:r w:rsidR="007C2A0A">
        <w:rPr>
          <w:shd w:val="clear" w:color="auto" w:fill="F8F8F8"/>
          <w:lang w:val="en-US"/>
        </w:rPr>
        <w:t xml:space="preserve"> perform </w:t>
      </w:r>
      <w:r w:rsidR="002945CE">
        <w:rPr>
          <w:shd w:val="clear" w:color="auto" w:fill="F8F8F8"/>
          <w:lang w:val="en-US"/>
        </w:rPr>
        <w:t>inadequate</w:t>
      </w:r>
      <w:r w:rsidR="007C2A0A">
        <w:rPr>
          <w:shd w:val="clear" w:color="auto" w:fill="F8F8F8"/>
          <w:lang w:val="en-US"/>
        </w:rPr>
        <w:t xml:space="preserve"> </w:t>
      </w:r>
      <w:r w:rsidR="00DD59D9">
        <w:rPr>
          <w:shd w:val="clear" w:color="auto" w:fill="F8F8F8"/>
          <w:lang w:val="en-US"/>
        </w:rPr>
        <w:t>due to bad calibration (</w:t>
      </w:r>
      <w:r w:rsidR="00905C17">
        <w:rPr>
          <w:shd w:val="clear" w:color="auto" w:fill="F8F8F8"/>
          <w:lang w:val="en-US"/>
        </w:rPr>
        <w:t>23</w:t>
      </w:r>
      <w:r w:rsidR="00DD59D9">
        <w:rPr>
          <w:shd w:val="clear" w:color="auto" w:fill="F8F8F8"/>
          <w:lang w:val="en-US"/>
        </w:rPr>
        <w:t xml:space="preserve">). </w:t>
      </w:r>
      <w:r w:rsidR="00903947">
        <w:rPr>
          <w:shd w:val="clear" w:color="auto" w:fill="F8F8F8"/>
          <w:lang w:val="en-US"/>
        </w:rPr>
        <w:t>Poor calibration can make the prediction misleading</w:t>
      </w:r>
      <w:r w:rsidR="00CD2DFB">
        <w:rPr>
          <w:shd w:val="clear" w:color="auto" w:fill="F8F8F8"/>
          <w:lang w:val="en-US"/>
        </w:rPr>
        <w:t xml:space="preserve"> </w:t>
      </w:r>
      <w:r w:rsidR="00903947">
        <w:rPr>
          <w:shd w:val="clear" w:color="auto" w:fill="F8F8F8"/>
          <w:lang w:val="en-US"/>
        </w:rPr>
        <w:t>(</w:t>
      </w:r>
      <w:r w:rsidR="00905C17">
        <w:rPr>
          <w:shd w:val="clear" w:color="auto" w:fill="F8F8F8"/>
          <w:lang w:val="en-US"/>
        </w:rPr>
        <w:t>25</w:t>
      </w:r>
      <w:r w:rsidR="00903947">
        <w:rPr>
          <w:shd w:val="clear" w:color="auto" w:fill="F8F8F8"/>
          <w:lang w:val="en-US"/>
        </w:rPr>
        <w:t>).</w:t>
      </w:r>
      <w:r w:rsidR="002945CE">
        <w:rPr>
          <w:shd w:val="clear" w:color="auto" w:fill="F8F8F8"/>
          <w:lang w:val="en-US"/>
        </w:rPr>
        <w:t xml:space="preserve"> </w:t>
      </w:r>
      <w:r w:rsidR="007C2A0A">
        <w:rPr>
          <w:shd w:val="clear" w:color="auto" w:fill="F8F8F8"/>
          <w:lang w:val="en-US"/>
        </w:rPr>
        <w:t xml:space="preserve">Patient population change over time due to changes in for example healthcare and treatment </w:t>
      </w:r>
      <w:r w:rsidR="003F1C99">
        <w:rPr>
          <w:shd w:val="clear" w:color="auto" w:fill="F8F8F8"/>
          <w:lang w:val="en-US"/>
        </w:rPr>
        <w:t>policies and following that, the</w:t>
      </w:r>
      <w:r w:rsidR="002945CE">
        <w:rPr>
          <w:shd w:val="clear" w:color="auto" w:fill="F8F8F8"/>
          <w:lang w:val="en-US"/>
        </w:rPr>
        <w:t xml:space="preserve"> model can</w:t>
      </w:r>
      <w:r w:rsidR="003F1C99">
        <w:rPr>
          <w:shd w:val="clear" w:color="auto" w:fill="F8F8F8"/>
          <w:lang w:val="en-US"/>
        </w:rPr>
        <w:t xml:space="preserve"> </w:t>
      </w:r>
      <w:r w:rsidR="002945CE">
        <w:rPr>
          <w:shd w:val="clear" w:color="auto" w:fill="F8F8F8"/>
          <w:lang w:val="en-US"/>
        </w:rPr>
        <w:t xml:space="preserve">be enhanced by updating </w:t>
      </w:r>
      <w:r w:rsidR="002945CE">
        <w:rPr>
          <w:shd w:val="clear" w:color="auto" w:fill="F8F8F8"/>
          <w:lang w:val="en-US"/>
        </w:rPr>
        <w:lastRenderedPageBreak/>
        <w:t xml:space="preserve">and re-calibrating </w:t>
      </w:r>
      <w:r w:rsidR="003F1C99">
        <w:rPr>
          <w:shd w:val="clear" w:color="auto" w:fill="F8F8F8"/>
          <w:lang w:val="en-US"/>
        </w:rPr>
        <w:t>it</w:t>
      </w:r>
      <w:r w:rsidR="002945CE">
        <w:rPr>
          <w:shd w:val="clear" w:color="auto" w:fill="F8F8F8"/>
          <w:lang w:val="en-US"/>
        </w:rPr>
        <w:t xml:space="preserve"> </w:t>
      </w:r>
      <w:r w:rsidR="00905C17">
        <w:rPr>
          <w:shd w:val="clear" w:color="auto" w:fill="F8F8F8"/>
          <w:lang w:val="en-US"/>
        </w:rPr>
        <w:t>(26</w:t>
      </w:r>
      <w:r w:rsidR="003F1C99">
        <w:rPr>
          <w:shd w:val="clear" w:color="auto" w:fill="F8F8F8"/>
          <w:lang w:val="en-US"/>
        </w:rPr>
        <w:t>)</w:t>
      </w:r>
      <w:r w:rsidR="0064047F">
        <w:rPr>
          <w:shd w:val="clear" w:color="auto" w:fill="F8F8F8"/>
          <w:lang w:val="en-US"/>
        </w:rPr>
        <w:t xml:space="preserve"> </w:t>
      </w:r>
      <w:r w:rsidR="002945CE">
        <w:rPr>
          <w:shd w:val="clear" w:color="auto" w:fill="F8F8F8"/>
          <w:lang w:val="en-US"/>
        </w:rPr>
        <w:t>(</w:t>
      </w:r>
      <w:r w:rsidR="00905C17">
        <w:rPr>
          <w:shd w:val="clear" w:color="auto" w:fill="F8F8F8"/>
          <w:lang w:val="en-US"/>
        </w:rPr>
        <w:t>27</w:t>
      </w:r>
      <w:r w:rsidR="002945CE">
        <w:rPr>
          <w:shd w:val="clear" w:color="auto" w:fill="F8F8F8"/>
          <w:lang w:val="en-US"/>
        </w:rPr>
        <w:t>).</w:t>
      </w:r>
      <w:r w:rsidR="000A04EA">
        <w:rPr>
          <w:shd w:val="clear" w:color="auto" w:fill="F8F8F8"/>
          <w:lang w:val="en-US"/>
        </w:rPr>
        <w:t xml:space="preserve"> </w:t>
      </w:r>
      <w:r w:rsidR="00DC3CAA">
        <w:rPr>
          <w:shd w:val="clear" w:color="auto" w:fill="F8F8F8"/>
          <w:lang w:val="en-US"/>
        </w:rPr>
        <w:t>Yet, when developing an optimal prediction model, choice of calibration method should be completed cautiously as the method of calibration depends on availability and performance of validation data (</w:t>
      </w:r>
      <w:r w:rsidR="00513A2B">
        <w:rPr>
          <w:shd w:val="clear" w:color="auto" w:fill="F8F8F8"/>
          <w:lang w:val="en-US"/>
        </w:rPr>
        <w:t>28</w:t>
      </w:r>
      <w:r w:rsidR="00DC3CAA">
        <w:rPr>
          <w:shd w:val="clear" w:color="auto" w:fill="F8F8F8"/>
          <w:lang w:val="en-US"/>
        </w:rPr>
        <w:t>). In this study, the same updating(calibration) method were used across all the samples. Using specific calibration method for the samples may increase the performance.</w:t>
      </w:r>
    </w:p>
    <w:p w14:paraId="12E74E11" w14:textId="77777777" w:rsidR="000B26C5" w:rsidDel="00D91DB6" w:rsidRDefault="000B26C5" w:rsidP="00C05CF9">
      <w:pPr>
        <w:spacing w:line="360" w:lineRule="auto"/>
        <w:rPr>
          <w:del w:id="242" w:author="Martin Gerdin Wärnberg" w:date="2019-12-30T13:19:00Z"/>
          <w:lang w:val="en-US"/>
        </w:rPr>
      </w:pPr>
    </w:p>
    <w:p w14:paraId="44BC09E3" w14:textId="77777777" w:rsidR="00100FF4" w:rsidRPr="00C05CF9" w:rsidRDefault="00100FF4" w:rsidP="00C05CF9">
      <w:pPr>
        <w:spacing w:line="360" w:lineRule="auto"/>
        <w:rPr>
          <w:lang w:val="en-US"/>
        </w:rPr>
      </w:pPr>
    </w:p>
    <w:p w14:paraId="023A9747" w14:textId="77777777" w:rsidR="003A2E75" w:rsidRPr="00C05CF9" w:rsidRDefault="003A2E75" w:rsidP="007F2804">
      <w:pPr>
        <w:spacing w:line="360" w:lineRule="auto"/>
        <w:rPr>
          <w:lang w:val="en-US"/>
        </w:rPr>
      </w:pPr>
    </w:p>
    <w:p w14:paraId="12116F88" w14:textId="6B6F1AF6" w:rsidR="0088541E" w:rsidRPr="00C05CF9" w:rsidRDefault="002654A4" w:rsidP="007F2804">
      <w:pPr>
        <w:spacing w:line="360" w:lineRule="auto"/>
        <w:rPr>
          <w:sz w:val="32"/>
          <w:szCs w:val="32"/>
          <w:lang w:val="en-US"/>
        </w:rPr>
      </w:pPr>
      <w:r w:rsidRPr="00C05CF9">
        <w:rPr>
          <w:sz w:val="32"/>
          <w:szCs w:val="32"/>
          <w:lang w:val="en-US"/>
        </w:rPr>
        <w:t>Strength</w:t>
      </w:r>
      <w:r w:rsidR="0088541E" w:rsidRPr="00C05CF9">
        <w:rPr>
          <w:sz w:val="32"/>
          <w:szCs w:val="32"/>
          <w:lang w:val="en-US"/>
        </w:rPr>
        <w:t xml:space="preserve"> and limitations</w:t>
      </w:r>
    </w:p>
    <w:p w14:paraId="41F0669C" w14:textId="557CE3F0" w:rsidR="0088541E" w:rsidRPr="00C05CF9" w:rsidRDefault="002654A4" w:rsidP="007F2804">
      <w:pPr>
        <w:spacing w:line="360" w:lineRule="auto"/>
        <w:rPr>
          <w:i/>
          <w:lang w:val="en-US"/>
        </w:rPr>
      </w:pPr>
      <w:r w:rsidRPr="00C05CF9">
        <w:rPr>
          <w:i/>
          <w:lang w:val="en-US"/>
        </w:rPr>
        <w:t>Strengths</w:t>
      </w:r>
    </w:p>
    <w:p w14:paraId="5BF6BEEE" w14:textId="49857456" w:rsidR="0088541E" w:rsidRPr="00C05CF9" w:rsidRDefault="0088541E" w:rsidP="007F2804">
      <w:pPr>
        <w:spacing w:line="360" w:lineRule="auto"/>
        <w:rPr>
          <w:lang w:val="en-US"/>
        </w:rPr>
      </w:pPr>
      <w:r w:rsidRPr="00C05CF9">
        <w:rPr>
          <w:lang w:val="en-US"/>
        </w:rPr>
        <w:t xml:space="preserve">Development of clinical prediction models are usually developed in a country with a lot of resources, wealth and access to data and used in developing countries. This study sensibly mirrors how clinical prediction models are developed, transferred and used from one setting to another, realistically mirroring how it is practically implemented in trauma triage around the world. The results give us an indication of the degree of which transfers affect the </w:t>
      </w:r>
      <w:proofErr w:type="spellStart"/>
      <w:r w:rsidRPr="00C05CF9">
        <w:rPr>
          <w:lang w:val="en-US"/>
        </w:rPr>
        <w:t>mistriage</w:t>
      </w:r>
      <w:proofErr w:type="spellEnd"/>
      <w:r w:rsidRPr="00C05CF9">
        <w:rPr>
          <w:lang w:val="en-US"/>
        </w:rPr>
        <w:t xml:space="preserve"> rate when developed in a </w:t>
      </w:r>
      <w:r w:rsidR="00F8299E">
        <w:rPr>
          <w:lang w:val="en-US"/>
        </w:rPr>
        <w:t>strong population sample</w:t>
      </w:r>
      <w:r w:rsidRPr="00C05CF9">
        <w:rPr>
          <w:lang w:val="en-US"/>
        </w:rPr>
        <w:t xml:space="preserve"> for example and used in a </w:t>
      </w:r>
      <w:r w:rsidR="00F8299E">
        <w:rPr>
          <w:lang w:val="en-US"/>
        </w:rPr>
        <w:t>smaller</w:t>
      </w:r>
      <w:r w:rsidRPr="00C05CF9">
        <w:rPr>
          <w:lang w:val="en-US"/>
        </w:rPr>
        <w:t>.</w:t>
      </w:r>
      <w:r w:rsidR="00EF5A2A" w:rsidRPr="00C05CF9">
        <w:rPr>
          <w:lang w:val="en-US"/>
        </w:rPr>
        <w:t xml:space="preserve"> </w:t>
      </w:r>
      <w:r w:rsidRPr="00C05CF9">
        <w:rPr>
          <w:lang w:val="en-US"/>
        </w:rPr>
        <w:t xml:space="preserve"> </w:t>
      </w:r>
    </w:p>
    <w:p w14:paraId="0AE43643" w14:textId="70026029" w:rsidR="00EA3155" w:rsidRPr="00C05CF9" w:rsidRDefault="00EA3155" w:rsidP="007F2804">
      <w:pPr>
        <w:spacing w:line="360" w:lineRule="auto"/>
        <w:rPr>
          <w:lang w:val="en-US"/>
        </w:rPr>
      </w:pPr>
    </w:p>
    <w:p w14:paraId="262FEB19" w14:textId="7755D5BE" w:rsidR="00EA3155" w:rsidRPr="00C05CF9" w:rsidRDefault="00EA3155" w:rsidP="007F2804">
      <w:pPr>
        <w:spacing w:line="360" w:lineRule="auto"/>
        <w:rPr>
          <w:lang w:val="en-US"/>
        </w:rPr>
      </w:pPr>
      <w:r w:rsidRPr="00C05CF9">
        <w:rPr>
          <w:lang w:val="en-US"/>
        </w:rPr>
        <w:t>The model predictors used in this study are established model predictors used in many emergency care units around the world. GCS, RR and SBP are all predictors in the Triage Revised Trauma Score</w:t>
      </w:r>
      <w:r w:rsidR="00EF5A2A" w:rsidRPr="00C05CF9">
        <w:rPr>
          <w:lang w:val="en-US"/>
        </w:rPr>
        <w:t xml:space="preserve"> (17)</w:t>
      </w:r>
      <w:r w:rsidRPr="00C05CF9">
        <w:rPr>
          <w:lang w:val="en-US"/>
        </w:rPr>
        <w:t xml:space="preserve">. </w:t>
      </w:r>
    </w:p>
    <w:p w14:paraId="32F5BEBB" w14:textId="18A2DB49" w:rsidR="00EF5A2A" w:rsidRPr="00C05CF9" w:rsidRDefault="00EF5A2A" w:rsidP="007F2804">
      <w:pPr>
        <w:spacing w:line="360" w:lineRule="auto"/>
        <w:rPr>
          <w:lang w:val="en-US"/>
        </w:rPr>
      </w:pPr>
    </w:p>
    <w:p w14:paraId="3AC340B5" w14:textId="5B5BE13E" w:rsidR="00EF5A2A" w:rsidRPr="00C05CF9" w:rsidRDefault="00EF5A2A" w:rsidP="007F2804">
      <w:pPr>
        <w:spacing w:line="360" w:lineRule="auto"/>
        <w:rPr>
          <w:lang w:val="en-US"/>
        </w:rPr>
      </w:pPr>
      <w:r w:rsidRPr="00C05CF9">
        <w:rPr>
          <w:lang w:val="en-US"/>
        </w:rPr>
        <w:t xml:space="preserve">In similar studies observing the transferability regarding clinical prediction models in different settings, one problem that </w:t>
      </w:r>
      <w:r w:rsidR="00F8299E">
        <w:rPr>
          <w:lang w:val="en-US"/>
        </w:rPr>
        <w:t>can</w:t>
      </w:r>
      <w:r w:rsidR="00977794" w:rsidRPr="00C05CF9">
        <w:rPr>
          <w:lang w:val="en-US"/>
        </w:rPr>
        <w:t xml:space="preserve"> be prominent</w:t>
      </w:r>
      <w:r w:rsidRPr="00C05CF9">
        <w:rPr>
          <w:lang w:val="en-US"/>
        </w:rPr>
        <w:t xml:space="preserve"> </w:t>
      </w:r>
      <w:r w:rsidR="00F8299E">
        <w:rPr>
          <w:lang w:val="en-US"/>
        </w:rPr>
        <w:t>is</w:t>
      </w:r>
      <w:r w:rsidRPr="00C05CF9">
        <w:rPr>
          <w:lang w:val="en-US"/>
        </w:rPr>
        <w:t xml:space="preserve"> the amount of patients.</w:t>
      </w:r>
      <w:r w:rsidR="00977794" w:rsidRPr="00C05CF9">
        <w:rPr>
          <w:lang w:val="en-US"/>
        </w:rPr>
        <w:t xml:space="preserve"> Dividing it into different settings </w:t>
      </w:r>
      <w:r w:rsidR="00F8299E">
        <w:rPr>
          <w:lang w:val="en-US"/>
        </w:rPr>
        <w:t xml:space="preserve">can </w:t>
      </w:r>
      <w:r w:rsidR="00977794" w:rsidRPr="00C05CF9">
        <w:rPr>
          <w:lang w:val="en-US"/>
        </w:rPr>
        <w:t>le</w:t>
      </w:r>
      <w:r w:rsidR="00F8299E">
        <w:rPr>
          <w:lang w:val="en-US"/>
        </w:rPr>
        <w:t>a</w:t>
      </w:r>
      <w:r w:rsidR="00977794" w:rsidRPr="00C05CF9">
        <w:rPr>
          <w:lang w:val="en-US"/>
        </w:rPr>
        <w:t>d to shortage of patients in some settings.</w:t>
      </w:r>
      <w:r w:rsidRPr="00C05CF9">
        <w:rPr>
          <w:lang w:val="en-US"/>
        </w:rPr>
        <w:t xml:space="preserve"> In this study, using three different countries </w:t>
      </w:r>
      <w:r w:rsidR="00977794" w:rsidRPr="00C05CF9">
        <w:rPr>
          <w:lang w:val="en-US"/>
        </w:rPr>
        <w:t xml:space="preserve">and comparing them </w:t>
      </w:r>
      <w:r w:rsidR="008D69F8">
        <w:rPr>
          <w:lang w:val="en-US"/>
        </w:rPr>
        <w:t>generated</w:t>
      </w:r>
      <w:r w:rsidRPr="00C05CF9">
        <w:rPr>
          <w:lang w:val="en-US"/>
        </w:rPr>
        <w:t xml:space="preserve"> a large number of patients to analyze and work with. This was an advantage because </w:t>
      </w:r>
      <w:r w:rsidR="00977794" w:rsidRPr="00C05CF9">
        <w:rPr>
          <w:lang w:val="en-US"/>
        </w:rPr>
        <w:t>the amount of patient did not become a problem, but rather a benefit.</w:t>
      </w:r>
    </w:p>
    <w:p w14:paraId="151549B8" w14:textId="77777777" w:rsidR="0088541E" w:rsidRPr="00C05CF9" w:rsidRDefault="0088541E" w:rsidP="007F2804">
      <w:pPr>
        <w:spacing w:line="360" w:lineRule="auto"/>
        <w:rPr>
          <w:lang w:val="en-US"/>
        </w:rPr>
      </w:pPr>
    </w:p>
    <w:p w14:paraId="6CB9E504" w14:textId="1F33B055" w:rsidR="0088541E" w:rsidRPr="00C05CF9" w:rsidRDefault="0088541E" w:rsidP="007F2804">
      <w:pPr>
        <w:spacing w:line="360" w:lineRule="auto"/>
        <w:rPr>
          <w:lang w:val="en-US"/>
        </w:rPr>
      </w:pPr>
      <w:r w:rsidRPr="00C05CF9">
        <w:rPr>
          <w:lang w:val="en-US"/>
        </w:rPr>
        <w:t>The coding and statistical analysis is available online</w:t>
      </w:r>
      <w:ins w:id="243" w:author="Martin Gerdin Wärnberg" w:date="2019-12-30T13:20:00Z">
        <w:r w:rsidR="00891497">
          <w:rPr>
            <w:lang w:val="en-US"/>
          </w:rPr>
          <w:t xml:space="preserve"> </w:t>
        </w:r>
      </w:ins>
      <w:r w:rsidRPr="00C05CF9">
        <w:rPr>
          <w:lang w:val="en-US"/>
        </w:rPr>
        <w:t>(</w:t>
      </w:r>
      <w:r w:rsidR="002654A4" w:rsidRPr="00C05CF9">
        <w:rPr>
          <w:lang w:val="en-US"/>
        </w:rPr>
        <w:t>GitHub</w:t>
      </w:r>
      <w:r w:rsidRPr="00C05CF9">
        <w:rPr>
          <w:lang w:val="en-US"/>
        </w:rPr>
        <w:t>) for anyone to inspect and rev</w:t>
      </w:r>
      <w:r w:rsidR="00C25CB4" w:rsidRPr="00C05CF9">
        <w:rPr>
          <w:lang w:val="en-US"/>
        </w:rPr>
        <w:t>iew how it has been completed</w:t>
      </w:r>
      <w:r w:rsidR="001E1E9B">
        <w:rPr>
          <w:lang w:val="en-US"/>
        </w:rPr>
        <w:t xml:space="preserve"> </w:t>
      </w:r>
      <w:r w:rsidR="00F8299E">
        <w:rPr>
          <w:lang w:val="en-US"/>
        </w:rPr>
        <w:t>(</w:t>
      </w:r>
      <w:r w:rsidR="001E1E9B">
        <w:rPr>
          <w:lang w:val="en-US"/>
        </w:rPr>
        <w:t>29</w:t>
      </w:r>
      <w:r w:rsidR="00F8299E">
        <w:rPr>
          <w:lang w:val="en-US"/>
        </w:rPr>
        <w:t>)</w:t>
      </w:r>
      <w:r w:rsidR="00C25CB4" w:rsidRPr="00C05CF9">
        <w:rPr>
          <w:lang w:val="en-US"/>
        </w:rPr>
        <w:t xml:space="preserve">. </w:t>
      </w:r>
      <w:r w:rsidRPr="00C05CF9">
        <w:rPr>
          <w:lang w:val="en-US"/>
        </w:rPr>
        <w:t xml:space="preserve">We followed a step-by-step fashion. </w:t>
      </w:r>
    </w:p>
    <w:p w14:paraId="0B66B9B8" w14:textId="77777777" w:rsidR="0088541E" w:rsidRPr="00C05CF9" w:rsidRDefault="0088541E" w:rsidP="007F2804">
      <w:pPr>
        <w:spacing w:line="360" w:lineRule="auto"/>
        <w:rPr>
          <w:lang w:val="en-US"/>
        </w:rPr>
      </w:pPr>
    </w:p>
    <w:p w14:paraId="7EEF83DC" w14:textId="057111CC" w:rsidR="0088541E" w:rsidRPr="00C05CF9" w:rsidRDefault="0088541E" w:rsidP="007F2804">
      <w:pPr>
        <w:spacing w:line="360" w:lineRule="auto"/>
        <w:rPr>
          <w:i/>
          <w:lang w:val="en-US"/>
        </w:rPr>
      </w:pPr>
      <w:r w:rsidRPr="00C05CF9">
        <w:rPr>
          <w:i/>
          <w:lang w:val="en-US"/>
        </w:rPr>
        <w:t>Limitations</w:t>
      </w:r>
    </w:p>
    <w:p w14:paraId="45A27BB8" w14:textId="543A0EC8" w:rsidR="0088541E" w:rsidRPr="00C05CF9" w:rsidRDefault="0088541E" w:rsidP="007F2804">
      <w:pPr>
        <w:spacing w:line="360" w:lineRule="auto"/>
        <w:rPr>
          <w:lang w:val="en-US"/>
        </w:rPr>
      </w:pPr>
      <w:r w:rsidRPr="00C05CF9">
        <w:rPr>
          <w:lang w:val="en-US"/>
        </w:rPr>
        <w:t xml:space="preserve">When developing the model, we used the T-RTS predictors as model developing variables. GCS, RR and SBP with coefficient for each variable was used as predictors for 30-day </w:t>
      </w:r>
      <w:r w:rsidRPr="00C05CF9">
        <w:rPr>
          <w:lang w:val="en-US"/>
        </w:rPr>
        <w:lastRenderedPageBreak/>
        <w:t xml:space="preserve">mortality. To enhance the model one could argue that adding predictors to the model might make it increase in performance. For example, age or mechanism of injury. Similarly, the outcome 30-day mortality was used with recognition that late mortality, time in hospital and morbidity also are of significant value in the context of trauma care. </w:t>
      </w:r>
      <w:r w:rsidR="00977794" w:rsidRPr="00C05CF9">
        <w:rPr>
          <w:lang w:val="en-US"/>
        </w:rPr>
        <w:t xml:space="preserve">However, the purpose of this study was not to modify and create the optimal model for emergency care triage. Instead, it was to evaluate the effect of transferability between different contexts. </w:t>
      </w:r>
    </w:p>
    <w:p w14:paraId="4819F568" w14:textId="77777777" w:rsidR="00C25CB4" w:rsidRPr="00C05CF9" w:rsidRDefault="00C25CB4" w:rsidP="007F2804">
      <w:pPr>
        <w:spacing w:line="360" w:lineRule="auto"/>
        <w:rPr>
          <w:lang w:val="en-US"/>
        </w:rPr>
      </w:pPr>
    </w:p>
    <w:p w14:paraId="26E86947" w14:textId="071AD7A6" w:rsidR="00C25CB4" w:rsidRPr="00C05CF9" w:rsidRDefault="00C25CB4" w:rsidP="007F2804">
      <w:pPr>
        <w:spacing w:line="360" w:lineRule="auto"/>
        <w:rPr>
          <w:lang w:val="en-US"/>
        </w:rPr>
      </w:pPr>
      <w:r w:rsidRPr="00C05CF9">
        <w:rPr>
          <w:lang w:val="en-US"/>
        </w:rPr>
        <w:t>The statistical methods were completed with a program called RStudio and the code is available for anyone to analyze and see (10). However, as mentioned in strengths, we followed a step by step fashion and sometimes deviated from the time plan and changes in coding were made in retrospect. This was not optimal.</w:t>
      </w:r>
    </w:p>
    <w:p w14:paraId="5ED4C08E" w14:textId="77777777" w:rsidR="0088541E" w:rsidRPr="00C05CF9" w:rsidRDefault="0088541E" w:rsidP="007F2804">
      <w:pPr>
        <w:spacing w:line="360" w:lineRule="auto"/>
        <w:rPr>
          <w:lang w:val="en-US"/>
        </w:rPr>
      </w:pPr>
    </w:p>
    <w:p w14:paraId="22EBEB05" w14:textId="5AFDF676" w:rsidR="0088541E" w:rsidRPr="00C05CF9" w:rsidRDefault="0088541E" w:rsidP="007F2804">
      <w:pPr>
        <w:spacing w:line="360" w:lineRule="auto"/>
        <w:rPr>
          <w:sz w:val="32"/>
          <w:szCs w:val="32"/>
          <w:lang w:val="en-US"/>
        </w:rPr>
      </w:pPr>
      <w:r w:rsidRPr="00C05CF9">
        <w:rPr>
          <w:sz w:val="32"/>
          <w:szCs w:val="32"/>
          <w:lang w:val="en-US"/>
        </w:rPr>
        <w:t>Clinical Applications</w:t>
      </w:r>
    </w:p>
    <w:p w14:paraId="3740A48C" w14:textId="5EE7D591" w:rsidR="007B51A5" w:rsidRPr="00C05CF9" w:rsidRDefault="0088541E" w:rsidP="0088541E">
      <w:pPr>
        <w:spacing w:line="360" w:lineRule="auto"/>
        <w:rPr>
          <w:lang w:val="en-US"/>
        </w:rPr>
      </w:pPr>
      <w:r w:rsidRPr="00C05CF9">
        <w:rPr>
          <w:lang w:val="en-US"/>
        </w:rPr>
        <w:t>This study realistically reflects the course of action and process in which clinical prediction models are being developed. As mentioned before, clinical prediction models are regularly developed in a country with high-end resources and a big population. Countries like the Canada, USA, United Kingdom</w:t>
      </w:r>
      <w:ins w:id="244" w:author="Martin Gerdin Wärnberg" w:date="2019-12-30T13:21:00Z">
        <w:r w:rsidR="004375BB">
          <w:rPr>
            <w:lang w:val="en-US"/>
          </w:rPr>
          <w:t xml:space="preserve"> </w:t>
        </w:r>
      </w:ins>
      <w:r w:rsidRPr="00C05CF9">
        <w:rPr>
          <w:lang w:val="en-US"/>
        </w:rPr>
        <w:t xml:space="preserve">(UK), and other countries with a large population and well working health care service are often better at documenting trauma and the protocols are often more complete with less missing values. </w:t>
      </w:r>
      <w:del w:id="245" w:author="Martin Gerdin Wärnberg" w:date="2019-12-30T13:21:00Z">
        <w:r w:rsidRPr="00C05CF9" w:rsidDel="005D2DBB">
          <w:rPr>
            <w:lang w:val="en-US"/>
          </w:rPr>
          <w:delText xml:space="preserve"> </w:delText>
        </w:r>
      </w:del>
      <w:r w:rsidRPr="00C05CF9">
        <w:rPr>
          <w:lang w:val="en-US"/>
        </w:rPr>
        <w:t xml:space="preserve">Healthcare workers from poorer countries then use the clinical prediction model which is both developed and </w:t>
      </w:r>
      <w:r w:rsidR="007C66FF">
        <w:rPr>
          <w:lang w:val="en-US"/>
        </w:rPr>
        <w:t xml:space="preserve">internally </w:t>
      </w:r>
      <w:r w:rsidRPr="00C05CF9">
        <w:rPr>
          <w:lang w:val="en-US"/>
        </w:rPr>
        <w:t xml:space="preserve">validated in a high-resource country. </w:t>
      </w:r>
      <w:commentRangeStart w:id="246"/>
      <w:r w:rsidRPr="00C05CF9">
        <w:rPr>
          <w:lang w:val="en-US"/>
        </w:rPr>
        <w:t xml:space="preserve">In this study, we develop and transfer the model like it would </w:t>
      </w:r>
      <w:r w:rsidR="007C66FF">
        <w:rPr>
          <w:lang w:val="en-US"/>
        </w:rPr>
        <w:t>be done clinically in real life only</w:t>
      </w:r>
      <w:r w:rsidRPr="00C05CF9">
        <w:rPr>
          <w:lang w:val="en-US"/>
        </w:rPr>
        <w:t xml:space="preserve"> validating it </w:t>
      </w:r>
      <w:r w:rsidR="007C66FF">
        <w:rPr>
          <w:lang w:val="en-US"/>
        </w:rPr>
        <w:t>internally and externally that generates rates for comparison.</w:t>
      </w:r>
      <w:r w:rsidRPr="00C05CF9">
        <w:rPr>
          <w:lang w:val="en-US"/>
        </w:rPr>
        <w:t xml:space="preserve"> </w:t>
      </w:r>
      <w:commentRangeEnd w:id="246"/>
      <w:r w:rsidR="005D2DBB">
        <w:rPr>
          <w:rStyle w:val="CommentReference"/>
          <w:rFonts w:asciiTheme="minorHAnsi" w:hAnsiTheme="minorHAnsi" w:cstheme="minorBidi"/>
          <w:lang w:val="en-US" w:eastAsia="en-US"/>
        </w:rPr>
        <w:commentReference w:id="246"/>
      </w:r>
      <w:r w:rsidRPr="00C05CF9">
        <w:rPr>
          <w:lang w:val="en-US"/>
        </w:rPr>
        <w:t xml:space="preserve">And the result of the study shows and indicate that transfers of models can lead to increases in </w:t>
      </w:r>
      <w:proofErr w:type="spellStart"/>
      <w:r w:rsidRPr="00C05CF9">
        <w:rPr>
          <w:lang w:val="en-US"/>
        </w:rPr>
        <w:t>mistriage</w:t>
      </w:r>
      <w:proofErr w:type="spellEnd"/>
      <w:r w:rsidRPr="00C05CF9">
        <w:rPr>
          <w:lang w:val="en-US"/>
        </w:rPr>
        <w:t xml:space="preserve"> rate which fortify the view that transfers between countries should be done with certain caution and prudence. </w:t>
      </w:r>
    </w:p>
    <w:p w14:paraId="21EB3370" w14:textId="77777777" w:rsidR="0088541E" w:rsidRPr="00C05CF9" w:rsidRDefault="0088541E" w:rsidP="0088541E">
      <w:pPr>
        <w:spacing w:line="360" w:lineRule="auto"/>
        <w:rPr>
          <w:lang w:val="en-US"/>
        </w:rPr>
      </w:pPr>
    </w:p>
    <w:p w14:paraId="29A2A700" w14:textId="46D75F54" w:rsidR="0088541E" w:rsidRPr="00C05CF9" w:rsidRDefault="0088541E" w:rsidP="0088541E">
      <w:pPr>
        <w:spacing w:line="360" w:lineRule="auto"/>
        <w:rPr>
          <w:lang w:val="en-US"/>
        </w:rPr>
      </w:pPr>
      <w:r w:rsidRPr="00C05CF9">
        <w:rPr>
          <w:lang w:val="en-US"/>
        </w:rPr>
        <w:t xml:space="preserve">Understanding and acknowledging these risks with adequate actions such as validating </w:t>
      </w:r>
      <w:r w:rsidR="007C66FF">
        <w:rPr>
          <w:lang w:val="en-US"/>
        </w:rPr>
        <w:t>optimally</w:t>
      </w:r>
      <w:r w:rsidRPr="00C05CF9">
        <w:rPr>
          <w:lang w:val="en-US"/>
        </w:rPr>
        <w:t xml:space="preserve"> and calibrating</w:t>
      </w:r>
      <w:r w:rsidR="007C66FF">
        <w:rPr>
          <w:lang w:val="en-US"/>
        </w:rPr>
        <w:t xml:space="preserve"> correctly,</w:t>
      </w:r>
      <w:r w:rsidRPr="00C05CF9">
        <w:rPr>
          <w:lang w:val="en-US"/>
        </w:rPr>
        <w:t xml:space="preserve"> the model will increase </w:t>
      </w:r>
      <w:r w:rsidR="007C66FF">
        <w:rPr>
          <w:lang w:val="en-US"/>
        </w:rPr>
        <w:t>in precision</w:t>
      </w:r>
      <w:r w:rsidRPr="00C05CF9">
        <w:rPr>
          <w:lang w:val="en-US"/>
        </w:rPr>
        <w:t xml:space="preserve">. This modification </w:t>
      </w:r>
      <w:r w:rsidR="00CF6953">
        <w:rPr>
          <w:lang w:val="en-US"/>
        </w:rPr>
        <w:t>can</w:t>
      </w:r>
      <w:r w:rsidRPr="00C05CF9">
        <w:rPr>
          <w:lang w:val="en-US"/>
        </w:rPr>
        <w:t xml:space="preserve"> possibly </w:t>
      </w:r>
      <w:r w:rsidR="00CF6953">
        <w:rPr>
          <w:lang w:val="en-US"/>
        </w:rPr>
        <w:t>reduce patient mortality</w:t>
      </w:r>
      <w:r w:rsidRPr="00C05CF9">
        <w:rPr>
          <w:lang w:val="en-US"/>
        </w:rPr>
        <w:t xml:space="preserve"> and </w:t>
      </w:r>
      <w:r w:rsidR="00CF6953">
        <w:rPr>
          <w:lang w:val="en-US"/>
        </w:rPr>
        <w:t>decrease</w:t>
      </w:r>
      <w:r w:rsidRPr="00C05CF9">
        <w:rPr>
          <w:lang w:val="en-US"/>
        </w:rPr>
        <w:t xml:space="preserve"> the </w:t>
      </w:r>
      <w:proofErr w:type="spellStart"/>
      <w:r w:rsidR="00CF6953">
        <w:rPr>
          <w:lang w:val="en-US"/>
        </w:rPr>
        <w:t>mis</w:t>
      </w:r>
      <w:r w:rsidRPr="00C05CF9">
        <w:rPr>
          <w:lang w:val="en-US"/>
        </w:rPr>
        <w:t>triage</w:t>
      </w:r>
      <w:proofErr w:type="spellEnd"/>
      <w:r w:rsidRPr="00C05CF9">
        <w:rPr>
          <w:lang w:val="en-US"/>
        </w:rPr>
        <w:t xml:space="preserve"> rate </w:t>
      </w:r>
      <w:r w:rsidR="00CF6953">
        <w:rPr>
          <w:lang w:val="en-US"/>
        </w:rPr>
        <w:t>in trauma care.</w:t>
      </w:r>
    </w:p>
    <w:p w14:paraId="28317EA1" w14:textId="0DD3B431" w:rsidR="00635580" w:rsidRPr="00C05CF9" w:rsidRDefault="00635580" w:rsidP="0088541E">
      <w:pPr>
        <w:spacing w:line="360" w:lineRule="auto"/>
        <w:rPr>
          <w:lang w:val="en-US"/>
        </w:rPr>
      </w:pPr>
    </w:p>
    <w:p w14:paraId="0DB47D24" w14:textId="061E6E39" w:rsidR="00635580" w:rsidRPr="00C05CF9" w:rsidRDefault="00CF6953" w:rsidP="0088541E">
      <w:pPr>
        <w:spacing w:line="360" w:lineRule="auto"/>
        <w:rPr>
          <w:lang w:val="en-US"/>
        </w:rPr>
      </w:pPr>
      <w:r>
        <w:rPr>
          <w:lang w:val="en-US"/>
        </w:rPr>
        <w:t xml:space="preserve">Regarding equity in the subject area, </w:t>
      </w:r>
      <w:ins w:id="247" w:author="Martin Gerdin Wärnberg" w:date="2019-12-30T13:22:00Z">
        <w:r w:rsidR="00C260B7">
          <w:rPr>
            <w:lang w:val="en-US"/>
          </w:rPr>
          <w:t>s</w:t>
        </w:r>
      </w:ins>
      <w:del w:id="248" w:author="Martin Gerdin Wärnberg" w:date="2019-12-30T13:22:00Z">
        <w:r w:rsidDel="00C260B7">
          <w:rPr>
            <w:lang w:val="en-US"/>
          </w:rPr>
          <w:delText>S</w:delText>
        </w:r>
      </w:del>
      <w:r>
        <w:rPr>
          <w:lang w:val="en-US"/>
        </w:rPr>
        <w:t>tudies</w:t>
      </w:r>
      <w:r w:rsidR="00AC4038" w:rsidRPr="00C05CF9">
        <w:rPr>
          <w:lang w:val="en-US"/>
        </w:rPr>
        <w:t xml:space="preserve"> in this </w:t>
      </w:r>
      <w:r>
        <w:rPr>
          <w:lang w:val="en-US"/>
        </w:rPr>
        <w:t>subject</w:t>
      </w:r>
      <w:r w:rsidR="00AC4038" w:rsidRPr="00C05CF9">
        <w:rPr>
          <w:lang w:val="en-US"/>
        </w:rPr>
        <w:t xml:space="preserve"> supports the view that clinical prediction models should not be transferred without cautious thinking due to the fact that the performance might decline. If all patients setting-wise were treated equally in terms of </w:t>
      </w:r>
      <w:r w:rsidR="00AC4038" w:rsidRPr="00C05CF9">
        <w:rPr>
          <w:lang w:val="en-US"/>
        </w:rPr>
        <w:lastRenderedPageBreak/>
        <w:t>objective parameters and model development, it would trump the idea behind the study.</w:t>
      </w:r>
      <w:r w:rsidR="00026423" w:rsidRPr="00C05CF9">
        <w:rPr>
          <w:lang w:val="en-US"/>
        </w:rPr>
        <w:t xml:space="preserve"> </w:t>
      </w:r>
      <w:commentRangeStart w:id="249"/>
      <w:r w:rsidR="00026423" w:rsidRPr="00C05CF9">
        <w:rPr>
          <w:lang w:val="en-US"/>
        </w:rPr>
        <w:t xml:space="preserve">Also, age and sex </w:t>
      </w:r>
      <w:proofErr w:type="gramStart"/>
      <w:r w:rsidR="00026423" w:rsidRPr="00C05CF9">
        <w:rPr>
          <w:lang w:val="en-US"/>
        </w:rPr>
        <w:t>was</w:t>
      </w:r>
      <w:proofErr w:type="gramEnd"/>
      <w:r w:rsidR="00026423" w:rsidRPr="00C05CF9">
        <w:rPr>
          <w:lang w:val="en-US"/>
        </w:rPr>
        <w:t xml:space="preserve"> not model predictors in this study making the patients equal with the exception of geographical position when divided into samples.</w:t>
      </w:r>
      <w:commentRangeEnd w:id="249"/>
      <w:r w:rsidR="00C260B7">
        <w:rPr>
          <w:rStyle w:val="CommentReference"/>
          <w:rFonts w:asciiTheme="minorHAnsi" w:hAnsiTheme="minorHAnsi" w:cstheme="minorBidi"/>
          <w:lang w:val="en-US" w:eastAsia="en-US"/>
        </w:rPr>
        <w:commentReference w:id="249"/>
      </w:r>
    </w:p>
    <w:p w14:paraId="2B40A796" w14:textId="77777777" w:rsidR="00EF5A2A" w:rsidRPr="00C05CF9" w:rsidRDefault="00EF5A2A" w:rsidP="0088541E">
      <w:pPr>
        <w:spacing w:line="360" w:lineRule="auto"/>
        <w:rPr>
          <w:sz w:val="32"/>
          <w:szCs w:val="32"/>
          <w:lang w:val="en-US"/>
        </w:rPr>
      </w:pPr>
    </w:p>
    <w:p w14:paraId="3A8858E7" w14:textId="3461E951" w:rsidR="0088541E" w:rsidRPr="00C05CF9" w:rsidRDefault="0088541E" w:rsidP="0088541E">
      <w:pPr>
        <w:spacing w:line="360" w:lineRule="auto"/>
        <w:rPr>
          <w:sz w:val="32"/>
          <w:szCs w:val="32"/>
          <w:lang w:val="en-US"/>
        </w:rPr>
      </w:pPr>
      <w:r w:rsidRPr="00C05CF9">
        <w:rPr>
          <w:sz w:val="32"/>
          <w:szCs w:val="32"/>
          <w:lang w:val="en-US"/>
        </w:rPr>
        <w:t>Future studies</w:t>
      </w:r>
    </w:p>
    <w:p w14:paraId="1BC77B99" w14:textId="59C7DF4B" w:rsidR="0088541E" w:rsidRPr="00C05CF9" w:rsidRDefault="00442613" w:rsidP="0088541E">
      <w:pPr>
        <w:spacing w:line="360" w:lineRule="auto"/>
        <w:rPr>
          <w:lang w:val="en-US"/>
        </w:rPr>
      </w:pPr>
      <w:r w:rsidRPr="00C05CF9">
        <w:rPr>
          <w:lang w:val="en-US"/>
        </w:rPr>
        <w:t xml:space="preserve">In this study, we looked at the outcome when transferring models between countries and how it affects the </w:t>
      </w:r>
      <w:proofErr w:type="spellStart"/>
      <w:r w:rsidRPr="00C05CF9">
        <w:rPr>
          <w:lang w:val="en-US"/>
        </w:rPr>
        <w:t>mistriage</w:t>
      </w:r>
      <w:proofErr w:type="spellEnd"/>
      <w:r w:rsidRPr="00C05CF9">
        <w:rPr>
          <w:lang w:val="en-US"/>
        </w:rPr>
        <w:t xml:space="preserve"> rate. A </w:t>
      </w:r>
      <w:r w:rsidR="008E7933">
        <w:rPr>
          <w:lang w:val="en-US"/>
        </w:rPr>
        <w:t>study in the future could potentially</w:t>
      </w:r>
      <w:r w:rsidRPr="00C05CF9">
        <w:rPr>
          <w:lang w:val="en-US"/>
        </w:rPr>
        <w:t xml:space="preserve"> evaluate the importance of </w:t>
      </w:r>
      <w:r w:rsidR="007C66FF">
        <w:rPr>
          <w:lang w:val="en-US"/>
        </w:rPr>
        <w:t xml:space="preserve">adding </w:t>
      </w:r>
      <w:r w:rsidRPr="00C05CF9">
        <w:rPr>
          <w:lang w:val="en-US"/>
        </w:rPr>
        <w:t xml:space="preserve">additional </w:t>
      </w:r>
      <w:r w:rsidR="00E71812" w:rsidRPr="00C05CF9">
        <w:rPr>
          <w:lang w:val="en-US"/>
        </w:rPr>
        <w:t>model predictors</w:t>
      </w:r>
      <w:r w:rsidR="00FE1293" w:rsidRPr="00C05CF9">
        <w:rPr>
          <w:lang w:val="en-US"/>
        </w:rPr>
        <w:t xml:space="preserve"> to modify the clinical prediction models</w:t>
      </w:r>
      <w:r w:rsidR="00E71812" w:rsidRPr="00C05CF9">
        <w:rPr>
          <w:lang w:val="en-US"/>
        </w:rPr>
        <w:t xml:space="preserve">. </w:t>
      </w:r>
      <w:r w:rsidR="007C66FF">
        <w:rPr>
          <w:lang w:val="en-US"/>
        </w:rPr>
        <w:t>The model can be improved</w:t>
      </w:r>
      <w:r w:rsidR="00E71812" w:rsidRPr="00C05CF9">
        <w:rPr>
          <w:lang w:val="en-US"/>
        </w:rPr>
        <w:t xml:space="preserve"> with more information such as </w:t>
      </w:r>
      <w:r w:rsidR="00FE1293" w:rsidRPr="00C05CF9">
        <w:rPr>
          <w:lang w:val="en-US"/>
        </w:rPr>
        <w:t xml:space="preserve">age, </w:t>
      </w:r>
      <w:r w:rsidR="00E71812" w:rsidRPr="00C05CF9">
        <w:rPr>
          <w:lang w:val="en-US"/>
        </w:rPr>
        <w:t xml:space="preserve">mechanism of injury or </w:t>
      </w:r>
      <w:r w:rsidR="00FE1293" w:rsidRPr="00C05CF9">
        <w:rPr>
          <w:lang w:val="en-US"/>
        </w:rPr>
        <w:t>sex.</w:t>
      </w:r>
      <w:r w:rsidR="007C66FF">
        <w:rPr>
          <w:lang w:val="en-US"/>
        </w:rPr>
        <w:t xml:space="preserve"> </w:t>
      </w:r>
    </w:p>
    <w:p w14:paraId="56BC26DE" w14:textId="0B2BF303" w:rsidR="00FE1293" w:rsidRPr="00C05CF9" w:rsidRDefault="00FE1293" w:rsidP="0088541E">
      <w:pPr>
        <w:spacing w:line="360" w:lineRule="auto"/>
        <w:rPr>
          <w:lang w:val="en-US"/>
        </w:rPr>
      </w:pPr>
    </w:p>
    <w:p w14:paraId="60451484" w14:textId="5B21A8B0" w:rsidR="00C25CB4" w:rsidRPr="00C05CF9" w:rsidRDefault="008E7933" w:rsidP="0088541E">
      <w:pPr>
        <w:spacing w:line="360" w:lineRule="auto"/>
        <w:rPr>
          <w:lang w:val="en-US"/>
        </w:rPr>
      </w:pPr>
      <w:r>
        <w:rPr>
          <w:lang w:val="en-US"/>
        </w:rPr>
        <w:t>To study</w:t>
      </w:r>
      <w:r w:rsidR="00FE1293" w:rsidRPr="00C05CF9">
        <w:rPr>
          <w:lang w:val="en-US"/>
        </w:rPr>
        <w:t xml:space="preserve"> model transfers between countries is one way to evaluate the effect model transfer has on </w:t>
      </w:r>
      <w:proofErr w:type="spellStart"/>
      <w:r w:rsidR="00FE1293" w:rsidRPr="00C05CF9">
        <w:rPr>
          <w:lang w:val="en-US"/>
        </w:rPr>
        <w:t>mistriage</w:t>
      </w:r>
      <w:proofErr w:type="spellEnd"/>
      <w:r w:rsidR="00FE1293" w:rsidRPr="00C05CF9">
        <w:rPr>
          <w:lang w:val="en-US"/>
        </w:rPr>
        <w:t xml:space="preserve"> rates. One could look at it from others settings to </w:t>
      </w:r>
      <w:r w:rsidR="00A51C9B" w:rsidRPr="00C05CF9">
        <w:rPr>
          <w:lang w:val="en-US"/>
        </w:rPr>
        <w:t>contribute to</w:t>
      </w:r>
      <w:r w:rsidR="00FE1293" w:rsidRPr="00C05CF9">
        <w:rPr>
          <w:lang w:val="en-US"/>
        </w:rPr>
        <w:t xml:space="preserve"> how transfers affect</w:t>
      </w:r>
      <w:r w:rsidR="00A51C9B" w:rsidRPr="00C05CF9">
        <w:rPr>
          <w:lang w:val="en-US"/>
        </w:rPr>
        <w:t xml:space="preserve"> </w:t>
      </w:r>
      <w:proofErr w:type="spellStart"/>
      <w:r w:rsidR="00A51C9B" w:rsidRPr="00C05CF9">
        <w:rPr>
          <w:lang w:val="en-US"/>
        </w:rPr>
        <w:t>mistriage</w:t>
      </w:r>
      <w:proofErr w:type="spellEnd"/>
      <w:r w:rsidR="00A51C9B" w:rsidRPr="00C05CF9">
        <w:rPr>
          <w:lang w:val="en-US"/>
        </w:rPr>
        <w:t xml:space="preserve"> rates</w:t>
      </w:r>
      <w:r w:rsidR="00FE1293" w:rsidRPr="00C05CF9">
        <w:rPr>
          <w:lang w:val="en-US"/>
        </w:rPr>
        <w:t xml:space="preserve"> in a larger pictu</w:t>
      </w:r>
      <w:r w:rsidR="00D9236E" w:rsidRPr="00C05CF9">
        <w:rPr>
          <w:lang w:val="en-US"/>
        </w:rPr>
        <w:t xml:space="preserve">re. </w:t>
      </w:r>
      <w:r w:rsidR="00A51C9B" w:rsidRPr="00C05CF9">
        <w:rPr>
          <w:lang w:val="en-US"/>
        </w:rPr>
        <w:t>A similar way is for example to transfer models between socioeconomic different contexts. First developing the model in a setting with high socioeconomic standards and then applying it to a lower socioeconomic setting.</w:t>
      </w:r>
      <w:r w:rsidR="00C25CB4" w:rsidRPr="00C05CF9">
        <w:rPr>
          <w:lang w:val="en-US"/>
        </w:rPr>
        <w:t xml:space="preserve"> Ranking socioeconomic settings can be done by collecting address and insurance status or dividing it to domains containing information about education</w:t>
      </w:r>
      <w:r w:rsidR="001E1E9B">
        <w:rPr>
          <w:lang w:val="en-US"/>
        </w:rPr>
        <w:t>, wealth and occupation etc. (30) (31</w:t>
      </w:r>
      <w:r w:rsidR="00C25CB4" w:rsidRPr="00C05CF9">
        <w:rPr>
          <w:lang w:val="en-US"/>
        </w:rPr>
        <w:t>).</w:t>
      </w:r>
    </w:p>
    <w:p w14:paraId="51CC78D2" w14:textId="77777777" w:rsidR="00C25CB4" w:rsidRPr="00C05CF9" w:rsidRDefault="00C25CB4" w:rsidP="0088541E">
      <w:pPr>
        <w:spacing w:line="360" w:lineRule="auto"/>
        <w:rPr>
          <w:lang w:val="en-US"/>
        </w:rPr>
      </w:pPr>
    </w:p>
    <w:p w14:paraId="30165DD5" w14:textId="4E3EAE4E" w:rsidR="00FE1293" w:rsidRDefault="008556AA" w:rsidP="0088541E">
      <w:pPr>
        <w:spacing w:line="360" w:lineRule="auto"/>
        <w:rPr>
          <w:lang w:val="en-US"/>
        </w:rPr>
      </w:pPr>
      <w:commentRangeStart w:id="250"/>
      <w:r>
        <w:rPr>
          <w:lang w:val="en-US"/>
        </w:rPr>
        <w:t>Successively while broadening the knowledge spectrum of</w:t>
      </w:r>
      <w:r w:rsidR="00C25CB4" w:rsidRPr="00C05CF9">
        <w:rPr>
          <w:lang w:val="en-US"/>
        </w:rPr>
        <w:t xml:space="preserve"> model transfers, one could look at the connection and relationship between different types of model transfers, for example between countries</w:t>
      </w:r>
      <w:r w:rsidR="00093206">
        <w:rPr>
          <w:lang w:val="en-US"/>
        </w:rPr>
        <w:t xml:space="preserve"> or</w:t>
      </w:r>
      <w:r w:rsidR="00C25CB4" w:rsidRPr="00C05CF9">
        <w:rPr>
          <w:lang w:val="en-US"/>
        </w:rPr>
        <w:t xml:space="preserve"> other settings </w:t>
      </w:r>
      <w:r w:rsidR="00F71AC5">
        <w:rPr>
          <w:lang w:val="en-US"/>
        </w:rPr>
        <w:t>that differ and see if there are additional factors contributing to model development</w:t>
      </w:r>
      <w:r w:rsidR="00C25CB4" w:rsidRPr="00C05CF9">
        <w:rPr>
          <w:lang w:val="en-US"/>
        </w:rPr>
        <w:t xml:space="preserve">. This </w:t>
      </w:r>
      <w:r w:rsidR="00093206">
        <w:rPr>
          <w:lang w:val="en-US"/>
        </w:rPr>
        <w:t>provide</w:t>
      </w:r>
      <w:r w:rsidR="00F71AC5">
        <w:rPr>
          <w:lang w:val="en-US"/>
        </w:rPr>
        <w:t>s</w:t>
      </w:r>
      <w:r w:rsidR="00093206">
        <w:rPr>
          <w:lang w:val="en-US"/>
        </w:rPr>
        <w:t xml:space="preserve"> </w:t>
      </w:r>
      <w:r w:rsidR="00F71AC5">
        <w:rPr>
          <w:lang w:val="en-US"/>
        </w:rPr>
        <w:t>with</w:t>
      </w:r>
      <w:r w:rsidR="00093206">
        <w:rPr>
          <w:lang w:val="en-US"/>
        </w:rPr>
        <w:t xml:space="preserve"> information on</w:t>
      </w:r>
      <w:r w:rsidR="00C25CB4" w:rsidRPr="00C05CF9">
        <w:rPr>
          <w:lang w:val="en-US"/>
        </w:rPr>
        <w:t xml:space="preserve"> what type of model</w:t>
      </w:r>
      <w:r w:rsidR="00F71AC5">
        <w:rPr>
          <w:lang w:val="en-US"/>
        </w:rPr>
        <w:t xml:space="preserve"> and what calibration method</w:t>
      </w:r>
      <w:r w:rsidR="00C25CB4" w:rsidRPr="00C05CF9">
        <w:rPr>
          <w:lang w:val="en-US"/>
        </w:rPr>
        <w:t xml:space="preserve"> is most suited for a </w:t>
      </w:r>
      <w:r w:rsidR="00F71AC5">
        <w:rPr>
          <w:lang w:val="en-US"/>
        </w:rPr>
        <w:t>certain</w:t>
      </w:r>
      <w:r w:rsidR="00C25CB4" w:rsidRPr="00C05CF9">
        <w:rPr>
          <w:lang w:val="en-US"/>
        </w:rPr>
        <w:t xml:space="preserve"> </w:t>
      </w:r>
      <w:r w:rsidR="00093206">
        <w:rPr>
          <w:lang w:val="en-US"/>
        </w:rPr>
        <w:t>setting</w:t>
      </w:r>
      <w:r w:rsidR="00C25CB4" w:rsidRPr="00C05CF9">
        <w:rPr>
          <w:lang w:val="en-US"/>
        </w:rPr>
        <w:t xml:space="preserve">. </w:t>
      </w:r>
      <w:r w:rsidR="00093206">
        <w:rPr>
          <w:lang w:val="en-US"/>
        </w:rPr>
        <w:t>Adding further information in this area</w:t>
      </w:r>
      <w:r w:rsidR="00C25CB4" w:rsidRPr="00C05CF9">
        <w:rPr>
          <w:lang w:val="en-US"/>
        </w:rPr>
        <w:t xml:space="preserve"> will make it beneficially when developing a clinical prediction model in a setting or conte</w:t>
      </w:r>
      <w:r w:rsidR="00F71AC5">
        <w:rPr>
          <w:lang w:val="en-US"/>
        </w:rPr>
        <w:t>xt where trauma data is lacking</w:t>
      </w:r>
      <w:r w:rsidR="00C25CB4" w:rsidRPr="00C05CF9">
        <w:rPr>
          <w:lang w:val="en-US"/>
        </w:rPr>
        <w:t xml:space="preserve">. </w:t>
      </w:r>
      <w:commentRangeEnd w:id="250"/>
      <w:r w:rsidR="0055557D">
        <w:rPr>
          <w:rStyle w:val="CommentReference"/>
          <w:rFonts w:asciiTheme="minorHAnsi" w:hAnsiTheme="minorHAnsi" w:cstheme="minorBidi"/>
          <w:lang w:val="en-US" w:eastAsia="en-US"/>
        </w:rPr>
        <w:commentReference w:id="250"/>
      </w:r>
    </w:p>
    <w:p w14:paraId="6BABD537" w14:textId="77777777" w:rsidR="002A3712" w:rsidRDefault="002A3712" w:rsidP="0088541E">
      <w:pPr>
        <w:spacing w:line="360" w:lineRule="auto"/>
        <w:rPr>
          <w:lang w:val="en-US"/>
        </w:rPr>
      </w:pPr>
    </w:p>
    <w:p w14:paraId="27682603" w14:textId="16045AF0" w:rsidR="00FB0A83" w:rsidRPr="00FB0A83" w:rsidRDefault="00FB0A83" w:rsidP="0088541E">
      <w:pPr>
        <w:spacing w:line="360" w:lineRule="auto"/>
        <w:rPr>
          <w:b/>
          <w:sz w:val="48"/>
          <w:szCs w:val="48"/>
          <w:lang w:val="en-US"/>
        </w:rPr>
      </w:pPr>
      <w:r>
        <w:rPr>
          <w:b/>
          <w:sz w:val="48"/>
          <w:szCs w:val="48"/>
          <w:lang w:val="en-US"/>
        </w:rPr>
        <w:t>Conclusion</w:t>
      </w:r>
    </w:p>
    <w:p w14:paraId="3A1F7CCB" w14:textId="210B0DE2" w:rsidR="002A3712" w:rsidRDefault="002A3712" w:rsidP="0088541E">
      <w:pPr>
        <w:spacing w:line="360" w:lineRule="auto"/>
        <w:rPr>
          <w:lang w:val="en-US"/>
        </w:rPr>
      </w:pPr>
      <w:r>
        <w:rPr>
          <w:lang w:val="en-US"/>
        </w:rPr>
        <w:t xml:space="preserve">In conclusion, model transfer </w:t>
      </w:r>
      <w:del w:id="251" w:author="Martin Gerdin Wärnberg" w:date="2019-12-30T13:25:00Z">
        <w:r w:rsidDel="00564123">
          <w:rPr>
            <w:lang w:val="en-US"/>
          </w:rPr>
          <w:delText xml:space="preserve">across </w:delText>
        </w:r>
      </w:del>
      <w:ins w:id="252" w:author="Martin Gerdin Wärnberg" w:date="2019-12-30T13:25:00Z">
        <w:r w:rsidR="00564123">
          <w:rPr>
            <w:lang w:val="en-US"/>
          </w:rPr>
          <w:t>between</w:t>
        </w:r>
        <w:r w:rsidR="00564123">
          <w:rPr>
            <w:lang w:val="en-US"/>
          </w:rPr>
          <w:t xml:space="preserve"> </w:t>
        </w:r>
      </w:ins>
      <w:r>
        <w:rPr>
          <w:lang w:val="en-US"/>
        </w:rPr>
        <w:t xml:space="preserve">countries according to this study lead to uncertain outcomes of varying degrees. </w:t>
      </w:r>
      <w:r w:rsidR="001E1E9B">
        <w:rPr>
          <w:lang w:val="en-US"/>
        </w:rPr>
        <w:t xml:space="preserve">In some cases, the performance decreased and in other cases increased. </w:t>
      </w:r>
      <w:r>
        <w:rPr>
          <w:lang w:val="en-US"/>
        </w:rPr>
        <w:t xml:space="preserve">Potentially, it can lead to increased rates of </w:t>
      </w:r>
      <w:proofErr w:type="spellStart"/>
      <w:r>
        <w:rPr>
          <w:lang w:val="en-US"/>
        </w:rPr>
        <w:t>mistriage</w:t>
      </w:r>
      <w:proofErr w:type="spellEnd"/>
      <w:r>
        <w:rPr>
          <w:lang w:val="en-US"/>
        </w:rPr>
        <w:t xml:space="preserve"> with decline in performance in und</w:t>
      </w:r>
      <w:r w:rsidR="001E1E9B">
        <w:rPr>
          <w:lang w:val="en-US"/>
        </w:rPr>
        <w:t xml:space="preserve">ertriage as well as </w:t>
      </w:r>
      <w:proofErr w:type="spellStart"/>
      <w:r w:rsidR="001E1E9B">
        <w:rPr>
          <w:lang w:val="en-US"/>
        </w:rPr>
        <w:t>overtri</w:t>
      </w:r>
      <w:r w:rsidR="003C3E86">
        <w:rPr>
          <w:lang w:val="en-US"/>
        </w:rPr>
        <w:t>age</w:t>
      </w:r>
      <w:proofErr w:type="spellEnd"/>
      <w:r w:rsidR="003C3E86">
        <w:rPr>
          <w:lang w:val="en-US"/>
        </w:rPr>
        <w:t xml:space="preserve"> making it unpredictable and not safe. </w:t>
      </w:r>
    </w:p>
    <w:p w14:paraId="3AFCB85F" w14:textId="77777777" w:rsidR="002A3712" w:rsidRDefault="002A3712" w:rsidP="0088541E">
      <w:pPr>
        <w:spacing w:line="360" w:lineRule="auto"/>
        <w:rPr>
          <w:lang w:val="en-US"/>
        </w:rPr>
      </w:pPr>
    </w:p>
    <w:p w14:paraId="0C39EB95" w14:textId="21055BBF" w:rsidR="002A3712" w:rsidRPr="00C05CF9" w:rsidRDefault="002A3712" w:rsidP="0088541E">
      <w:pPr>
        <w:spacing w:line="360" w:lineRule="auto"/>
        <w:rPr>
          <w:lang w:val="en-US"/>
        </w:rPr>
      </w:pPr>
      <w:r>
        <w:rPr>
          <w:lang w:val="en-US"/>
        </w:rPr>
        <w:lastRenderedPageBreak/>
        <w:t>Model updating also had varying outcomes. However, the method of updating may suit one sample but not another. Further studies</w:t>
      </w:r>
      <w:r w:rsidR="003C3E86">
        <w:rPr>
          <w:lang w:val="en-US"/>
        </w:rPr>
        <w:t xml:space="preserve"> of this kind</w:t>
      </w:r>
      <w:r>
        <w:rPr>
          <w:lang w:val="en-US"/>
        </w:rPr>
        <w:t xml:space="preserve"> are</w:t>
      </w:r>
      <w:r w:rsidR="003C3E86">
        <w:rPr>
          <w:lang w:val="en-US"/>
        </w:rPr>
        <w:t xml:space="preserve"> therefore needed in order to</w:t>
      </w:r>
      <w:r>
        <w:rPr>
          <w:lang w:val="en-US"/>
        </w:rPr>
        <w:t xml:space="preserve"> to reduce patient mortality and resource wast</w:t>
      </w:r>
      <w:r w:rsidR="001E1E9B">
        <w:rPr>
          <w:lang w:val="en-US"/>
        </w:rPr>
        <w:t>e following poor model transfer</w:t>
      </w:r>
      <w:r>
        <w:rPr>
          <w:lang w:val="en-US"/>
        </w:rPr>
        <w:t xml:space="preserve"> and </w:t>
      </w:r>
      <w:r w:rsidR="001E1E9B">
        <w:rPr>
          <w:lang w:val="en-US"/>
        </w:rPr>
        <w:t xml:space="preserve">poor </w:t>
      </w:r>
      <w:r>
        <w:rPr>
          <w:lang w:val="en-US"/>
        </w:rPr>
        <w:t>calibration</w:t>
      </w:r>
      <w:r w:rsidR="00B369B6">
        <w:rPr>
          <w:lang w:val="en-US"/>
        </w:rPr>
        <w:t>.</w:t>
      </w:r>
      <w:r w:rsidR="003C3E86">
        <w:rPr>
          <w:lang w:val="en-US"/>
        </w:rPr>
        <w:t xml:space="preserve"> </w:t>
      </w:r>
    </w:p>
    <w:p w14:paraId="57210AA8" w14:textId="40206567" w:rsidR="0088541E" w:rsidRPr="00C05CF9" w:rsidDel="00564123" w:rsidRDefault="0088541E" w:rsidP="0088541E">
      <w:pPr>
        <w:spacing w:line="360" w:lineRule="auto"/>
        <w:rPr>
          <w:del w:id="253" w:author="Martin Gerdin Wärnberg" w:date="2019-12-30T13:25:00Z"/>
          <w:lang w:val="en-US"/>
        </w:rPr>
      </w:pPr>
    </w:p>
    <w:p w14:paraId="647959EC" w14:textId="35DEF324" w:rsidR="00BE0195" w:rsidRPr="00C05CF9" w:rsidDel="00564123" w:rsidRDefault="00BE0195">
      <w:pPr>
        <w:rPr>
          <w:del w:id="254" w:author="Martin Gerdin Wärnberg" w:date="2019-12-30T13:25:00Z"/>
          <w:sz w:val="36"/>
          <w:szCs w:val="36"/>
          <w:lang w:val="en-US"/>
        </w:rPr>
      </w:pPr>
    </w:p>
    <w:p w14:paraId="1E7BAAB3" w14:textId="77777777" w:rsidR="00BE0195" w:rsidRPr="00C05CF9" w:rsidRDefault="00BE0195">
      <w:pPr>
        <w:rPr>
          <w:lang w:val="en-US"/>
        </w:rPr>
      </w:pPr>
      <w:bookmarkStart w:id="255" w:name="_GoBack"/>
      <w:bookmarkEnd w:id="255"/>
    </w:p>
    <w:p w14:paraId="4CB66A18" w14:textId="77777777" w:rsidR="003F2526" w:rsidRPr="00635580" w:rsidRDefault="006764A8" w:rsidP="00635580">
      <w:pPr>
        <w:spacing w:line="360" w:lineRule="auto"/>
        <w:rPr>
          <w:b/>
          <w:sz w:val="40"/>
          <w:szCs w:val="40"/>
        </w:rPr>
      </w:pPr>
      <w:proofErr w:type="spellStart"/>
      <w:r w:rsidRPr="00635580">
        <w:rPr>
          <w:b/>
          <w:sz w:val="40"/>
          <w:szCs w:val="40"/>
        </w:rPr>
        <w:t>References</w:t>
      </w:r>
      <w:proofErr w:type="spellEnd"/>
    </w:p>
    <w:p w14:paraId="0D10ED71"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color w:val="000000"/>
          <w:lang w:val="en-US"/>
        </w:rPr>
        <w:t xml:space="preserve">1.World Health Organization. Injuries and violence: The facts. </w:t>
      </w:r>
      <w:proofErr w:type="spellStart"/>
      <w:r w:rsidRPr="00635580">
        <w:rPr>
          <w:color w:val="000000"/>
        </w:rPr>
        <w:t>Geneva</w:t>
      </w:r>
      <w:proofErr w:type="spellEnd"/>
      <w:r w:rsidRPr="00635580">
        <w:rPr>
          <w:color w:val="000000"/>
        </w:rPr>
        <w:t xml:space="preserve">: World Health </w:t>
      </w:r>
      <w:proofErr w:type="spellStart"/>
      <w:r w:rsidRPr="00635580">
        <w:rPr>
          <w:color w:val="000000"/>
        </w:rPr>
        <w:t>Organization</w:t>
      </w:r>
      <w:proofErr w:type="spellEnd"/>
      <w:r w:rsidRPr="00635580">
        <w:rPr>
          <w:color w:val="000000"/>
        </w:rPr>
        <w:t>; 2014</w:t>
      </w:r>
    </w:p>
    <w:p w14:paraId="5D71CFE8" w14:textId="330F3FBE" w:rsidR="003F2526" w:rsidRPr="00C05CF9" w:rsidRDefault="00234AD7"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 xml:space="preserve"> </w:t>
      </w:r>
      <w:proofErr w:type="spellStart"/>
      <w:r w:rsidRPr="00C05CF9">
        <w:rPr>
          <w:color w:val="000000"/>
          <w:shd w:val="clear" w:color="auto" w:fill="FFFFFF"/>
          <w:lang w:val="en-US"/>
        </w:rPr>
        <w:t>Naghavi</w:t>
      </w:r>
      <w:proofErr w:type="spellEnd"/>
      <w:r w:rsidRPr="00C05CF9">
        <w:rPr>
          <w:color w:val="000000"/>
          <w:shd w:val="clear" w:color="auto" w:fill="FFFFFF"/>
          <w:lang w:val="en-US"/>
        </w:rPr>
        <w:t>, M. (2019). </w:t>
      </w:r>
      <w:r w:rsidRPr="00C05CF9">
        <w:rPr>
          <w:i/>
          <w:iCs/>
          <w:color w:val="000000"/>
          <w:shd w:val="clear" w:color="auto" w:fill="FFFFFF"/>
          <w:lang w:val="en-US"/>
        </w:rPr>
        <w:t>Global, regional, and national age-sex specific mortality for 264 causes of death, 1980–2016: a systematic analysis for the Global Burden of Disease Study 2016</w:t>
      </w:r>
      <w:r w:rsidRPr="00C05CF9">
        <w:rPr>
          <w:color w:val="000000"/>
          <w:shd w:val="clear" w:color="auto" w:fill="FFFFFF"/>
          <w:lang w:val="en-US"/>
        </w:rPr>
        <w:t>. [online] The Lancet. Available at: https://www.thelancet.com/journals/lancet/article/PIIS0140-6736(17)32152-9/fulltext [Accessed 27 Oct. 2019].</w:t>
      </w:r>
      <w:r w:rsidRPr="00C05CF9">
        <w:rPr>
          <w:color w:val="000000"/>
          <w:lang w:val="en-US"/>
        </w:rPr>
        <w:t xml:space="preserve"> </w:t>
      </w:r>
    </w:p>
    <w:p w14:paraId="7241D889"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Injury Severity Score | Institute of Trauma and Injury Management | ACI [Internet]. Aci.health.nsw.gov.au. 2019 [cited 25 October 2019]. Available from: https://www.aci.health.nsw.gov.au/get-involved/institute-of-trauma-and-injury-management/Data/injury-scoring/injury_severity_score</w:t>
      </w:r>
    </w:p>
    <w:p w14:paraId="631CF721"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Ogilvie R. Incidence and outcomes of major trauma patients managed in the Australian Capital Territory. - PubMed - NCBI [Internet]. Ncbi.nlm.nih.gov. 2019 [cited 25 October 2019]. Available from: https://www.ncbi.nlm.nih.gov/pubmed/24456378</w:t>
      </w:r>
    </w:p>
    <w:p w14:paraId="6941947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Georgia"/>
          <w:color w:val="333333"/>
          <w:highlight w:val="white"/>
          <w:lang w:val="en-US"/>
        </w:rPr>
        <w:t>Trauma, C.o. </w:t>
      </w:r>
      <w:r w:rsidRPr="00C05CF9">
        <w:rPr>
          <w:rFonts w:eastAsia="Georgia"/>
          <w:i/>
          <w:color w:val="333333"/>
          <w:highlight w:val="white"/>
          <w:lang w:val="en-US"/>
        </w:rPr>
        <w:t>Resources for Optimal Care of the Injured Patient</w:t>
      </w:r>
      <w:r w:rsidRPr="00C05CF9">
        <w:rPr>
          <w:rFonts w:eastAsia="Georgia"/>
          <w:color w:val="333333"/>
          <w:highlight w:val="white"/>
          <w:lang w:val="en-US"/>
        </w:rPr>
        <w:t> 2014. 2014; Available from: </w:t>
      </w:r>
      <w:r w:rsidR="006C1B7E">
        <w:fldChar w:fldCharType="begin"/>
      </w:r>
      <w:r w:rsidR="006C1B7E" w:rsidRPr="0073192C">
        <w:rPr>
          <w:lang w:val="en-US"/>
          <w:rPrChange w:id="256" w:author="Martin Gerdin Wärnberg" w:date="2019-12-30T09:25:00Z">
            <w:rPr/>
          </w:rPrChange>
        </w:rPr>
        <w:instrText xml:space="preserve"> HYPERLINK "https://www.facs.org/~/media/files/quality%20programs/trauma/vrc%20resources/resources%20for%20optimal%20care.ashx" \h </w:instrText>
      </w:r>
      <w:r w:rsidR="006C1B7E">
        <w:fldChar w:fldCharType="separate"/>
      </w:r>
      <w:r w:rsidRPr="00C05CF9">
        <w:rPr>
          <w:rFonts w:eastAsia="Georgia"/>
          <w:color w:val="8E2555"/>
          <w:highlight w:val="white"/>
          <w:u w:val="single"/>
          <w:lang w:val="en-US"/>
        </w:rPr>
        <w:t>https://www.facs.org/~/media/files/quality%20programs/trauma/vrc%20resources/resources%20for%20optimal%20care.ashx</w:t>
      </w:r>
      <w:r w:rsidR="006C1B7E">
        <w:rPr>
          <w:rFonts w:eastAsia="Georgia"/>
          <w:color w:val="8E2555"/>
          <w:highlight w:val="white"/>
          <w:u w:val="single"/>
          <w:lang w:val="en-US"/>
        </w:rPr>
        <w:fldChar w:fldCharType="end"/>
      </w:r>
      <w:r w:rsidRPr="00C05CF9">
        <w:rPr>
          <w:rFonts w:eastAsia="Georgia"/>
          <w:color w:val="333333"/>
          <w:highlight w:val="white"/>
          <w:lang w:val="en-US"/>
        </w:rPr>
        <w:t xml:space="preserve"> [cited 25 </w:t>
      </w:r>
      <w:proofErr w:type="spellStart"/>
      <w:r w:rsidRPr="00C05CF9">
        <w:rPr>
          <w:rFonts w:eastAsia="Georgia"/>
          <w:color w:val="333333"/>
          <w:highlight w:val="white"/>
          <w:lang w:val="en-US"/>
        </w:rPr>
        <w:t>october</w:t>
      </w:r>
      <w:proofErr w:type="spellEnd"/>
      <w:r w:rsidRPr="00C05CF9">
        <w:rPr>
          <w:rFonts w:eastAsia="Georgia"/>
          <w:color w:val="333333"/>
          <w:highlight w:val="white"/>
          <w:lang w:val="en-US"/>
        </w:rPr>
        <w:t xml:space="preserve"> 2019]</w:t>
      </w:r>
    </w:p>
    <w:p w14:paraId="3B1C781F" w14:textId="77777777" w:rsidR="00012D81" w:rsidRPr="00635580" w:rsidRDefault="00012D81" w:rsidP="00635580">
      <w:pPr>
        <w:pStyle w:val="ListParagraph"/>
        <w:numPr>
          <w:ilvl w:val="0"/>
          <w:numId w:val="2"/>
        </w:numPr>
        <w:spacing w:line="360" w:lineRule="auto"/>
        <w:rPr>
          <w:rFonts w:ascii="Times New Roman" w:hAnsi="Times New Roman" w:cs="Times New Roman"/>
        </w:rPr>
      </w:pPr>
      <w:proofErr w:type="spellStart"/>
      <w:r w:rsidRPr="00635580">
        <w:rPr>
          <w:rFonts w:ascii="Times New Roman" w:hAnsi="Times New Roman" w:cs="Times New Roman"/>
          <w:color w:val="000000"/>
          <w:shd w:val="clear" w:color="auto" w:fill="FFFFFF"/>
        </w:rPr>
        <w:t>Maegele</w:t>
      </w:r>
      <w:proofErr w:type="spellEnd"/>
      <w:r w:rsidRPr="00635580">
        <w:rPr>
          <w:rFonts w:ascii="Times New Roman" w:hAnsi="Times New Roman" w:cs="Times New Roman"/>
          <w:color w:val="000000"/>
          <w:shd w:val="clear" w:color="auto" w:fill="FFFFFF"/>
        </w:rPr>
        <w:t>, M. (2019). </w:t>
      </w:r>
      <w:r w:rsidRPr="00635580">
        <w:rPr>
          <w:rFonts w:ascii="Times New Roman" w:hAnsi="Times New Roman" w:cs="Times New Roman"/>
          <w:i/>
          <w:iCs/>
          <w:color w:val="000000"/>
          <w:shd w:val="clear" w:color="auto" w:fill="FFFFFF"/>
        </w:rPr>
        <w:t>Predictive Models and Algorithms for the Need of Transfusion Including Massive Transfusion in Severely Injured Patients</w:t>
      </w:r>
      <w:r w:rsidRPr="00635580">
        <w:rPr>
          <w:rFonts w:ascii="Times New Roman" w:hAnsi="Times New Roman" w:cs="Times New Roman"/>
          <w:color w:val="000000"/>
          <w:shd w:val="clear" w:color="auto" w:fill="FFFFFF"/>
        </w:rPr>
        <w:t xml:space="preserve">. [online] </w:t>
      </w:r>
      <w:proofErr w:type="spellStart"/>
      <w:r w:rsidRPr="00635580">
        <w:rPr>
          <w:rFonts w:ascii="Times New Roman" w:hAnsi="Times New Roman" w:cs="Times New Roman"/>
          <w:color w:val="000000"/>
          <w:shd w:val="clear" w:color="auto" w:fill="FFFFFF"/>
        </w:rPr>
        <w:t>Pubmed</w:t>
      </w:r>
      <w:proofErr w:type="spellEnd"/>
      <w:r w:rsidRPr="00635580">
        <w:rPr>
          <w:rFonts w:ascii="Times New Roman" w:hAnsi="Times New Roman" w:cs="Times New Roman"/>
          <w:color w:val="000000"/>
          <w:shd w:val="clear" w:color="auto" w:fill="FFFFFF"/>
        </w:rPr>
        <w:t xml:space="preserve"> l NCBI. Available at: https://www.ncbi.nlm.nih.gov/pmc/articles/PMC3364090/ [Accessed 27 Oct. 2019].</w:t>
      </w:r>
    </w:p>
    <w:p w14:paraId="6FF5932F" w14:textId="77777777" w:rsidR="00012D81" w:rsidRPr="00C05CF9" w:rsidRDefault="00012D81" w:rsidP="00635580">
      <w:pPr>
        <w:pBdr>
          <w:top w:val="nil"/>
          <w:left w:val="nil"/>
          <w:bottom w:val="nil"/>
          <w:right w:val="nil"/>
          <w:between w:val="nil"/>
        </w:pBdr>
        <w:spacing w:line="360" w:lineRule="auto"/>
        <w:ind w:left="927"/>
        <w:rPr>
          <w:color w:val="000000"/>
          <w:lang w:val="en-US"/>
        </w:rPr>
      </w:pPr>
    </w:p>
    <w:p w14:paraId="13E96D27" w14:textId="796D44CE"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proofErr w:type="spellStart"/>
      <w:r w:rsidRPr="00C05CF9">
        <w:rPr>
          <w:color w:val="000000"/>
          <w:lang w:val="en-US"/>
        </w:rPr>
        <w:t>xJ.M.JONES</w:t>
      </w:r>
      <w:proofErr w:type="spellEnd"/>
      <w:r w:rsidRPr="00C05CF9">
        <w:rPr>
          <w:color w:val="000000"/>
          <w:lang w:val="en-US"/>
        </w:rPr>
        <w:t>. (2019). Norwegian survival prediction model in trauma: modelling effects of anatomic injury, acute physiology, age, and co-morbidity. Wiley Online Library [online] available at: https://onlinelibrary.wiley.com/doi/full/10.1111/aas.12256</w:t>
      </w:r>
    </w:p>
    <w:p w14:paraId="7D0D356D"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highlight w:val="white"/>
          <w:lang w:val="en-US"/>
        </w:rPr>
        <w:lastRenderedPageBreak/>
        <w:t xml:space="preserve">. </w:t>
      </w:r>
      <w:proofErr w:type="spellStart"/>
      <w:r w:rsidRPr="00C05CF9">
        <w:rPr>
          <w:color w:val="000000"/>
          <w:highlight w:val="white"/>
          <w:lang w:val="en-US"/>
        </w:rPr>
        <w:t>Ghorbani</w:t>
      </w:r>
      <w:proofErr w:type="spellEnd"/>
      <w:r w:rsidRPr="00C05CF9">
        <w:rPr>
          <w:color w:val="000000"/>
          <w:highlight w:val="white"/>
          <w:lang w:val="en-US"/>
        </w:rPr>
        <w:t xml:space="preserve"> P e. Validation of the Norwegian survival prediction model in trauma (NORMIT) in Swedish trauma populations. - PubMed - NCBI [Internet]. Ncbi.nlm.nih.gov. 2019 [cited 25 September 2019]. Available from: </w:t>
      </w:r>
      <w:r w:rsidR="006C1B7E">
        <w:fldChar w:fldCharType="begin"/>
      </w:r>
      <w:r w:rsidR="006C1B7E" w:rsidRPr="0073192C">
        <w:rPr>
          <w:lang w:val="en-US"/>
          <w:rPrChange w:id="257" w:author="Martin Gerdin Wärnberg" w:date="2019-12-30T09:25:00Z">
            <w:rPr/>
          </w:rPrChange>
        </w:rPr>
        <w:instrText xml:space="preserve"> HYPERLINK "https://www.ncbi.nlm.nih.gov/pubmed/?term=Validation+of+the+Norwegian+survival+prediction+model+in+trauma+(NORMIT)+in+Swedish+trauma+populations" \h </w:instrText>
      </w:r>
      <w:r w:rsidR="006C1B7E">
        <w:fldChar w:fldCharType="separate"/>
      </w:r>
      <w:r w:rsidRPr="00C05CF9">
        <w:rPr>
          <w:color w:val="0563C1"/>
          <w:highlight w:val="white"/>
          <w:u w:val="single"/>
          <w:lang w:val="en-US"/>
        </w:rPr>
        <w:t>https://www.ncbi.nlm.nih.gov/pubmed/?term=Validation+of+the+Norwegian+survival+prediction+model+in+trauma+(NORMIT)+in+Swedish+trauma+populations</w:t>
      </w:r>
      <w:r w:rsidR="006C1B7E">
        <w:rPr>
          <w:color w:val="0563C1"/>
          <w:highlight w:val="white"/>
          <w:u w:val="single"/>
          <w:lang w:val="en-US"/>
        </w:rPr>
        <w:fldChar w:fldCharType="end"/>
      </w:r>
    </w:p>
    <w:p w14:paraId="7EC782A4"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Sperrin M. A review of statistical updating methods for clinical prediction models - Ting-Li Su, Thomas Jaki, Graeme L Hickey, Iain Buchan, Matthew Sperrin, 2018 [Internet]. SAGE Journals. 2019 [cited 25 October 2019]. Available from: https://journals.sagepub.com/doi/full/10.1177/0962280215626466?url_ver=Z39.88-2003&amp;rfr_id=ori%3Arid%3Acrossref.org&amp;rfr_dat=cr_pub%3Dpubmed&amp;</w:t>
      </w:r>
    </w:p>
    <w:p w14:paraId="46EBCB15"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rFonts w:eastAsia="Arial"/>
          <w:color w:val="000000"/>
          <w:highlight w:val="white"/>
          <w:lang w:val="en-US"/>
        </w:rPr>
        <w:t>Martin H. 613Martin/transfer-effect-</w:t>
      </w:r>
      <w:proofErr w:type="spellStart"/>
      <w:r w:rsidRPr="00C05CF9">
        <w:rPr>
          <w:rFonts w:eastAsia="Arial"/>
          <w:color w:val="000000"/>
          <w:highlight w:val="white"/>
          <w:lang w:val="en-US"/>
        </w:rPr>
        <w:t>mistriage</w:t>
      </w:r>
      <w:proofErr w:type="spellEnd"/>
      <w:r w:rsidRPr="00C05CF9">
        <w:rPr>
          <w:rFonts w:eastAsia="Arial"/>
          <w:color w:val="000000"/>
          <w:highlight w:val="white"/>
          <w:lang w:val="en-US"/>
        </w:rPr>
        <w:t xml:space="preserve"> [Internet]. GitHub. 2019 [cited 25 October 2019]. </w:t>
      </w:r>
      <w:proofErr w:type="spellStart"/>
      <w:r w:rsidRPr="00635580">
        <w:rPr>
          <w:rFonts w:eastAsia="Arial"/>
          <w:color w:val="000000"/>
          <w:highlight w:val="white"/>
        </w:rPr>
        <w:t>Available</w:t>
      </w:r>
      <w:proofErr w:type="spellEnd"/>
      <w:r w:rsidRPr="00635580">
        <w:rPr>
          <w:rFonts w:eastAsia="Arial"/>
          <w:color w:val="000000"/>
          <w:highlight w:val="white"/>
        </w:rPr>
        <w:t xml:space="preserve"> from: https://github.com/613Martin/transfer-effect-mistriage</w:t>
      </w:r>
    </w:p>
    <w:p w14:paraId="5EDAC80F"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635580">
        <w:rPr>
          <w:color w:val="000000"/>
        </w:rPr>
        <w:t xml:space="preserve">.Rcsyd.se. (2019). Om SweTrau | SweTrau. </w:t>
      </w:r>
      <w:r w:rsidRPr="00C05CF9">
        <w:rPr>
          <w:color w:val="000000"/>
          <w:lang w:val="en-US"/>
        </w:rPr>
        <w:t>[online] Available at: http://rcsyd.se/swetrau/om-rc-syd [Accessed 13 Sep. 2019]</w:t>
      </w:r>
    </w:p>
    <w:p w14:paraId="0A39C2B7"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Sites.google.com. (2019). About TITCO - India - TITCO-India. [online] Available at: https://www.sites.google.com/site/titcoindia/about-titco [Accessed 13 Sep. 2019]</w:t>
      </w:r>
    </w:p>
    <w:p w14:paraId="64EFA318"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Trauma Quality Programs Participant Use File [Internet]. American College of Surgeons. 2019 [cited 16 September 2019]. Available from: https://www.facs.org/quality-programs/trauma/tqp/center-programs/ntdb/datasets</w:t>
      </w:r>
    </w:p>
    <w:p w14:paraId="5850CDE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[Internet]. Facs.org. 2019 page 5 [cited 16 September 2019]. Available from: https://www.facs.org/-/media/files/quality-programs/trauma/ntdb/ntds/data-dictionaries/ntds_data_dictionary_2020.ashx?la=en</w:t>
      </w:r>
    </w:p>
    <w:p w14:paraId="2EF7C5E6"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t xml:space="preserve"> OHCHR | Convention on the Rights of the Child [Internet]. Ohchr.org. 2019 [cited 1 October 2019]. Available from: https://www.ohchr.org/en/professionalinterest/pages/crc.aspx</w:t>
      </w:r>
    </w:p>
    <w:p w14:paraId="726FDE1F" w14:textId="7777777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color w:val="000000"/>
          <w:lang w:val="en-US"/>
        </w:rPr>
        <w:t>School, M. (2019). Trauma Team Activation for Pediatrics (age 15 years and below) | Department of Surgery | McGovern Medical School. [online] Med.uth.edu. Available at: https://med.uth.edu/surgery/trauma-team-activation-for-pediatrics-age-15-years-and-below/ [Accessed 13 Sep. 2019].</w:t>
      </w:r>
    </w:p>
    <w:p w14:paraId="48A935BC" w14:textId="77777777" w:rsidR="003F2526" w:rsidRPr="00635580" w:rsidRDefault="006764A8" w:rsidP="00635580">
      <w:pPr>
        <w:numPr>
          <w:ilvl w:val="0"/>
          <w:numId w:val="2"/>
        </w:numPr>
        <w:pBdr>
          <w:top w:val="nil"/>
          <w:left w:val="nil"/>
          <w:bottom w:val="nil"/>
          <w:right w:val="nil"/>
          <w:between w:val="nil"/>
        </w:pBdr>
        <w:spacing w:line="360" w:lineRule="auto"/>
        <w:rPr>
          <w:color w:val="000000"/>
        </w:rPr>
      </w:pPr>
      <w:r w:rsidRPr="00C05CF9">
        <w:rPr>
          <w:rFonts w:eastAsia="Arial"/>
          <w:color w:val="000000"/>
          <w:highlight w:val="white"/>
          <w:lang w:val="en-US"/>
        </w:rPr>
        <w:t xml:space="preserve"> TRAUMA.ORG: Trauma Scoring: Revised Trauma Score [Internet]. Trauma.org. 2019 [cited 1 October 2019]. </w:t>
      </w:r>
      <w:proofErr w:type="spellStart"/>
      <w:r w:rsidRPr="00635580">
        <w:rPr>
          <w:rFonts w:eastAsia="Arial"/>
          <w:color w:val="000000"/>
          <w:highlight w:val="white"/>
        </w:rPr>
        <w:t>Available</w:t>
      </w:r>
      <w:proofErr w:type="spellEnd"/>
      <w:r w:rsidRPr="00635580">
        <w:rPr>
          <w:rFonts w:eastAsia="Arial"/>
          <w:color w:val="000000"/>
          <w:highlight w:val="white"/>
        </w:rPr>
        <w:t xml:space="preserve"> from: http://www.trauma.org/archive/scores/rts.html</w:t>
      </w:r>
    </w:p>
    <w:p w14:paraId="1E7F4B7C" w14:textId="590FAB17" w:rsidR="003F2526" w:rsidRPr="00C05CF9" w:rsidRDefault="006764A8" w:rsidP="00635580">
      <w:pPr>
        <w:numPr>
          <w:ilvl w:val="0"/>
          <w:numId w:val="2"/>
        </w:numPr>
        <w:pBdr>
          <w:top w:val="nil"/>
          <w:left w:val="nil"/>
          <w:bottom w:val="nil"/>
          <w:right w:val="nil"/>
          <w:between w:val="nil"/>
        </w:pBdr>
        <w:spacing w:line="360" w:lineRule="auto"/>
        <w:rPr>
          <w:color w:val="000000"/>
          <w:lang w:val="en-US"/>
        </w:rPr>
      </w:pPr>
      <w:r w:rsidRPr="00C05CF9">
        <w:rPr>
          <w:rFonts w:eastAsia="Arial"/>
          <w:color w:val="000000"/>
          <w:highlight w:val="white"/>
          <w:lang w:val="en-US"/>
        </w:rPr>
        <w:lastRenderedPageBreak/>
        <w:t xml:space="preserve">Janssen KJ e. Updating methods improved the performance of a clinical prediction model in new patients. - PubMed - NCBI [Internet]. Ncbi.nlm.nih.gov. 2019 [cited 1 October 2019]. Available from: </w:t>
      </w:r>
      <w:r w:rsidR="006C1B7E">
        <w:fldChar w:fldCharType="begin"/>
      </w:r>
      <w:r w:rsidR="006C1B7E" w:rsidRPr="0073192C">
        <w:rPr>
          <w:lang w:val="en-US"/>
          <w:rPrChange w:id="258" w:author="Martin Gerdin Wärnberg" w:date="2019-12-30T09:25:00Z">
            <w:rPr/>
          </w:rPrChange>
        </w:rPr>
        <w:instrText xml:space="preserve"> HYPERLINK "https://www.ncbi.nlm.nih.gov/pubmed/18083464" </w:instrText>
      </w:r>
      <w:r w:rsidR="006C1B7E">
        <w:fldChar w:fldCharType="separate"/>
      </w:r>
      <w:r w:rsidR="00C25CB4" w:rsidRPr="00C05CF9">
        <w:rPr>
          <w:rStyle w:val="Hyperlink"/>
          <w:rFonts w:eastAsia="Arial"/>
          <w:highlight w:val="white"/>
          <w:lang w:val="en-US"/>
        </w:rPr>
        <w:t>https://www.ncbi.nlm.nih.gov/pubmed/18083464</w:t>
      </w:r>
      <w:r w:rsidR="006C1B7E">
        <w:rPr>
          <w:rStyle w:val="Hyperlink"/>
          <w:rFonts w:eastAsia="Arial"/>
          <w:highlight w:val="white"/>
          <w:lang w:val="en-US"/>
        </w:rPr>
        <w:fldChar w:fldCharType="end"/>
      </w:r>
    </w:p>
    <w:p w14:paraId="365BADA3" w14:textId="77777777" w:rsidR="00905C17" w:rsidRDefault="00905C17" w:rsidP="00905C17">
      <w:pPr>
        <w:pStyle w:val="ListParagraph"/>
        <w:numPr>
          <w:ilvl w:val="0"/>
          <w:numId w:val="2"/>
        </w:numPr>
      </w:pPr>
      <w:r w:rsidRPr="00905C17">
        <w:rPr>
          <w:color w:val="000000"/>
          <w:shd w:val="clear" w:color="auto" w:fill="FFFFFF"/>
        </w:rPr>
        <w:t>Roy N, Gerdin M, Schneider E, et al. </w:t>
      </w:r>
      <w:r w:rsidRPr="00905C17">
        <w:rPr>
          <w:rStyle w:val="ref-title"/>
          <w:color w:val="000000"/>
          <w:shd w:val="clear" w:color="auto" w:fill="FFFFFF"/>
        </w:rPr>
        <w:t xml:space="preserve">Validation of international trauma scoring systems in urban trauma </w:t>
      </w:r>
      <w:proofErr w:type="spellStart"/>
      <w:r w:rsidRPr="00905C17">
        <w:rPr>
          <w:rStyle w:val="ref-title"/>
          <w:color w:val="000000"/>
          <w:shd w:val="clear" w:color="auto" w:fill="FFFFFF"/>
        </w:rPr>
        <w:t>centres</w:t>
      </w:r>
      <w:proofErr w:type="spellEnd"/>
      <w:r w:rsidRPr="00905C17">
        <w:rPr>
          <w:rStyle w:val="ref-title"/>
          <w:color w:val="000000"/>
          <w:shd w:val="clear" w:color="auto" w:fill="FFFFFF"/>
        </w:rPr>
        <w:t xml:space="preserve"> in India</w:t>
      </w:r>
      <w:r w:rsidRPr="00905C17">
        <w:rPr>
          <w:color w:val="000000"/>
          <w:shd w:val="clear" w:color="auto" w:fill="FFFFFF"/>
        </w:rPr>
        <w:t>. </w:t>
      </w:r>
      <w:r w:rsidRPr="00905C17">
        <w:rPr>
          <w:rStyle w:val="ref-journal"/>
          <w:color w:val="000000"/>
          <w:shd w:val="clear" w:color="auto" w:fill="FFFFFF"/>
        </w:rPr>
        <w:t>Injury</w:t>
      </w:r>
      <w:r w:rsidRPr="00905C17">
        <w:rPr>
          <w:color w:val="000000"/>
          <w:shd w:val="clear" w:color="auto" w:fill="FFFFFF"/>
        </w:rPr>
        <w:t> </w:t>
      </w:r>
      <w:proofErr w:type="gramStart"/>
      <w:r w:rsidRPr="00905C17">
        <w:rPr>
          <w:color w:val="000000"/>
          <w:shd w:val="clear" w:color="auto" w:fill="FFFFFF"/>
        </w:rPr>
        <w:t>2016;</w:t>
      </w:r>
      <w:r w:rsidRPr="00905C17">
        <w:rPr>
          <w:rStyle w:val="ref-vol"/>
          <w:color w:val="000000"/>
          <w:shd w:val="clear" w:color="auto" w:fill="FFFFFF"/>
        </w:rPr>
        <w:t>47</w:t>
      </w:r>
      <w:r w:rsidRPr="00905C17">
        <w:rPr>
          <w:color w:val="000000"/>
          <w:shd w:val="clear" w:color="auto" w:fill="FFFFFF"/>
        </w:rPr>
        <w:t>:2459</w:t>
      </w:r>
      <w:proofErr w:type="gramEnd"/>
      <w:r w:rsidRPr="00905C17">
        <w:rPr>
          <w:color w:val="000000"/>
          <w:shd w:val="clear" w:color="auto" w:fill="FFFFFF"/>
        </w:rPr>
        <w:t>–64. 10.1016/j.injury.2016.09.027 [</w:t>
      </w:r>
      <w:hyperlink r:id="rId9" w:tgtFrame="pmc_ext" w:history="1">
        <w:r w:rsidRPr="00905C17">
          <w:rPr>
            <w:rStyle w:val="Hyperlink"/>
            <w:color w:val="642A8F"/>
            <w:shd w:val="clear" w:color="auto" w:fill="FFFFFF"/>
          </w:rPr>
          <w:t>PubMed</w:t>
        </w:r>
      </w:hyperlink>
      <w:r w:rsidRPr="00905C17">
        <w:rPr>
          <w:color w:val="000000"/>
          <w:shd w:val="clear" w:color="auto" w:fill="FFFFFF"/>
        </w:rPr>
        <w:t>] [</w:t>
      </w:r>
      <w:proofErr w:type="spellStart"/>
      <w:r w:rsidR="006C1B7E">
        <w:fldChar w:fldCharType="begin"/>
      </w:r>
      <w:r w:rsidR="006C1B7E">
        <w:instrText xml:space="preserve"> HYPERLINK "https://dx.doi.org/10.1016%2Fj.injury.2016.09.027" \t "pmc_ext" </w:instrText>
      </w:r>
      <w:r w:rsidR="006C1B7E">
        <w:fldChar w:fldCharType="separate"/>
      </w:r>
      <w:r w:rsidRPr="00905C17">
        <w:rPr>
          <w:rStyle w:val="Hyperlink"/>
          <w:color w:val="642A8F"/>
          <w:shd w:val="clear" w:color="auto" w:fill="FFFFFF"/>
        </w:rPr>
        <w:t>CrossRef</w:t>
      </w:r>
      <w:proofErr w:type="spellEnd"/>
      <w:r w:rsidR="006C1B7E">
        <w:rPr>
          <w:rStyle w:val="Hyperlink"/>
          <w:color w:val="642A8F"/>
          <w:shd w:val="clear" w:color="auto" w:fill="FFFFFF"/>
        </w:rPr>
        <w:fldChar w:fldCharType="end"/>
      </w:r>
      <w:r w:rsidRPr="00905C17">
        <w:rPr>
          <w:color w:val="000000"/>
          <w:shd w:val="clear" w:color="auto" w:fill="FFFFFF"/>
        </w:rPr>
        <w:t>] </w:t>
      </w:r>
      <w:r w:rsidRPr="00905C17">
        <w:rPr>
          <w:rStyle w:val="nowrap"/>
          <w:color w:val="000000"/>
          <w:shd w:val="clear" w:color="auto" w:fill="FFFFFF"/>
        </w:rPr>
        <w:t>[</w:t>
      </w:r>
      <w:hyperlink r:id="rId10" w:tgtFrame="pmc_ext" w:history="1">
        <w:r w:rsidRPr="00905C17">
          <w:rPr>
            <w:rStyle w:val="Hyperlink"/>
            <w:color w:val="642A8F"/>
            <w:shd w:val="clear" w:color="auto" w:fill="FFFFFF"/>
          </w:rPr>
          <w:t>Google Scholar</w:t>
        </w:r>
      </w:hyperlink>
      <w:r w:rsidRPr="00905C17">
        <w:rPr>
          <w:rStyle w:val="nowrap"/>
          <w:color w:val="000000"/>
          <w:shd w:val="clear" w:color="auto" w:fill="FFFFFF"/>
        </w:rPr>
        <w:t>]</w:t>
      </w:r>
    </w:p>
    <w:p w14:paraId="530A63EE" w14:textId="77777777" w:rsidR="009929AB" w:rsidRPr="009929AB" w:rsidRDefault="009929AB" w:rsidP="009929AB">
      <w:pPr>
        <w:pStyle w:val="ListParagraph"/>
        <w:ind w:left="927"/>
      </w:pPr>
    </w:p>
    <w:p w14:paraId="55B8A2A7" w14:textId="77777777" w:rsidR="00905C17" w:rsidRDefault="00905C17" w:rsidP="00905C17">
      <w:pPr>
        <w:pStyle w:val="ListParagraph"/>
        <w:numPr>
          <w:ilvl w:val="0"/>
          <w:numId w:val="2"/>
        </w:numPr>
      </w:pPr>
      <w:r w:rsidRPr="00905C17">
        <w:rPr>
          <w:color w:val="000000"/>
          <w:shd w:val="clear" w:color="auto" w:fill="FFFFFF"/>
        </w:rPr>
        <w:t> </w:t>
      </w:r>
      <w:r w:rsidRPr="00905C17">
        <w:rPr>
          <w:rStyle w:val="mixed-citation"/>
          <w:color w:val="000000"/>
          <w:shd w:val="clear" w:color="auto" w:fill="FFFFFF"/>
        </w:rPr>
        <w:t>Hung YW, He H, Mehmood A, et al. </w:t>
      </w:r>
      <w:r w:rsidRPr="00905C17">
        <w:rPr>
          <w:rStyle w:val="ref-title"/>
          <w:color w:val="000000"/>
          <w:shd w:val="clear" w:color="auto" w:fill="FFFFFF"/>
        </w:rPr>
        <w:t>Exploring injury severity measures and in-hospital mortality: A multi-hospital study in Kenya</w:t>
      </w:r>
      <w:r w:rsidRPr="00905C17">
        <w:rPr>
          <w:rStyle w:val="mixed-citation"/>
          <w:color w:val="000000"/>
          <w:shd w:val="clear" w:color="auto" w:fill="FFFFFF"/>
        </w:rPr>
        <w:t>. </w:t>
      </w:r>
      <w:r w:rsidRPr="00905C17">
        <w:rPr>
          <w:rStyle w:val="ref-journal"/>
          <w:color w:val="000000"/>
          <w:shd w:val="clear" w:color="auto" w:fill="FFFFFF"/>
        </w:rPr>
        <w:t>Injury</w:t>
      </w:r>
      <w:r w:rsidRPr="00905C17">
        <w:rPr>
          <w:rStyle w:val="mixed-citation"/>
          <w:color w:val="000000"/>
          <w:shd w:val="clear" w:color="auto" w:fill="FFFFFF"/>
        </w:rPr>
        <w:t> </w:t>
      </w:r>
      <w:proofErr w:type="gramStart"/>
      <w:r w:rsidRPr="00905C17">
        <w:rPr>
          <w:rStyle w:val="mixed-citation"/>
          <w:color w:val="000000"/>
          <w:shd w:val="clear" w:color="auto" w:fill="FFFFFF"/>
        </w:rPr>
        <w:t>2017;</w:t>
      </w:r>
      <w:r w:rsidRPr="00905C17">
        <w:rPr>
          <w:rStyle w:val="ref-vol"/>
          <w:color w:val="000000"/>
          <w:shd w:val="clear" w:color="auto" w:fill="FFFFFF"/>
        </w:rPr>
        <w:t>48</w:t>
      </w:r>
      <w:r w:rsidRPr="00905C17">
        <w:rPr>
          <w:rStyle w:val="mixed-citation"/>
          <w:color w:val="000000"/>
          <w:shd w:val="clear" w:color="auto" w:fill="FFFFFF"/>
        </w:rPr>
        <w:t>:2112</w:t>
      </w:r>
      <w:proofErr w:type="gramEnd"/>
      <w:r w:rsidRPr="00905C17">
        <w:rPr>
          <w:rStyle w:val="mixed-citation"/>
          <w:color w:val="000000"/>
          <w:shd w:val="clear" w:color="auto" w:fill="FFFFFF"/>
        </w:rPr>
        <w:t>–8. 10.1016/j.injury.2017.07.001 [</w:t>
      </w:r>
      <w:hyperlink r:id="rId11" w:tgtFrame="pmc_ext" w:history="1">
        <w:r w:rsidRPr="00905C17">
          <w:rPr>
            <w:rStyle w:val="Hyperlink"/>
            <w:color w:val="642A8F"/>
            <w:shd w:val="clear" w:color="auto" w:fill="FFFFFF"/>
          </w:rPr>
          <w:t>PubMed</w:t>
        </w:r>
      </w:hyperlink>
      <w:r w:rsidRPr="00905C17">
        <w:rPr>
          <w:rStyle w:val="mixed-citation"/>
          <w:color w:val="000000"/>
          <w:shd w:val="clear" w:color="auto" w:fill="FFFFFF"/>
        </w:rPr>
        <w:t>] [</w:t>
      </w:r>
      <w:proofErr w:type="spellStart"/>
      <w:r w:rsidR="006C1B7E">
        <w:fldChar w:fldCharType="begin"/>
      </w:r>
      <w:r w:rsidR="006C1B7E">
        <w:instrText xml:space="preserve"> HYPERLINK "https://dx.doi.org/10.1016%2Fj.injury.2017.07.001" \t "pmc_ext" </w:instrText>
      </w:r>
      <w:r w:rsidR="006C1B7E">
        <w:fldChar w:fldCharType="separate"/>
      </w:r>
      <w:r w:rsidRPr="00905C17">
        <w:rPr>
          <w:rStyle w:val="Hyperlink"/>
          <w:color w:val="642A8F"/>
          <w:shd w:val="clear" w:color="auto" w:fill="FFFFFF"/>
        </w:rPr>
        <w:t>CrossRef</w:t>
      </w:r>
      <w:proofErr w:type="spellEnd"/>
      <w:r w:rsidR="006C1B7E">
        <w:rPr>
          <w:rStyle w:val="Hyperlink"/>
          <w:color w:val="642A8F"/>
          <w:shd w:val="clear" w:color="auto" w:fill="FFFFFF"/>
        </w:rPr>
        <w:fldChar w:fldCharType="end"/>
      </w:r>
      <w:r w:rsidRPr="00905C17">
        <w:rPr>
          <w:rStyle w:val="mixed-citation"/>
          <w:color w:val="000000"/>
          <w:shd w:val="clear" w:color="auto" w:fill="FFFFFF"/>
        </w:rPr>
        <w:t>] </w:t>
      </w:r>
      <w:r w:rsidRPr="00905C17">
        <w:rPr>
          <w:rStyle w:val="nowrap"/>
          <w:color w:val="000000"/>
          <w:shd w:val="clear" w:color="auto" w:fill="FFFFFF"/>
        </w:rPr>
        <w:t>[</w:t>
      </w:r>
      <w:hyperlink r:id="rId12" w:tgtFrame="pmc_ext" w:history="1">
        <w:r w:rsidRPr="00905C17">
          <w:rPr>
            <w:rStyle w:val="Hyperlink"/>
            <w:color w:val="642A8F"/>
            <w:shd w:val="clear" w:color="auto" w:fill="FFFFFF"/>
          </w:rPr>
          <w:t>Google Scholar</w:t>
        </w:r>
      </w:hyperlink>
      <w:r w:rsidRPr="00905C17">
        <w:rPr>
          <w:rStyle w:val="nowrap"/>
          <w:color w:val="000000"/>
          <w:shd w:val="clear" w:color="auto" w:fill="FFFFFF"/>
        </w:rPr>
        <w:t>]</w:t>
      </w:r>
    </w:p>
    <w:p w14:paraId="7349782A" w14:textId="77777777" w:rsidR="00905C17" w:rsidRPr="00905C17" w:rsidRDefault="00905C17" w:rsidP="00905C17">
      <w:pPr>
        <w:pStyle w:val="ListParagraph"/>
        <w:ind w:left="927"/>
      </w:pPr>
    </w:p>
    <w:p w14:paraId="6493D4B3" w14:textId="77777777" w:rsidR="00905C17" w:rsidRPr="00905C17" w:rsidRDefault="00905C17" w:rsidP="00905C17">
      <w:pPr>
        <w:rPr>
          <w:rFonts w:ascii="Georgia" w:hAnsi="Georgia"/>
          <w:color w:val="333333"/>
          <w:shd w:val="clear" w:color="auto" w:fill="FFFFFF"/>
        </w:rPr>
      </w:pPr>
    </w:p>
    <w:p w14:paraId="663D8589" w14:textId="77777777" w:rsidR="00D76BEB" w:rsidRDefault="00D76BEB" w:rsidP="00D76BEB">
      <w:pPr>
        <w:pStyle w:val="ListParagraph"/>
        <w:numPr>
          <w:ilvl w:val="0"/>
          <w:numId w:val="2"/>
        </w:numPr>
      </w:pPr>
      <w:r w:rsidRPr="00D76BEB">
        <w:rPr>
          <w:rFonts w:ascii="Georgia" w:hAnsi="Georgia"/>
          <w:color w:val="333333"/>
          <w:shd w:val="clear" w:color="auto" w:fill="FFFFFF"/>
        </w:rPr>
        <w:t xml:space="preserve">Testa A, </w:t>
      </w:r>
      <w:proofErr w:type="spellStart"/>
      <w:r w:rsidRPr="00D76BEB">
        <w:rPr>
          <w:rFonts w:ascii="Georgia" w:hAnsi="Georgia"/>
          <w:color w:val="333333"/>
          <w:shd w:val="clear" w:color="auto" w:fill="FFFFFF"/>
        </w:rPr>
        <w:t>Kaijser</w:t>
      </w:r>
      <w:proofErr w:type="spellEnd"/>
      <w:r w:rsidRPr="00D76BEB">
        <w:rPr>
          <w:rFonts w:ascii="Georgia" w:hAnsi="Georgia"/>
          <w:color w:val="333333"/>
          <w:shd w:val="clear" w:color="auto" w:fill="FFFFFF"/>
        </w:rPr>
        <w:t xml:space="preserve"> J, </w:t>
      </w:r>
      <w:proofErr w:type="spellStart"/>
      <w:r w:rsidRPr="00D76BEB">
        <w:rPr>
          <w:rFonts w:ascii="Georgia" w:hAnsi="Georgia"/>
          <w:color w:val="333333"/>
          <w:shd w:val="clear" w:color="auto" w:fill="FFFFFF"/>
        </w:rPr>
        <w:t>Wynants</w:t>
      </w:r>
      <w:proofErr w:type="spellEnd"/>
      <w:r w:rsidRPr="00D76BEB">
        <w:rPr>
          <w:rFonts w:ascii="Georgia" w:hAnsi="Georgia"/>
          <w:color w:val="333333"/>
          <w:shd w:val="clear" w:color="auto" w:fill="FFFFFF"/>
        </w:rPr>
        <w:t xml:space="preserve"> L, et al. Strategies to diagnose ovarian cancer: new evidence from phase 3 of the </w:t>
      </w:r>
      <w:proofErr w:type="spellStart"/>
      <w:r w:rsidRPr="00D76BEB">
        <w:rPr>
          <w:rFonts w:ascii="Georgia" w:hAnsi="Georgia"/>
          <w:color w:val="333333"/>
          <w:shd w:val="clear" w:color="auto" w:fill="FFFFFF"/>
        </w:rPr>
        <w:t>multicentre</w:t>
      </w:r>
      <w:proofErr w:type="spellEnd"/>
      <w:r w:rsidRPr="00D76BEB">
        <w:rPr>
          <w:rFonts w:ascii="Georgia" w:hAnsi="Georgia"/>
          <w:color w:val="333333"/>
          <w:shd w:val="clear" w:color="auto" w:fill="FFFFFF"/>
        </w:rPr>
        <w:t xml:space="preserve"> international IOTA study. Br J Cancer. </w:t>
      </w:r>
      <w:proofErr w:type="gramStart"/>
      <w:r w:rsidRPr="00D76BEB">
        <w:rPr>
          <w:rFonts w:ascii="Georgia" w:hAnsi="Georgia"/>
          <w:color w:val="333333"/>
          <w:shd w:val="clear" w:color="auto" w:fill="FFFFFF"/>
        </w:rPr>
        <w:t>2014;111:680</w:t>
      </w:r>
      <w:proofErr w:type="gramEnd"/>
      <w:r w:rsidRPr="00D76BEB">
        <w:rPr>
          <w:rFonts w:ascii="Georgia" w:hAnsi="Georgia"/>
          <w:color w:val="333333"/>
          <w:shd w:val="clear" w:color="auto" w:fill="FFFFFF"/>
        </w:rPr>
        <w:t>–8</w:t>
      </w:r>
    </w:p>
    <w:p w14:paraId="57AC9C4F" w14:textId="77777777" w:rsidR="00D76BEB" w:rsidRDefault="00D76BEB" w:rsidP="00D76BEB">
      <w:pPr>
        <w:pStyle w:val="ListParagraph"/>
        <w:ind w:left="927"/>
      </w:pPr>
    </w:p>
    <w:p w14:paraId="218C7B3B" w14:textId="77777777" w:rsidR="00D76BEB" w:rsidRDefault="00D76BEB" w:rsidP="00D76BEB">
      <w:pPr>
        <w:pStyle w:val="ListParagraph"/>
        <w:numPr>
          <w:ilvl w:val="0"/>
          <w:numId w:val="2"/>
        </w:numPr>
      </w:pPr>
      <w:r w:rsidRPr="00D76BEB">
        <w:rPr>
          <w:rFonts w:ascii="Georgia" w:hAnsi="Georgia"/>
          <w:color w:val="333333"/>
          <w:shd w:val="clear" w:color="auto" w:fill="FFFFFF"/>
        </w:rPr>
        <w:t xml:space="preserve">Bray F, </w:t>
      </w:r>
      <w:proofErr w:type="spellStart"/>
      <w:r w:rsidRPr="00D76BEB">
        <w:rPr>
          <w:rFonts w:ascii="Georgia" w:hAnsi="Georgia"/>
          <w:color w:val="333333"/>
          <w:shd w:val="clear" w:color="auto" w:fill="FFFFFF"/>
        </w:rPr>
        <w:t>Ferlay</w:t>
      </w:r>
      <w:proofErr w:type="spellEnd"/>
      <w:r w:rsidRPr="00D76BEB">
        <w:rPr>
          <w:rFonts w:ascii="Georgia" w:hAnsi="Georgia"/>
          <w:color w:val="333333"/>
          <w:shd w:val="clear" w:color="auto" w:fill="FFFFFF"/>
        </w:rPr>
        <w:t xml:space="preserve"> J, </w:t>
      </w:r>
      <w:proofErr w:type="spellStart"/>
      <w:r w:rsidRPr="00D76BEB">
        <w:rPr>
          <w:rFonts w:ascii="Georgia" w:hAnsi="Georgia"/>
          <w:color w:val="333333"/>
          <w:shd w:val="clear" w:color="auto" w:fill="FFFFFF"/>
        </w:rPr>
        <w:t>Soerjomataram</w:t>
      </w:r>
      <w:proofErr w:type="spellEnd"/>
      <w:r w:rsidRPr="00D76BEB">
        <w:rPr>
          <w:rFonts w:ascii="Georgia" w:hAnsi="Georgia"/>
          <w:color w:val="333333"/>
          <w:shd w:val="clear" w:color="auto" w:fill="FFFFFF"/>
        </w:rPr>
        <w:t xml:space="preserve"> I, Siegel RL, Torre LA, Jemal A. Global cancer statistics 2018: GLOBOCAN estimates of incidence and mortality worldwide for 36 cancers in 185 countries. CA Cancer J Clin. </w:t>
      </w:r>
      <w:proofErr w:type="gramStart"/>
      <w:r w:rsidRPr="00D76BEB">
        <w:rPr>
          <w:rFonts w:ascii="Georgia" w:hAnsi="Georgia"/>
          <w:color w:val="333333"/>
          <w:shd w:val="clear" w:color="auto" w:fill="FFFFFF"/>
        </w:rPr>
        <w:t>2018;68:394</w:t>
      </w:r>
      <w:proofErr w:type="gramEnd"/>
      <w:r w:rsidRPr="00D76BEB">
        <w:rPr>
          <w:rFonts w:ascii="Georgia" w:hAnsi="Georgia"/>
          <w:color w:val="333333"/>
          <w:shd w:val="clear" w:color="auto" w:fill="FFFFFF"/>
        </w:rPr>
        <w:t>–424</w:t>
      </w:r>
    </w:p>
    <w:p w14:paraId="09FBEDAC" w14:textId="77777777" w:rsidR="00D76BEB" w:rsidRDefault="00D76BEB" w:rsidP="00D76BEB">
      <w:pPr>
        <w:pStyle w:val="ListParagraph"/>
        <w:ind w:left="927"/>
      </w:pPr>
    </w:p>
    <w:p w14:paraId="20D98B3F" w14:textId="77777777" w:rsidR="00D76BEB" w:rsidRDefault="00D76BEB" w:rsidP="00D76BEB"/>
    <w:p w14:paraId="3A11394B" w14:textId="77777777" w:rsidR="00296F51" w:rsidRDefault="00296F51" w:rsidP="00296F51">
      <w:pPr>
        <w:pStyle w:val="ListParagraph"/>
        <w:numPr>
          <w:ilvl w:val="0"/>
          <w:numId w:val="2"/>
        </w:numPr>
      </w:pPr>
      <w:r>
        <w:t xml:space="preserve">Gerdin M, Roy N, </w:t>
      </w:r>
      <w:proofErr w:type="spellStart"/>
      <w:r>
        <w:t>Fellander</w:t>
      </w:r>
      <w:proofErr w:type="spellEnd"/>
      <w:r>
        <w:t xml:space="preserve">-Tsai L, Tomson G, von Schreeb J, </w:t>
      </w:r>
      <w:proofErr w:type="spellStart"/>
      <w:r>
        <w:t>Petzold</w:t>
      </w:r>
      <w:proofErr w:type="spellEnd"/>
      <w:r>
        <w:t xml:space="preserve"> M, et al. Traumatic transfers: calibration is adversely affected when prediction models are transferred between trauma care contexts in India and the United States. J Clin Epidemiol. </w:t>
      </w:r>
      <w:proofErr w:type="gramStart"/>
      <w:r>
        <w:t>2016;74:177</w:t>
      </w:r>
      <w:proofErr w:type="gramEnd"/>
      <w:r>
        <w:t>-86</w:t>
      </w:r>
    </w:p>
    <w:p w14:paraId="42CE08F0" w14:textId="77777777" w:rsidR="00296F51" w:rsidRPr="00296F51" w:rsidRDefault="00296F51" w:rsidP="00296F51">
      <w:pPr>
        <w:pStyle w:val="ListParagraph"/>
        <w:spacing w:line="360" w:lineRule="auto"/>
        <w:ind w:left="927"/>
        <w:rPr>
          <w:rFonts w:ascii="Times New Roman" w:hAnsi="Times New Roman" w:cs="Times New Roman"/>
        </w:rPr>
      </w:pPr>
    </w:p>
    <w:p w14:paraId="228E763C" w14:textId="77777777" w:rsidR="00D76BEB" w:rsidRDefault="00D76BEB" w:rsidP="00D76BEB">
      <w:pPr>
        <w:pStyle w:val="ListParagraph"/>
        <w:numPr>
          <w:ilvl w:val="0"/>
          <w:numId w:val="2"/>
        </w:numPr>
      </w:pPr>
      <w:r>
        <w:t xml:space="preserve">Genders TSS, Coles A, Hoffmann U, Patel MR, Mark DB, Lee KL, et al. The External Validity of Prediction Models for the Diagnosis of Obstructive Coronary Artery Disease in Patients </w:t>
      </w:r>
      <w:proofErr w:type="gramStart"/>
      <w:r>
        <w:t>With</w:t>
      </w:r>
      <w:proofErr w:type="gramEnd"/>
      <w:r>
        <w:t xml:space="preserve"> Stable Chest Pain: Insights From the PROMISE Trial. JACC Cardiovasc Imaging. 2018;11(3):437-46.</w:t>
      </w:r>
    </w:p>
    <w:p w14:paraId="6C060CFE" w14:textId="77777777" w:rsidR="00D76BEB" w:rsidRPr="00D76BEB" w:rsidRDefault="00D76BEB" w:rsidP="00D76BEB">
      <w:pPr>
        <w:pStyle w:val="ListParagraph"/>
        <w:spacing w:line="360" w:lineRule="auto"/>
        <w:ind w:left="927"/>
        <w:rPr>
          <w:rFonts w:ascii="Times New Roman" w:hAnsi="Times New Roman" w:cs="Times New Roman"/>
        </w:rPr>
      </w:pPr>
    </w:p>
    <w:p w14:paraId="3F2D4DD5" w14:textId="77777777" w:rsidR="00D76BEB" w:rsidRPr="00D76BEB" w:rsidRDefault="00D76BEB" w:rsidP="00D76BEB">
      <w:pPr>
        <w:spacing w:line="360" w:lineRule="auto"/>
        <w:rPr>
          <w:color w:val="000000"/>
          <w:shd w:val="clear" w:color="auto" w:fill="FFFFFF"/>
        </w:rPr>
      </w:pPr>
    </w:p>
    <w:p w14:paraId="47DD7AEA" w14:textId="77777777" w:rsidR="00D76BEB" w:rsidRDefault="00D76BEB" w:rsidP="00D76BEB">
      <w:pPr>
        <w:pStyle w:val="ListParagraph"/>
        <w:numPr>
          <w:ilvl w:val="0"/>
          <w:numId w:val="2"/>
        </w:numPr>
      </w:pPr>
      <w:r w:rsidRPr="00D76BEB">
        <w:rPr>
          <w:rFonts w:ascii="Georgia" w:hAnsi="Georgia"/>
          <w:color w:val="333333"/>
          <w:shd w:val="clear" w:color="auto" w:fill="FFFFFF"/>
        </w:rPr>
        <w:t xml:space="preserve">Van </w:t>
      </w:r>
      <w:proofErr w:type="spellStart"/>
      <w:r w:rsidRPr="00D76BEB">
        <w:rPr>
          <w:rFonts w:ascii="Georgia" w:hAnsi="Georgia"/>
          <w:color w:val="333333"/>
          <w:shd w:val="clear" w:color="auto" w:fill="FFFFFF"/>
        </w:rPr>
        <w:t>Calster</w:t>
      </w:r>
      <w:proofErr w:type="spellEnd"/>
      <w:r w:rsidRPr="00D76BEB">
        <w:rPr>
          <w:rFonts w:ascii="Georgia" w:hAnsi="Georgia"/>
          <w:color w:val="333333"/>
          <w:shd w:val="clear" w:color="auto" w:fill="FFFFFF"/>
        </w:rPr>
        <w:t xml:space="preserve"> B, Vickers AJ. Calibration of risk prediction models: impact on decision-analytic performance. Med </w:t>
      </w:r>
      <w:proofErr w:type="spellStart"/>
      <w:r w:rsidRPr="00D76BEB">
        <w:rPr>
          <w:rFonts w:ascii="Georgia" w:hAnsi="Georgia"/>
          <w:color w:val="333333"/>
          <w:shd w:val="clear" w:color="auto" w:fill="FFFFFF"/>
        </w:rPr>
        <w:t>Decis</w:t>
      </w:r>
      <w:proofErr w:type="spellEnd"/>
      <w:r w:rsidRPr="00D76BEB">
        <w:rPr>
          <w:rFonts w:ascii="Georgia" w:hAnsi="Georgia"/>
          <w:color w:val="333333"/>
          <w:shd w:val="clear" w:color="auto" w:fill="FFFFFF"/>
        </w:rPr>
        <w:t xml:space="preserve"> </w:t>
      </w:r>
      <w:proofErr w:type="spellStart"/>
      <w:r w:rsidRPr="00D76BEB">
        <w:rPr>
          <w:rFonts w:ascii="Georgia" w:hAnsi="Georgia"/>
          <w:color w:val="333333"/>
          <w:shd w:val="clear" w:color="auto" w:fill="FFFFFF"/>
        </w:rPr>
        <w:t>Mak</w:t>
      </w:r>
      <w:proofErr w:type="spellEnd"/>
      <w:r w:rsidRPr="00D76BEB">
        <w:rPr>
          <w:rFonts w:ascii="Georgia" w:hAnsi="Georgia"/>
          <w:color w:val="333333"/>
          <w:shd w:val="clear" w:color="auto" w:fill="FFFFFF"/>
        </w:rPr>
        <w:t xml:space="preserve">. </w:t>
      </w:r>
      <w:proofErr w:type="gramStart"/>
      <w:r w:rsidRPr="00D76BEB">
        <w:rPr>
          <w:rFonts w:ascii="Georgia" w:hAnsi="Georgia"/>
          <w:color w:val="333333"/>
          <w:shd w:val="clear" w:color="auto" w:fill="FFFFFF"/>
        </w:rPr>
        <w:t>2015;35:162</w:t>
      </w:r>
      <w:proofErr w:type="gramEnd"/>
      <w:r w:rsidRPr="00D76BEB">
        <w:rPr>
          <w:rFonts w:ascii="Georgia" w:hAnsi="Georgia"/>
          <w:color w:val="333333"/>
          <w:shd w:val="clear" w:color="auto" w:fill="FFFFFF"/>
        </w:rPr>
        <w:t>–9</w:t>
      </w:r>
    </w:p>
    <w:p w14:paraId="23E0C2BF" w14:textId="77777777" w:rsidR="00D76BEB" w:rsidRPr="00D76BEB" w:rsidRDefault="00D76BEB" w:rsidP="00D76BEB">
      <w:pPr>
        <w:pStyle w:val="ListParagraph"/>
        <w:spacing w:line="360" w:lineRule="auto"/>
        <w:ind w:left="927"/>
        <w:rPr>
          <w:rFonts w:ascii="Times New Roman" w:hAnsi="Times New Roman" w:cs="Times New Roman"/>
        </w:rPr>
      </w:pPr>
    </w:p>
    <w:p w14:paraId="55785A12" w14:textId="77777777" w:rsidR="006504FC" w:rsidRDefault="006504FC" w:rsidP="006504FC">
      <w:pPr>
        <w:pStyle w:val="ListParagraph"/>
        <w:numPr>
          <w:ilvl w:val="0"/>
          <w:numId w:val="2"/>
        </w:numPr>
      </w:pPr>
      <w:r w:rsidRPr="0073192C">
        <w:rPr>
          <w:rFonts w:ascii="Trebuchet MS" w:hAnsi="Trebuchet MS"/>
          <w:color w:val="333333"/>
          <w:shd w:val="clear" w:color="auto" w:fill="FFFFFF"/>
          <w:lang w:val="sv-SE"/>
          <w:rPrChange w:id="259" w:author="Martin Gerdin Wärnberg" w:date="2019-12-30T09:25:00Z">
            <w:rPr>
              <w:rFonts w:ascii="Trebuchet MS" w:hAnsi="Trebuchet MS"/>
              <w:color w:val="333333"/>
              <w:shd w:val="clear" w:color="auto" w:fill="FFFFFF"/>
            </w:rPr>
          </w:rPrChange>
        </w:rPr>
        <w:t xml:space="preserve">Van </w:t>
      </w:r>
      <w:proofErr w:type="spellStart"/>
      <w:r w:rsidRPr="0073192C">
        <w:rPr>
          <w:rFonts w:ascii="Trebuchet MS" w:hAnsi="Trebuchet MS"/>
          <w:color w:val="333333"/>
          <w:shd w:val="clear" w:color="auto" w:fill="FFFFFF"/>
          <w:lang w:val="sv-SE"/>
          <w:rPrChange w:id="260" w:author="Martin Gerdin Wärnberg" w:date="2019-12-30T09:25:00Z">
            <w:rPr>
              <w:rFonts w:ascii="Trebuchet MS" w:hAnsi="Trebuchet MS"/>
              <w:color w:val="333333"/>
              <w:shd w:val="clear" w:color="auto" w:fill="FFFFFF"/>
            </w:rPr>
          </w:rPrChange>
        </w:rPr>
        <w:t>Calster</w:t>
      </w:r>
      <w:proofErr w:type="spellEnd"/>
      <w:r w:rsidRPr="0073192C">
        <w:rPr>
          <w:rFonts w:ascii="Trebuchet MS" w:hAnsi="Trebuchet MS"/>
          <w:color w:val="333333"/>
          <w:shd w:val="clear" w:color="auto" w:fill="FFFFFF"/>
          <w:lang w:val="sv-SE"/>
          <w:rPrChange w:id="261" w:author="Martin Gerdin Wärnberg" w:date="2019-12-30T09:25:00Z">
            <w:rPr>
              <w:rFonts w:ascii="Trebuchet MS" w:hAnsi="Trebuchet MS"/>
              <w:color w:val="333333"/>
              <w:shd w:val="clear" w:color="auto" w:fill="FFFFFF"/>
            </w:rPr>
          </w:rPrChange>
        </w:rPr>
        <w:t xml:space="preserve">, B., </w:t>
      </w:r>
      <w:proofErr w:type="spellStart"/>
      <w:r w:rsidRPr="0073192C">
        <w:rPr>
          <w:rFonts w:ascii="Trebuchet MS" w:hAnsi="Trebuchet MS"/>
          <w:color w:val="333333"/>
          <w:shd w:val="clear" w:color="auto" w:fill="FFFFFF"/>
          <w:lang w:val="sv-SE"/>
          <w:rPrChange w:id="262" w:author="Martin Gerdin Wärnberg" w:date="2019-12-30T09:25:00Z">
            <w:rPr>
              <w:rFonts w:ascii="Trebuchet MS" w:hAnsi="Trebuchet MS"/>
              <w:color w:val="333333"/>
              <w:shd w:val="clear" w:color="auto" w:fill="FFFFFF"/>
            </w:rPr>
          </w:rPrChange>
        </w:rPr>
        <w:t>McLernon</w:t>
      </w:r>
      <w:proofErr w:type="spellEnd"/>
      <w:r w:rsidRPr="0073192C">
        <w:rPr>
          <w:rFonts w:ascii="Trebuchet MS" w:hAnsi="Trebuchet MS"/>
          <w:color w:val="333333"/>
          <w:shd w:val="clear" w:color="auto" w:fill="FFFFFF"/>
          <w:lang w:val="sv-SE"/>
          <w:rPrChange w:id="263" w:author="Martin Gerdin Wärnberg" w:date="2019-12-30T09:25:00Z">
            <w:rPr>
              <w:rFonts w:ascii="Trebuchet MS" w:hAnsi="Trebuchet MS"/>
              <w:color w:val="333333"/>
              <w:shd w:val="clear" w:color="auto" w:fill="FFFFFF"/>
            </w:rPr>
          </w:rPrChange>
        </w:rPr>
        <w:t>, D.J., van Smeden, M. </w:t>
      </w:r>
      <w:r w:rsidRPr="0073192C">
        <w:rPr>
          <w:rFonts w:ascii="Trebuchet MS" w:hAnsi="Trebuchet MS"/>
          <w:i/>
          <w:iCs/>
          <w:color w:val="333333"/>
          <w:shd w:val="clear" w:color="auto" w:fill="FFFFFF"/>
          <w:lang w:val="sv-SE"/>
          <w:rPrChange w:id="264" w:author="Martin Gerdin Wärnberg" w:date="2019-12-30T09:25:00Z">
            <w:rPr>
              <w:rFonts w:ascii="Trebuchet MS" w:hAnsi="Trebuchet MS"/>
              <w:i/>
              <w:iCs/>
              <w:color w:val="333333"/>
              <w:shd w:val="clear" w:color="auto" w:fill="FFFFFF"/>
            </w:rPr>
          </w:rPrChange>
        </w:rPr>
        <w:t>et al.</w:t>
      </w:r>
      <w:r w:rsidRPr="0073192C">
        <w:rPr>
          <w:rFonts w:ascii="Trebuchet MS" w:hAnsi="Trebuchet MS"/>
          <w:color w:val="333333"/>
          <w:shd w:val="clear" w:color="auto" w:fill="FFFFFF"/>
          <w:lang w:val="sv-SE"/>
          <w:rPrChange w:id="265" w:author="Martin Gerdin Wärnberg" w:date="2019-12-30T09:25:00Z">
            <w:rPr>
              <w:rFonts w:ascii="Trebuchet MS" w:hAnsi="Trebuchet MS"/>
              <w:color w:val="333333"/>
              <w:shd w:val="clear" w:color="auto" w:fill="FFFFFF"/>
            </w:rPr>
          </w:rPrChange>
        </w:rPr>
        <w:t> </w:t>
      </w:r>
      <w:r w:rsidRPr="006504FC">
        <w:rPr>
          <w:rFonts w:ascii="Trebuchet MS" w:hAnsi="Trebuchet MS"/>
          <w:color w:val="333333"/>
          <w:shd w:val="clear" w:color="auto" w:fill="FFFFFF"/>
        </w:rPr>
        <w:t>Calibration: the Achilles heel of predictive analytics. </w:t>
      </w:r>
      <w:r w:rsidRPr="006504FC">
        <w:rPr>
          <w:rFonts w:ascii="Trebuchet MS" w:hAnsi="Trebuchet MS"/>
          <w:i/>
          <w:iCs/>
          <w:color w:val="333333"/>
          <w:shd w:val="clear" w:color="auto" w:fill="FFFFFF"/>
        </w:rPr>
        <w:t>BMC Med</w:t>
      </w:r>
      <w:r w:rsidRPr="006504FC">
        <w:rPr>
          <w:rFonts w:ascii="Trebuchet MS" w:hAnsi="Trebuchet MS"/>
          <w:color w:val="333333"/>
          <w:shd w:val="clear" w:color="auto" w:fill="FFFFFF"/>
        </w:rPr>
        <w:t> </w:t>
      </w:r>
      <w:r w:rsidRPr="006504FC">
        <w:rPr>
          <w:rFonts w:ascii="Trebuchet MS" w:hAnsi="Trebuchet MS"/>
          <w:b/>
          <w:bCs/>
          <w:color w:val="333333"/>
          <w:shd w:val="clear" w:color="auto" w:fill="FFFFFF"/>
        </w:rPr>
        <w:t>17, </w:t>
      </w:r>
      <w:r w:rsidRPr="006504FC">
        <w:rPr>
          <w:rFonts w:ascii="Trebuchet MS" w:hAnsi="Trebuchet MS"/>
          <w:color w:val="333333"/>
          <w:shd w:val="clear" w:color="auto" w:fill="FFFFFF"/>
        </w:rPr>
        <w:t>230 (2019) doi:10.1186/s12916-019-1466-7</w:t>
      </w:r>
    </w:p>
    <w:p w14:paraId="4B578274" w14:textId="77777777" w:rsidR="006504FC" w:rsidRPr="006504FC" w:rsidRDefault="006504FC" w:rsidP="006504FC">
      <w:pPr>
        <w:pStyle w:val="ListParagraph"/>
        <w:spacing w:line="360" w:lineRule="auto"/>
        <w:ind w:left="927"/>
        <w:rPr>
          <w:rFonts w:ascii="Times New Roman" w:hAnsi="Times New Roman" w:cs="Times New Roman"/>
        </w:rPr>
      </w:pPr>
    </w:p>
    <w:p w14:paraId="773474A1" w14:textId="77777777" w:rsidR="006504FC" w:rsidRPr="006504FC" w:rsidRDefault="006504FC" w:rsidP="006504FC">
      <w:pPr>
        <w:spacing w:line="360" w:lineRule="auto"/>
        <w:rPr>
          <w:color w:val="000000"/>
          <w:shd w:val="clear" w:color="auto" w:fill="FFFFFF"/>
        </w:rPr>
      </w:pPr>
    </w:p>
    <w:p w14:paraId="4CA7B699" w14:textId="77777777" w:rsidR="006504FC" w:rsidRDefault="006504FC" w:rsidP="006504FC">
      <w:pPr>
        <w:pStyle w:val="ListParagraph"/>
        <w:numPr>
          <w:ilvl w:val="0"/>
          <w:numId w:val="2"/>
        </w:numPr>
      </w:pPr>
      <w:r w:rsidRPr="006504FC">
        <w:rPr>
          <w:rFonts w:ascii="Georgia" w:hAnsi="Georgia"/>
          <w:color w:val="333333"/>
          <w:shd w:val="clear" w:color="auto" w:fill="FFFFFF"/>
        </w:rPr>
        <w:t xml:space="preserve">Davis SE, </w:t>
      </w:r>
      <w:proofErr w:type="spellStart"/>
      <w:r w:rsidRPr="006504FC">
        <w:rPr>
          <w:rFonts w:ascii="Georgia" w:hAnsi="Georgia"/>
          <w:color w:val="333333"/>
          <w:shd w:val="clear" w:color="auto" w:fill="FFFFFF"/>
        </w:rPr>
        <w:t>Lasko</w:t>
      </w:r>
      <w:proofErr w:type="spellEnd"/>
      <w:r w:rsidRPr="006504FC">
        <w:rPr>
          <w:rFonts w:ascii="Georgia" w:hAnsi="Georgia"/>
          <w:color w:val="333333"/>
          <w:shd w:val="clear" w:color="auto" w:fill="FFFFFF"/>
        </w:rPr>
        <w:t xml:space="preserve"> TA, Chen G, Siew ED, Matheny ME. Calibration drift in regression and machine learning models for acute kidney injury. J Am Med Inform Assoc. </w:t>
      </w:r>
      <w:proofErr w:type="gramStart"/>
      <w:r w:rsidRPr="006504FC">
        <w:rPr>
          <w:rFonts w:ascii="Georgia" w:hAnsi="Georgia"/>
          <w:color w:val="333333"/>
          <w:shd w:val="clear" w:color="auto" w:fill="FFFFFF"/>
        </w:rPr>
        <w:t>2017;24:1052</w:t>
      </w:r>
      <w:proofErr w:type="gramEnd"/>
      <w:r w:rsidRPr="006504FC">
        <w:rPr>
          <w:rFonts w:ascii="Georgia" w:hAnsi="Georgia"/>
          <w:color w:val="333333"/>
          <w:shd w:val="clear" w:color="auto" w:fill="FFFFFF"/>
        </w:rPr>
        <w:t>–61</w:t>
      </w:r>
    </w:p>
    <w:p w14:paraId="64E99482" w14:textId="77777777" w:rsidR="006504FC" w:rsidRPr="006504FC" w:rsidRDefault="006504FC" w:rsidP="006504FC">
      <w:pPr>
        <w:pStyle w:val="ListParagraph"/>
        <w:spacing w:line="360" w:lineRule="auto"/>
        <w:ind w:left="927"/>
        <w:rPr>
          <w:rFonts w:ascii="Times New Roman" w:hAnsi="Times New Roman" w:cs="Times New Roman"/>
        </w:rPr>
      </w:pPr>
    </w:p>
    <w:p w14:paraId="07472143" w14:textId="77777777" w:rsidR="00513A2B" w:rsidRDefault="00513A2B" w:rsidP="00513A2B">
      <w:pPr>
        <w:pStyle w:val="ListParagraph"/>
        <w:numPr>
          <w:ilvl w:val="0"/>
          <w:numId w:val="2"/>
        </w:numPr>
      </w:pPr>
      <w:r w:rsidRPr="00513A2B">
        <w:rPr>
          <w:rFonts w:ascii="Arial" w:hAnsi="Arial" w:cs="Arial"/>
          <w:color w:val="000000"/>
          <w:sz w:val="20"/>
          <w:szCs w:val="20"/>
          <w:shd w:val="clear" w:color="auto" w:fill="FFFFFF"/>
        </w:rPr>
        <w:lastRenderedPageBreak/>
        <w:t xml:space="preserve">5. Walsh C. Beyond discrimination: A comparison of calibration methods and clinical usefulness of predictive models of readmission risk [Internet]. </w:t>
      </w:r>
      <w:proofErr w:type="spellStart"/>
      <w:r w:rsidRPr="00513A2B">
        <w:rPr>
          <w:rFonts w:ascii="Arial" w:hAnsi="Arial" w:cs="Arial"/>
          <w:color w:val="000000"/>
          <w:sz w:val="20"/>
          <w:szCs w:val="20"/>
          <w:shd w:val="clear" w:color="auto" w:fill="FFFFFF"/>
        </w:rPr>
        <w:t>Sciencedirect</w:t>
      </w:r>
      <w:proofErr w:type="spellEnd"/>
      <w:r w:rsidRPr="00513A2B">
        <w:rPr>
          <w:rFonts w:ascii="Arial" w:hAnsi="Arial" w:cs="Arial"/>
          <w:color w:val="000000"/>
          <w:sz w:val="20"/>
          <w:szCs w:val="20"/>
          <w:shd w:val="clear" w:color="auto" w:fill="FFFFFF"/>
        </w:rPr>
        <w:t>. 2017 [cited 24 December 2019]. Available from: https://www.sciencedirect.com/science/article/pii/S1532046417302277</w:t>
      </w:r>
    </w:p>
    <w:p w14:paraId="4EB9BC44" w14:textId="77777777" w:rsidR="00513A2B" w:rsidRPr="00513A2B" w:rsidRDefault="00513A2B" w:rsidP="00513A2B">
      <w:pPr>
        <w:pStyle w:val="ListParagraph"/>
        <w:spacing w:line="360" w:lineRule="auto"/>
        <w:ind w:left="927"/>
        <w:rPr>
          <w:rFonts w:ascii="Times New Roman" w:hAnsi="Times New Roman" w:cs="Times New Roman"/>
        </w:rPr>
      </w:pPr>
    </w:p>
    <w:p w14:paraId="46784CBA" w14:textId="77777777" w:rsidR="00513A2B" w:rsidRPr="0073192C" w:rsidRDefault="00513A2B" w:rsidP="00513A2B">
      <w:pPr>
        <w:spacing w:line="360" w:lineRule="auto"/>
        <w:rPr>
          <w:color w:val="000000"/>
          <w:shd w:val="clear" w:color="auto" w:fill="FFFFFF"/>
          <w:lang w:val="en-US"/>
          <w:rPrChange w:id="266" w:author="Martin Gerdin Wärnberg" w:date="2019-12-30T09:25:00Z">
            <w:rPr>
              <w:color w:val="000000"/>
              <w:shd w:val="clear" w:color="auto" w:fill="FFFFFF"/>
            </w:rPr>
          </w:rPrChange>
        </w:rPr>
      </w:pPr>
    </w:p>
    <w:p w14:paraId="4CC98D8C" w14:textId="1BE86BED" w:rsidR="001E1E9B" w:rsidRPr="0073192C" w:rsidRDefault="001E1E9B" w:rsidP="001E1E9B">
      <w:pPr>
        <w:numPr>
          <w:ilvl w:val="0"/>
          <w:numId w:val="2"/>
        </w:numPr>
        <w:pBdr>
          <w:top w:val="nil"/>
          <w:left w:val="nil"/>
          <w:bottom w:val="nil"/>
          <w:right w:val="nil"/>
          <w:between w:val="nil"/>
        </w:pBdr>
        <w:spacing w:line="360" w:lineRule="auto"/>
        <w:rPr>
          <w:color w:val="000000"/>
          <w:lang w:val="en-US"/>
          <w:rPrChange w:id="267" w:author="Martin Gerdin Wärnberg" w:date="2019-12-30T09:25:00Z">
            <w:rPr>
              <w:color w:val="000000"/>
            </w:rPr>
          </w:rPrChange>
        </w:rPr>
      </w:pPr>
      <w:proofErr w:type="spellStart"/>
      <w:r>
        <w:rPr>
          <w:rFonts w:eastAsia="Arial"/>
          <w:color w:val="000000"/>
          <w:highlight w:val="white"/>
          <w:lang w:val="en-US"/>
        </w:rPr>
        <w:t>Salar</w:t>
      </w:r>
      <w:proofErr w:type="spellEnd"/>
      <w:r>
        <w:rPr>
          <w:rFonts w:eastAsia="Arial"/>
          <w:color w:val="000000"/>
          <w:highlight w:val="white"/>
          <w:lang w:val="en-US"/>
        </w:rPr>
        <w:t xml:space="preserve"> M</w:t>
      </w:r>
      <w:r w:rsidRPr="00C05CF9">
        <w:rPr>
          <w:rFonts w:eastAsia="Arial"/>
          <w:color w:val="000000"/>
          <w:highlight w:val="white"/>
          <w:lang w:val="en-US"/>
        </w:rPr>
        <w:t xml:space="preserve">. </w:t>
      </w:r>
      <w:r>
        <w:rPr>
          <w:rFonts w:eastAsia="Arial"/>
          <w:color w:val="000000"/>
          <w:highlight w:val="white"/>
          <w:lang w:val="en-US"/>
        </w:rPr>
        <w:t>Sal999</w:t>
      </w:r>
      <w:r w:rsidRPr="00C05CF9">
        <w:rPr>
          <w:rFonts w:eastAsia="Arial"/>
          <w:color w:val="000000"/>
          <w:highlight w:val="white"/>
          <w:lang w:val="en-US"/>
        </w:rPr>
        <w:t>/transfer-</w:t>
      </w:r>
      <w:r>
        <w:rPr>
          <w:rFonts w:eastAsia="Arial"/>
          <w:color w:val="000000"/>
          <w:highlight w:val="white"/>
          <w:lang w:val="en-US"/>
        </w:rPr>
        <w:t>between</w:t>
      </w:r>
      <w:r w:rsidRPr="00C05CF9">
        <w:rPr>
          <w:rFonts w:eastAsia="Arial"/>
          <w:color w:val="000000"/>
          <w:highlight w:val="white"/>
          <w:lang w:val="en-US"/>
        </w:rPr>
        <w:t>-</w:t>
      </w:r>
      <w:r>
        <w:rPr>
          <w:rFonts w:eastAsia="Arial"/>
          <w:color w:val="000000"/>
          <w:highlight w:val="white"/>
          <w:lang w:val="en-US"/>
        </w:rPr>
        <w:t>settings</w:t>
      </w:r>
      <w:r w:rsidRPr="00C05CF9">
        <w:rPr>
          <w:rFonts w:eastAsia="Arial"/>
          <w:color w:val="000000"/>
          <w:highlight w:val="white"/>
          <w:lang w:val="en-US"/>
        </w:rPr>
        <w:t xml:space="preserve"> [I</w:t>
      </w:r>
      <w:r>
        <w:rPr>
          <w:rFonts w:eastAsia="Arial"/>
          <w:color w:val="000000"/>
          <w:highlight w:val="white"/>
          <w:lang w:val="en-US"/>
        </w:rPr>
        <w:t>nternet]. GitHub. 2019 [cited 24</w:t>
      </w:r>
      <w:r w:rsidRPr="00C05CF9">
        <w:rPr>
          <w:rFonts w:eastAsia="Arial"/>
          <w:color w:val="000000"/>
          <w:highlight w:val="white"/>
          <w:lang w:val="en-US"/>
        </w:rPr>
        <w:t xml:space="preserve"> </w:t>
      </w:r>
      <w:r>
        <w:rPr>
          <w:rFonts w:eastAsia="Arial"/>
          <w:color w:val="000000"/>
          <w:highlight w:val="white"/>
          <w:lang w:val="en-US"/>
        </w:rPr>
        <w:t>December</w:t>
      </w:r>
      <w:r w:rsidRPr="00C05CF9">
        <w:rPr>
          <w:rFonts w:eastAsia="Arial"/>
          <w:color w:val="000000"/>
          <w:highlight w:val="white"/>
          <w:lang w:val="en-US"/>
        </w:rPr>
        <w:t xml:space="preserve"> 2019]. </w:t>
      </w:r>
      <w:r w:rsidRPr="0073192C">
        <w:rPr>
          <w:rFonts w:eastAsia="Arial"/>
          <w:color w:val="000000"/>
          <w:highlight w:val="white"/>
          <w:lang w:val="en-US"/>
          <w:rPrChange w:id="268" w:author="Martin Gerdin Wärnberg" w:date="2019-12-30T09:25:00Z">
            <w:rPr>
              <w:rFonts w:eastAsia="Arial"/>
              <w:color w:val="000000"/>
              <w:highlight w:val="white"/>
            </w:rPr>
          </w:rPrChange>
        </w:rPr>
        <w:t>Available from: https://github.com/Sal999/transfer-between-</w:t>
      </w:r>
      <w:r w:rsidRPr="0073192C">
        <w:rPr>
          <w:rFonts w:eastAsia="Arial"/>
          <w:color w:val="000000"/>
          <w:lang w:val="en-US"/>
          <w:rPrChange w:id="269" w:author="Martin Gerdin Wärnberg" w:date="2019-12-30T09:25:00Z">
            <w:rPr>
              <w:rFonts w:eastAsia="Arial"/>
              <w:color w:val="000000"/>
            </w:rPr>
          </w:rPrChange>
        </w:rPr>
        <w:t>settings</w:t>
      </w:r>
    </w:p>
    <w:p w14:paraId="7CD6856C" w14:textId="77777777" w:rsidR="001E1E9B" w:rsidRPr="001E1E9B" w:rsidRDefault="001E1E9B" w:rsidP="001E1E9B">
      <w:pPr>
        <w:pStyle w:val="ListParagraph"/>
        <w:spacing w:line="360" w:lineRule="auto"/>
        <w:ind w:left="927"/>
        <w:rPr>
          <w:rFonts w:ascii="Times New Roman" w:hAnsi="Times New Roman" w:cs="Times New Roman"/>
        </w:rPr>
      </w:pPr>
    </w:p>
    <w:p w14:paraId="10E3604B" w14:textId="0AD0A417" w:rsidR="00C25CB4" w:rsidRPr="00635580" w:rsidRDefault="00C25CB4" w:rsidP="00635580">
      <w:pPr>
        <w:pStyle w:val="ListParagraph"/>
        <w:numPr>
          <w:ilvl w:val="0"/>
          <w:numId w:val="2"/>
        </w:numPr>
        <w:spacing w:line="360" w:lineRule="auto"/>
        <w:rPr>
          <w:rFonts w:ascii="Times New Roman" w:hAnsi="Times New Roman" w:cs="Times New Roman"/>
        </w:rPr>
      </w:pPr>
      <w:r w:rsidRPr="00635580">
        <w:rPr>
          <w:rFonts w:ascii="Times New Roman" w:hAnsi="Times New Roman" w:cs="Times New Roman"/>
          <w:color w:val="000000"/>
          <w:shd w:val="clear" w:color="auto" w:fill="FFFFFF"/>
        </w:rPr>
        <w:t xml:space="preserve">Bhavsar N, </w:t>
      </w:r>
      <w:proofErr w:type="spellStart"/>
      <w:r w:rsidRPr="00635580">
        <w:rPr>
          <w:rFonts w:ascii="Times New Roman" w:hAnsi="Times New Roman" w:cs="Times New Roman"/>
          <w:color w:val="000000"/>
          <w:shd w:val="clear" w:color="auto" w:fill="FFFFFF"/>
        </w:rPr>
        <w:t>Aijing</w:t>
      </w:r>
      <w:proofErr w:type="spellEnd"/>
      <w:r w:rsidRPr="00635580">
        <w:rPr>
          <w:rFonts w:ascii="Times New Roman" w:hAnsi="Times New Roman" w:cs="Times New Roman"/>
          <w:color w:val="000000"/>
          <w:shd w:val="clear" w:color="auto" w:fill="FFFFFF"/>
        </w:rPr>
        <w:t xml:space="preserve"> G. Value of Neighborhood Socioeconomic Status in Predicting Risk of Outcomes in Studies That Use Electronic Health Record Data [Internet]. </w:t>
      </w:r>
      <w:proofErr w:type="spellStart"/>
      <w:r w:rsidRPr="00635580">
        <w:rPr>
          <w:rFonts w:ascii="Times New Roman" w:hAnsi="Times New Roman" w:cs="Times New Roman"/>
          <w:color w:val="000000"/>
          <w:shd w:val="clear" w:color="auto" w:fill="FFFFFF"/>
        </w:rPr>
        <w:t>Pubmed</w:t>
      </w:r>
      <w:proofErr w:type="spellEnd"/>
      <w:r w:rsidRPr="00635580">
        <w:rPr>
          <w:rFonts w:ascii="Times New Roman" w:hAnsi="Times New Roman" w:cs="Times New Roman"/>
          <w:color w:val="000000"/>
          <w:shd w:val="clear" w:color="auto" w:fill="FFFFFF"/>
        </w:rPr>
        <w:t xml:space="preserve"> - NCBI. 2018 [cited 18 December 2019]. Available from: https://www.ncbi.nlm.nih.gov/pmc/articles/PMC6324505/</w:t>
      </w:r>
    </w:p>
    <w:p w14:paraId="0DA0BF66" w14:textId="5FFDD34E" w:rsidR="00C25CB4" w:rsidRPr="00635580" w:rsidRDefault="00C25CB4" w:rsidP="00635580">
      <w:pPr>
        <w:pStyle w:val="ListParagraph"/>
        <w:numPr>
          <w:ilvl w:val="0"/>
          <w:numId w:val="2"/>
        </w:numPr>
        <w:spacing w:line="360" w:lineRule="auto"/>
        <w:rPr>
          <w:rFonts w:ascii="Times New Roman" w:hAnsi="Times New Roman" w:cs="Times New Roman"/>
        </w:rPr>
      </w:pPr>
      <w:r w:rsidRPr="00635580">
        <w:rPr>
          <w:rFonts w:ascii="Times New Roman" w:hAnsi="Times New Roman" w:cs="Times New Roman"/>
          <w:color w:val="000000"/>
          <w:shd w:val="clear" w:color="auto" w:fill="FFFFFF"/>
        </w:rPr>
        <w:t xml:space="preserve">. Bilal U. Association of </w:t>
      </w:r>
      <w:proofErr w:type="spellStart"/>
      <w:r w:rsidRPr="00635580">
        <w:rPr>
          <w:rFonts w:ascii="Times New Roman" w:hAnsi="Times New Roman" w:cs="Times New Roman"/>
          <w:color w:val="000000"/>
          <w:shd w:val="clear" w:color="auto" w:fill="FFFFFF"/>
        </w:rPr>
        <w:t>neighbourhood</w:t>
      </w:r>
      <w:proofErr w:type="spellEnd"/>
      <w:r w:rsidRPr="00635580">
        <w:rPr>
          <w:rFonts w:ascii="Times New Roman" w:hAnsi="Times New Roman" w:cs="Times New Roman"/>
          <w:color w:val="000000"/>
          <w:shd w:val="clear" w:color="auto" w:fill="FFFFFF"/>
        </w:rPr>
        <w:t xml:space="preserve"> socioeconomic status and diabetes burden using electronic health records in Madrid (Spain): the </w:t>
      </w:r>
      <w:proofErr w:type="spellStart"/>
      <w:r w:rsidRPr="00635580">
        <w:rPr>
          <w:rFonts w:ascii="Times New Roman" w:hAnsi="Times New Roman" w:cs="Times New Roman"/>
          <w:color w:val="000000"/>
          <w:shd w:val="clear" w:color="auto" w:fill="FFFFFF"/>
        </w:rPr>
        <w:t>HeartHealthyHoods</w:t>
      </w:r>
      <w:proofErr w:type="spellEnd"/>
      <w:r w:rsidRPr="00635580">
        <w:rPr>
          <w:rFonts w:ascii="Times New Roman" w:hAnsi="Times New Roman" w:cs="Times New Roman"/>
          <w:color w:val="000000"/>
          <w:shd w:val="clear" w:color="auto" w:fill="FFFFFF"/>
        </w:rPr>
        <w:t xml:space="preserve"> study [Internet]. BMJ open. 2018 [cited 18 December 2019]. Available from: https://bmjopen.bmj.com/content/8/9/e021143</w:t>
      </w:r>
    </w:p>
    <w:p w14:paraId="5A20F3EC" w14:textId="7B89675F" w:rsidR="00C25CB4" w:rsidRPr="00635580" w:rsidRDefault="00C25CB4" w:rsidP="00635580">
      <w:pPr>
        <w:pStyle w:val="ListParagraph"/>
        <w:numPr>
          <w:ilvl w:val="0"/>
          <w:numId w:val="2"/>
        </w:numPr>
        <w:spacing w:line="360" w:lineRule="auto"/>
        <w:rPr>
          <w:rFonts w:ascii="Times New Roman" w:hAnsi="Times New Roman" w:cs="Times New Roman"/>
        </w:rPr>
      </w:pPr>
    </w:p>
    <w:p w14:paraId="147F93E4" w14:textId="77777777" w:rsidR="003F2526" w:rsidRPr="00C05CF9" w:rsidRDefault="003F2526">
      <w:pPr>
        <w:pBdr>
          <w:top w:val="nil"/>
          <w:left w:val="nil"/>
          <w:bottom w:val="nil"/>
          <w:right w:val="nil"/>
          <w:between w:val="nil"/>
        </w:pBdr>
        <w:spacing w:line="360" w:lineRule="auto"/>
        <w:ind w:left="927" w:hanging="720"/>
        <w:rPr>
          <w:color w:val="000000"/>
          <w:lang w:val="en-US"/>
        </w:rPr>
      </w:pPr>
    </w:p>
    <w:p w14:paraId="7D593C02" w14:textId="77777777" w:rsidR="003F2526" w:rsidRPr="00C05CF9" w:rsidRDefault="003F2526">
      <w:pPr>
        <w:rPr>
          <w:lang w:val="en-US"/>
        </w:rPr>
      </w:pPr>
    </w:p>
    <w:p w14:paraId="6360230B" w14:textId="77777777" w:rsidR="003F2526" w:rsidRPr="00C05CF9" w:rsidRDefault="003F2526">
      <w:pPr>
        <w:rPr>
          <w:lang w:val="en-US"/>
        </w:rPr>
      </w:pPr>
    </w:p>
    <w:p w14:paraId="11CAF1E7" w14:textId="439F47DE" w:rsidR="00234AD7" w:rsidRPr="00C05CF9" w:rsidRDefault="00234AD7">
      <w:pPr>
        <w:rPr>
          <w:lang w:val="en-US"/>
        </w:rPr>
      </w:pPr>
    </w:p>
    <w:sectPr w:rsidR="00234AD7" w:rsidRPr="00C05CF9">
      <w:pgSz w:w="11900" w:h="16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Martin Gerdin Wärnberg" w:date="2019-12-30T09:24:00Z" w:initials="MGW">
    <w:p w14:paraId="610591A1" w14:textId="5DD79724" w:rsidR="006C1B7E" w:rsidRDefault="006C1B7E">
      <w:pPr>
        <w:pStyle w:val="CommentText"/>
      </w:pPr>
      <w:r>
        <w:rPr>
          <w:rStyle w:val="CommentReference"/>
        </w:rPr>
        <w:annotationRef/>
      </w:r>
      <w:r>
        <w:t xml:space="preserve">Traumatriage </w:t>
      </w:r>
      <w:proofErr w:type="spellStart"/>
      <w:r>
        <w:t>är</w:t>
      </w:r>
      <w:proofErr w:type="spellEnd"/>
      <w:r>
        <w:t xml:space="preserve"> </w:t>
      </w:r>
      <w:proofErr w:type="spellStart"/>
      <w:r>
        <w:t>nog</w:t>
      </w:r>
      <w:proofErr w:type="spellEnd"/>
      <w:r>
        <w:t xml:space="preserve"> </w:t>
      </w:r>
      <w:proofErr w:type="spellStart"/>
      <w:r>
        <w:t>bättre</w:t>
      </w:r>
      <w:proofErr w:type="spellEnd"/>
    </w:p>
  </w:comment>
  <w:comment w:id="6" w:author="Martin Gerdin Wärnberg" w:date="2019-12-30T09:25:00Z" w:initials="MGW">
    <w:p w14:paraId="32CE338B" w14:textId="405130D3" w:rsidR="006C1B7E" w:rsidRPr="0073192C" w:rsidRDefault="006C1B7E">
      <w:pPr>
        <w:pStyle w:val="CommentText"/>
        <w:rPr>
          <w:lang w:val="sv-SE"/>
        </w:rPr>
      </w:pPr>
      <w:r>
        <w:rPr>
          <w:rStyle w:val="CommentReference"/>
        </w:rPr>
        <w:annotationRef/>
      </w:r>
      <w:r w:rsidRPr="0073192C">
        <w:rPr>
          <w:lang w:val="sv-SE"/>
        </w:rPr>
        <w:t>Du bör nog förtydliga överföring här</w:t>
      </w:r>
      <w:r>
        <w:rPr>
          <w:lang w:val="sv-SE"/>
        </w:rPr>
        <w:t xml:space="preserve"> för att göra det klart att du menar mellan olika kontexter</w:t>
      </w:r>
    </w:p>
  </w:comment>
  <w:comment w:id="7" w:author="Martin Gerdin Wärnberg" w:date="2019-12-30T09:26:00Z" w:initials="MGW">
    <w:p w14:paraId="05CADBD5" w14:textId="6929D132" w:rsidR="006C1B7E" w:rsidRDefault="006C1B7E">
      <w:pPr>
        <w:pStyle w:val="CommentText"/>
      </w:pPr>
      <w:r>
        <w:rPr>
          <w:rStyle w:val="CommentReference"/>
        </w:rPr>
        <w:annotationRef/>
      </w:r>
      <w:r>
        <w:t xml:space="preserve">Jag </w:t>
      </w:r>
      <w:proofErr w:type="spellStart"/>
      <w:r>
        <w:t>tror</w:t>
      </w:r>
      <w:proofErr w:type="spellEnd"/>
      <w:r>
        <w:t xml:space="preserve"> feltriage </w:t>
      </w:r>
      <w:proofErr w:type="spellStart"/>
      <w:r>
        <w:t>räcker</w:t>
      </w:r>
      <w:proofErr w:type="spellEnd"/>
    </w:p>
  </w:comment>
  <w:comment w:id="8" w:author="Martin Gerdin Wärnberg" w:date="2019-12-30T09:27:00Z" w:initials="MGW">
    <w:p w14:paraId="044B57AA" w14:textId="66A96037" w:rsidR="006C1B7E" w:rsidRDefault="006C1B7E">
      <w:pPr>
        <w:pStyle w:val="CommentText"/>
      </w:pPr>
      <w:r>
        <w:rPr>
          <w:rStyle w:val="CommentReference"/>
        </w:rPr>
        <w:annotationRef/>
      </w:r>
      <w:r>
        <w:t>“</w:t>
      </w:r>
      <w:proofErr w:type="spellStart"/>
      <w:r>
        <w:t>och</w:t>
      </w:r>
      <w:proofErr w:type="spellEnd"/>
      <w:r>
        <w:t xml:space="preserve"> </w:t>
      </w:r>
      <w:proofErr w:type="spellStart"/>
      <w:r>
        <w:t>modellprestanda</w:t>
      </w:r>
      <w:proofErr w:type="spellEnd"/>
      <w:r>
        <w:t xml:space="preserve"> </w:t>
      </w:r>
      <w:proofErr w:type="spellStart"/>
      <w:r>
        <w:t>utvärderas</w:t>
      </w:r>
      <w:proofErr w:type="spellEnd"/>
      <w:r>
        <w:t xml:space="preserve"> </w:t>
      </w:r>
      <w:proofErr w:type="gramStart"/>
      <w:r>
        <w:t>med ”</w:t>
      </w:r>
      <w:proofErr w:type="gramEnd"/>
    </w:p>
  </w:comment>
  <w:comment w:id="9" w:author="Martin Gerdin Wärnberg" w:date="2019-12-30T09:27:00Z" w:initials="MGW">
    <w:p w14:paraId="0ADD0ADB" w14:textId="3D0E3375" w:rsidR="006C1B7E" w:rsidRDefault="006C1B7E">
      <w:pPr>
        <w:pStyle w:val="CommentText"/>
      </w:pPr>
      <w:r>
        <w:rPr>
          <w:rStyle w:val="CommentReference"/>
        </w:rPr>
        <w:annotationRef/>
      </w:r>
      <w:proofErr w:type="spellStart"/>
      <w:r>
        <w:t>Redovisas</w:t>
      </w:r>
      <w:proofErr w:type="spellEnd"/>
      <w:r>
        <w:t>?</w:t>
      </w:r>
    </w:p>
  </w:comment>
  <w:comment w:id="10" w:author="Martin Gerdin Wärnberg" w:date="2019-12-30T09:28:00Z" w:initials="MGW">
    <w:p w14:paraId="64D8D81C" w14:textId="2E60F796" w:rsidR="006C1B7E" w:rsidRPr="008B6B37" w:rsidRDefault="006C1B7E">
      <w:pPr>
        <w:pStyle w:val="CommentText"/>
        <w:rPr>
          <w:lang w:val="sv-SE"/>
        </w:rPr>
      </w:pPr>
      <w:r>
        <w:rPr>
          <w:rStyle w:val="CommentReference"/>
        </w:rPr>
        <w:annotationRef/>
      </w:r>
      <w:r w:rsidRPr="008B6B37">
        <w:rPr>
          <w:lang w:val="sv-SE"/>
        </w:rPr>
        <w:t>Du har inte använt den här förkortningen tidigare, och jag tror inte att det tillför så mycket.</w:t>
      </w:r>
    </w:p>
  </w:comment>
  <w:comment w:id="11" w:author="Martin Gerdin Wärnberg" w:date="2019-12-30T09:28:00Z" w:initials="MGW">
    <w:p w14:paraId="63FF6330" w14:textId="0BBBFC2F" w:rsidR="006C1B7E" w:rsidRDefault="006C1B7E">
      <w:pPr>
        <w:pStyle w:val="CommentText"/>
      </w:pPr>
      <w:r>
        <w:rPr>
          <w:rStyle w:val="CommentReference"/>
        </w:rPr>
        <w:annotationRef/>
      </w:r>
      <w:r>
        <w:t xml:space="preserve">Men </w:t>
      </w:r>
      <w:proofErr w:type="spellStart"/>
      <w:r>
        <w:t>också</w:t>
      </w:r>
      <w:proofErr w:type="spellEnd"/>
      <w:r>
        <w:t xml:space="preserve"> </w:t>
      </w:r>
      <w:proofErr w:type="spellStart"/>
      <w:r>
        <w:t>minskad</w:t>
      </w:r>
      <w:proofErr w:type="spellEnd"/>
      <w:r>
        <w:t>?</w:t>
      </w:r>
    </w:p>
  </w:comment>
  <w:comment w:id="24" w:author="Martin Gerdin Wärnberg" w:date="2019-12-30T09:29:00Z" w:initials="MGW">
    <w:p w14:paraId="47B335F5" w14:textId="036E86E9" w:rsidR="006C1B7E" w:rsidRDefault="006C1B7E">
      <w:pPr>
        <w:pStyle w:val="CommentText"/>
      </w:pPr>
      <w:r>
        <w:rPr>
          <w:rStyle w:val="CommentReference"/>
        </w:rPr>
        <w:annotationRef/>
      </w:r>
      <w:r>
        <w:t xml:space="preserve">Divide has an informal sound to it. Perhaps </w:t>
      </w:r>
      <w:proofErr w:type="spellStart"/>
      <w:r>
        <w:t>categorise</w:t>
      </w:r>
      <w:proofErr w:type="spellEnd"/>
      <w:r>
        <w:t>?</w:t>
      </w:r>
    </w:p>
  </w:comment>
  <w:comment w:id="27" w:author="Martin Gerdin Wärnberg" w:date="2019-12-30T09:29:00Z" w:initials="MGW">
    <w:p w14:paraId="423A3FD5" w14:textId="36628E71" w:rsidR="006C1B7E" w:rsidRDefault="006C1B7E">
      <w:pPr>
        <w:pStyle w:val="CommentText"/>
      </w:pPr>
      <w:r>
        <w:rPr>
          <w:rStyle w:val="CommentReference"/>
        </w:rPr>
        <w:annotationRef/>
      </w:r>
      <w:r>
        <w:t xml:space="preserve">If you use </w:t>
      </w:r>
      <w:proofErr w:type="spellStart"/>
      <w:r>
        <w:t>categorise</w:t>
      </w:r>
      <w:proofErr w:type="spellEnd"/>
      <w:r>
        <w:t xml:space="preserve"> this can be omitted</w:t>
      </w:r>
    </w:p>
  </w:comment>
  <w:comment w:id="32" w:author="Martin Gerdin Wärnberg" w:date="2019-12-30T09:30:00Z" w:initials="MGW">
    <w:p w14:paraId="7DFF4470" w14:textId="1856D7D7" w:rsidR="006C1B7E" w:rsidRDefault="006C1B7E">
      <w:pPr>
        <w:pStyle w:val="CommentText"/>
      </w:pPr>
      <w:r>
        <w:rPr>
          <w:rStyle w:val="CommentReference"/>
        </w:rPr>
        <w:annotationRef/>
      </w:r>
      <w:r>
        <w:t xml:space="preserve">Not really. There </w:t>
      </w:r>
      <w:proofErr w:type="gramStart"/>
      <w:r>
        <w:t>are</w:t>
      </w:r>
      <w:proofErr w:type="gramEnd"/>
      <w:r>
        <w:t xml:space="preserve"> research on how transfer affects discrimination and calibration, but not </w:t>
      </w:r>
      <w:proofErr w:type="spellStart"/>
      <w:r>
        <w:t>mistriage</w:t>
      </w:r>
      <w:proofErr w:type="spellEnd"/>
      <w:r>
        <w:t xml:space="preserve"> specifically.</w:t>
      </w:r>
    </w:p>
  </w:comment>
  <w:comment w:id="36" w:author="Martin Gerdin Wärnberg" w:date="2019-12-30T09:31:00Z" w:initials="MGW">
    <w:p w14:paraId="4BC6BFAF" w14:textId="43CF7E30" w:rsidR="006C1B7E" w:rsidRDefault="006C1B7E">
      <w:pPr>
        <w:pStyle w:val="CommentText"/>
      </w:pPr>
      <w:r>
        <w:rPr>
          <w:rStyle w:val="CommentReference"/>
        </w:rPr>
        <w:annotationRef/>
      </w:r>
      <w:r>
        <w:t>You may want to specify that this was done for each sample.</w:t>
      </w:r>
    </w:p>
  </w:comment>
  <w:comment w:id="38" w:author="Martin Gerdin Wärnberg" w:date="2019-12-30T09:31:00Z" w:initials="MGW">
    <w:p w14:paraId="2E1F544E" w14:textId="63512BA5" w:rsidR="006C1B7E" w:rsidRDefault="006C1B7E">
      <w:pPr>
        <w:pStyle w:val="CommentText"/>
      </w:pPr>
      <w:r>
        <w:rPr>
          <w:rStyle w:val="CommentReference"/>
        </w:rPr>
        <w:annotationRef/>
      </w:r>
      <w:r>
        <w:t xml:space="preserve">A more conventional way of writing this would be to </w:t>
      </w:r>
      <w:proofErr w:type="gramStart"/>
      <w:r>
        <w:t>say</w:t>
      </w:r>
      <w:proofErr w:type="gramEnd"/>
      <w:r>
        <w:t xml:space="preserve"> “A complete case analysis was conducted”.</w:t>
      </w:r>
    </w:p>
  </w:comment>
  <w:comment w:id="48" w:author="Martin Gerdin Wärnberg" w:date="2019-12-30T09:33:00Z" w:initials="MGW">
    <w:p w14:paraId="6A797BFE" w14:textId="0A81A493" w:rsidR="006C1B7E" w:rsidRDefault="006C1B7E">
      <w:pPr>
        <w:pStyle w:val="CommentText"/>
      </w:pPr>
      <w:r>
        <w:rPr>
          <w:rStyle w:val="CommentReference"/>
        </w:rPr>
        <w:annotationRef/>
      </w:r>
      <w:r>
        <w:t>This part of the sentence is not very clear. Are you sure you need it? If so, try to rephrase. Maybe “main focus in this study” would be enough?</w:t>
      </w:r>
    </w:p>
  </w:comment>
  <w:comment w:id="49" w:author="Martin Gerdin Wärnberg" w:date="2019-12-30T09:37:00Z" w:initials="MGW">
    <w:p w14:paraId="4DB57206" w14:textId="7E481690" w:rsidR="006C1B7E" w:rsidRDefault="006C1B7E">
      <w:pPr>
        <w:pStyle w:val="CommentText"/>
      </w:pPr>
      <w:r>
        <w:rPr>
          <w:rStyle w:val="CommentReference"/>
        </w:rPr>
        <w:annotationRef/>
      </w:r>
      <w:r>
        <w:t xml:space="preserve">You don’t cite any sources in this section, maybe you should. </w:t>
      </w:r>
    </w:p>
  </w:comment>
  <w:comment w:id="51" w:author="Martin Gerdin Wärnberg" w:date="2019-12-30T09:34:00Z" w:initials="MGW">
    <w:p w14:paraId="254DE60F" w14:textId="28D71F59" w:rsidR="006C1B7E" w:rsidRDefault="006C1B7E">
      <w:pPr>
        <w:pStyle w:val="CommentText"/>
      </w:pPr>
      <w:r>
        <w:rPr>
          <w:rStyle w:val="CommentReference"/>
        </w:rPr>
        <w:annotationRef/>
      </w:r>
      <w:r>
        <w:t>One could argue that the EMS people are also health care providers, so perhaps you want to use a different terminology here?</w:t>
      </w:r>
    </w:p>
  </w:comment>
  <w:comment w:id="52" w:author="Martin Gerdin Wärnberg" w:date="2019-12-30T09:35:00Z" w:initials="MGW">
    <w:p w14:paraId="69DFD2CA" w14:textId="148898E5" w:rsidR="006C1B7E" w:rsidRDefault="006C1B7E">
      <w:pPr>
        <w:pStyle w:val="CommentText"/>
      </w:pPr>
      <w:r>
        <w:rPr>
          <w:rStyle w:val="CommentReference"/>
        </w:rPr>
        <w:annotationRef/>
      </w:r>
      <w:r>
        <w:t>Be careful about is and are. Should be are here.</w:t>
      </w:r>
    </w:p>
  </w:comment>
  <w:comment w:id="53" w:author="Martin Gerdin Wärnberg" w:date="2019-12-30T09:35:00Z" w:initials="MGW">
    <w:p w14:paraId="575E4210" w14:textId="78F383D4" w:rsidR="006C1B7E" w:rsidRDefault="006C1B7E">
      <w:pPr>
        <w:pStyle w:val="CommentText"/>
      </w:pPr>
      <w:r>
        <w:rPr>
          <w:rStyle w:val="CommentReference"/>
        </w:rPr>
        <w:annotationRef/>
      </w:r>
      <w:r>
        <w:t xml:space="preserve">Note that it’s not very common to have nurses in the ambulances internationally. Also, I doubt that it’s very common that EMS responders are trained in GCS. </w:t>
      </w:r>
      <w:proofErr w:type="gramStart"/>
      <w:r>
        <w:t>So</w:t>
      </w:r>
      <w:proofErr w:type="gramEnd"/>
      <w:r>
        <w:t xml:space="preserve"> I suggest that you try to be more general in your writing., to make it applicable across settings.</w:t>
      </w:r>
    </w:p>
  </w:comment>
  <w:comment w:id="54" w:author="Martin Gerdin Wärnberg" w:date="2019-12-30T09:37:00Z" w:initials="MGW">
    <w:p w14:paraId="3D1AD4EA" w14:textId="7154650C" w:rsidR="006C1B7E" w:rsidRDefault="006C1B7E">
      <w:pPr>
        <w:pStyle w:val="CommentText"/>
      </w:pPr>
      <w:r>
        <w:rPr>
          <w:rStyle w:val="CommentReference"/>
        </w:rPr>
        <w:annotationRef/>
      </w:r>
      <w:r>
        <w:t>Same as health care providers? Use consistent terminology.</w:t>
      </w:r>
    </w:p>
  </w:comment>
  <w:comment w:id="56" w:author="Martin Gerdin Wärnberg" w:date="2019-12-30T09:39:00Z" w:initials="MGW">
    <w:p w14:paraId="34612A1B" w14:textId="5703DC33" w:rsidR="006C1B7E" w:rsidRDefault="006C1B7E">
      <w:pPr>
        <w:pStyle w:val="CommentText"/>
      </w:pPr>
      <w:r>
        <w:rPr>
          <w:rStyle w:val="CommentReference"/>
        </w:rPr>
        <w:annotationRef/>
      </w:r>
      <w:r>
        <w:t xml:space="preserve">Again, this depends on the setup of the health care system. </w:t>
      </w:r>
      <w:proofErr w:type="gramStart"/>
      <w:r>
        <w:t>So</w:t>
      </w:r>
      <w:proofErr w:type="gramEnd"/>
      <w:r>
        <w:t xml:space="preserve"> make sure you cite sources for your statements and try to sound less sure. </w:t>
      </w:r>
    </w:p>
  </w:comment>
  <w:comment w:id="57" w:author="Martin Gerdin Wärnberg" w:date="2019-12-30T09:39:00Z" w:initials="MGW">
    <w:p w14:paraId="4A23754E" w14:textId="3723277E" w:rsidR="006C1B7E" w:rsidRDefault="006C1B7E">
      <w:pPr>
        <w:pStyle w:val="CommentText"/>
      </w:pPr>
      <w:r>
        <w:rPr>
          <w:rStyle w:val="CommentReference"/>
        </w:rPr>
        <w:annotationRef/>
      </w:r>
      <w:r>
        <w:t>This is more methods and not so much introduction.</w:t>
      </w:r>
    </w:p>
  </w:comment>
  <w:comment w:id="58" w:author="Martin Gerdin Wärnberg" w:date="2019-12-30T09:40:00Z" w:initials="MGW">
    <w:p w14:paraId="3D505271" w14:textId="77711469" w:rsidR="006C1B7E" w:rsidRDefault="006C1B7E">
      <w:pPr>
        <w:pStyle w:val="CommentText"/>
      </w:pPr>
      <w:r>
        <w:rPr>
          <w:rStyle w:val="CommentReference"/>
        </w:rPr>
        <w:annotationRef/>
      </w:r>
      <w:r>
        <w:t xml:space="preserve">This section could definitely be expanded, there are many other ways to quantify trauma severity. Also, I’m not sure it follows logically from the previous section. I suggest you try to make the transition </w:t>
      </w:r>
      <w:proofErr w:type="gramStart"/>
      <w:r>
        <w:t>more smooth</w:t>
      </w:r>
      <w:proofErr w:type="gramEnd"/>
      <w:r>
        <w:t xml:space="preserve"> by ending the previous section where this starts. A common way to do that is to introduce the key concepts of this section in the final parts of the previous section.</w:t>
      </w:r>
    </w:p>
  </w:comment>
  <w:comment w:id="59" w:author="Martin Gerdin Wärnberg" w:date="2019-12-30T09:43:00Z" w:initials="MGW">
    <w:p w14:paraId="2F819DAB" w14:textId="043CD035" w:rsidR="006C1B7E" w:rsidRDefault="006C1B7E">
      <w:pPr>
        <w:pStyle w:val="CommentText"/>
      </w:pPr>
      <w:r>
        <w:rPr>
          <w:rStyle w:val="CommentReference"/>
        </w:rPr>
        <w:annotationRef/>
      </w:r>
      <w:r>
        <w:t>Do you mean “correct administration of”?</w:t>
      </w:r>
    </w:p>
  </w:comment>
  <w:comment w:id="60" w:author="Martin Gerdin Wärnberg" w:date="2019-12-30T09:43:00Z" w:initials="MGW">
    <w:p w14:paraId="2C0C28AB" w14:textId="443CA93B" w:rsidR="006C1B7E" w:rsidRDefault="006C1B7E">
      <w:pPr>
        <w:pStyle w:val="CommentText"/>
      </w:pPr>
      <w:r>
        <w:rPr>
          <w:rStyle w:val="CommentReference"/>
        </w:rPr>
        <w:annotationRef/>
      </w:r>
      <w:r>
        <w:t xml:space="preserve">Or as </w:t>
      </w:r>
      <w:proofErr w:type="spellStart"/>
      <w:r>
        <w:t>mistriage</w:t>
      </w:r>
      <w:proofErr w:type="spellEnd"/>
      <w:r>
        <w:t xml:space="preserve">, i.e. undertriage + </w:t>
      </w:r>
      <w:proofErr w:type="spellStart"/>
      <w:r>
        <w:t>overtriage</w:t>
      </w:r>
      <w:proofErr w:type="spellEnd"/>
    </w:p>
  </w:comment>
  <w:comment w:id="61" w:author="Martin Gerdin Wärnberg" w:date="2019-12-30T09:44:00Z" w:initials="MGW">
    <w:p w14:paraId="663524A8" w14:textId="43F6D080" w:rsidR="006C1B7E" w:rsidRDefault="006C1B7E">
      <w:pPr>
        <w:pStyle w:val="CommentText"/>
      </w:pPr>
      <w:r>
        <w:rPr>
          <w:rStyle w:val="CommentReference"/>
        </w:rPr>
        <w:annotationRef/>
      </w:r>
      <w:proofErr w:type="spellStart"/>
      <w:r>
        <w:t>Overtriage</w:t>
      </w:r>
      <w:proofErr w:type="spellEnd"/>
      <w:r>
        <w:t xml:space="preserve"> also results in inadequate use of services, so you may want to be more specific. How is the use inadequate?</w:t>
      </w:r>
    </w:p>
  </w:comment>
  <w:comment w:id="62" w:author="Martin Gerdin Wärnberg" w:date="2019-12-30T09:45:00Z" w:initials="MGW">
    <w:p w14:paraId="7D631AC8" w14:textId="35AE6684" w:rsidR="006C1B7E" w:rsidRDefault="006C1B7E">
      <w:pPr>
        <w:pStyle w:val="CommentText"/>
      </w:pPr>
      <w:r>
        <w:rPr>
          <w:rStyle w:val="CommentReference"/>
        </w:rPr>
        <w:annotationRef/>
      </w:r>
      <w:r>
        <w:t>This sentence is hard to understand. Try to rephrase. Often it helps to use a more active way of writing, i.e. start with “Clinical prediction models are …”</w:t>
      </w:r>
    </w:p>
  </w:comment>
  <w:comment w:id="63" w:author="Martin Gerdin Wärnberg" w:date="2019-12-30T09:46:00Z" w:initials="MGW">
    <w:p w14:paraId="7E9FAF7D" w14:textId="737B58BF" w:rsidR="006C1B7E" w:rsidRDefault="006C1B7E">
      <w:pPr>
        <w:pStyle w:val="CommentText"/>
      </w:pPr>
      <w:r>
        <w:rPr>
          <w:rStyle w:val="CommentReference"/>
        </w:rPr>
        <w:annotationRef/>
      </w:r>
      <w:r>
        <w:t xml:space="preserve">You can remove this part. </w:t>
      </w:r>
    </w:p>
  </w:comment>
  <w:comment w:id="64" w:author="Martin Gerdin Wärnberg" w:date="2019-12-30T09:46:00Z" w:initials="MGW">
    <w:p w14:paraId="0C6F4E27" w14:textId="53E5EC71" w:rsidR="006C1B7E" w:rsidRDefault="006C1B7E">
      <w:pPr>
        <w:pStyle w:val="CommentText"/>
      </w:pPr>
      <w:r>
        <w:rPr>
          <w:rStyle w:val="CommentReference"/>
        </w:rPr>
        <w:annotationRef/>
      </w:r>
      <w:r>
        <w:t>Do you have a citation for this?</w:t>
      </w:r>
    </w:p>
  </w:comment>
  <w:comment w:id="65" w:author="Martin Gerdin Wärnberg" w:date="2019-12-30T09:47:00Z" w:initials="MGW">
    <w:p w14:paraId="09D8BDFD" w14:textId="63CE5C13" w:rsidR="006C1B7E" w:rsidRDefault="006C1B7E">
      <w:pPr>
        <w:pStyle w:val="CommentText"/>
      </w:pPr>
      <w:r>
        <w:rPr>
          <w:rStyle w:val="CommentReference"/>
        </w:rPr>
        <w:annotationRef/>
      </w:r>
      <w:r>
        <w:t>Kind of the same thing, don’t you think? Keep one.</w:t>
      </w:r>
    </w:p>
  </w:comment>
  <w:comment w:id="66" w:author="Martin Gerdin Wärnberg" w:date="2019-12-30T09:47:00Z" w:initials="MGW">
    <w:p w14:paraId="2B8F0FB2" w14:textId="2E98358A" w:rsidR="006C1B7E" w:rsidRDefault="006C1B7E">
      <w:pPr>
        <w:pStyle w:val="CommentText"/>
      </w:pPr>
      <w:r>
        <w:rPr>
          <w:rStyle w:val="CommentReference"/>
        </w:rPr>
        <w:annotationRef/>
      </w:r>
      <w:r>
        <w:t>Source?</w:t>
      </w:r>
    </w:p>
  </w:comment>
  <w:comment w:id="67" w:author="Martin Gerdin Wärnberg" w:date="2019-12-30T09:48:00Z" w:initials="MGW">
    <w:p w14:paraId="204AC707" w14:textId="18F543E6" w:rsidR="006C1B7E" w:rsidRDefault="006C1B7E">
      <w:pPr>
        <w:pStyle w:val="CommentText"/>
      </w:pPr>
      <w:r>
        <w:rPr>
          <w:rStyle w:val="CommentReference"/>
        </w:rPr>
        <w:annotationRef/>
      </w:r>
      <w:r>
        <w:t>GCS is also a vital sign.</w:t>
      </w:r>
    </w:p>
  </w:comment>
  <w:comment w:id="68" w:author="Martin Gerdin Wärnberg" w:date="2019-12-30T09:48:00Z" w:initials="MGW">
    <w:p w14:paraId="401985FE" w14:textId="09E2FBA6" w:rsidR="006C1B7E" w:rsidRDefault="006C1B7E">
      <w:pPr>
        <w:pStyle w:val="CommentText"/>
      </w:pPr>
      <w:r>
        <w:rPr>
          <w:rStyle w:val="CommentReference"/>
        </w:rPr>
        <w:annotationRef/>
      </w:r>
      <w:r>
        <w:t>Used?</w:t>
      </w:r>
    </w:p>
  </w:comment>
  <w:comment w:id="70" w:author="Martin Gerdin Wärnberg" w:date="2019-12-30T09:48:00Z" w:initials="MGW">
    <w:p w14:paraId="4822AE95" w14:textId="2F99D4A0" w:rsidR="006C1B7E" w:rsidRDefault="006C1B7E">
      <w:pPr>
        <w:pStyle w:val="CommentText"/>
      </w:pPr>
      <w:r>
        <w:rPr>
          <w:rStyle w:val="CommentReference"/>
        </w:rPr>
        <w:annotationRef/>
      </w:r>
      <w:r>
        <w:t>Includes? Is based on?</w:t>
      </w:r>
    </w:p>
  </w:comment>
  <w:comment w:id="71" w:author="Martin Gerdin Wärnberg" w:date="2019-12-30T09:49:00Z" w:initials="MGW">
    <w:p w14:paraId="4B257048" w14:textId="60BA60DC" w:rsidR="006C1B7E" w:rsidRDefault="006C1B7E">
      <w:pPr>
        <w:pStyle w:val="CommentText"/>
      </w:pPr>
      <w:r>
        <w:rPr>
          <w:rStyle w:val="CommentReference"/>
        </w:rPr>
        <w:annotationRef/>
      </w:r>
      <w:r>
        <w:t>Try to be more specific here. What do you mean by “being used in other circumstances?”. The following sentence is clearer on this, so maybe you can merge the two?</w:t>
      </w:r>
    </w:p>
  </w:comment>
  <w:comment w:id="72" w:author="Martin Gerdin Wärnberg" w:date="2019-12-30T09:48:00Z" w:initials="MGW">
    <w:p w14:paraId="1201CF5F" w14:textId="5CE7FEC3" w:rsidR="006C1B7E" w:rsidRDefault="006C1B7E">
      <w:pPr>
        <w:pStyle w:val="CommentText"/>
      </w:pPr>
      <w:r>
        <w:rPr>
          <w:rStyle w:val="CommentReference"/>
        </w:rPr>
        <w:annotationRef/>
      </w:r>
      <w:r>
        <w:t>?</w:t>
      </w:r>
    </w:p>
  </w:comment>
  <w:comment w:id="73" w:author="Martin Gerdin Wärnberg" w:date="2019-12-30T09:50:00Z" w:initials="MGW">
    <w:p w14:paraId="6922CDDB" w14:textId="49D39A1E" w:rsidR="006C1B7E" w:rsidRDefault="006C1B7E">
      <w:pPr>
        <w:pStyle w:val="CommentText"/>
      </w:pPr>
      <w:r>
        <w:rPr>
          <w:rStyle w:val="CommentReference"/>
        </w:rPr>
        <w:annotationRef/>
      </w:r>
      <w:r>
        <w:t>Well, it’s been shown that NORMIT predicts mortality in Sweden. Is that what you want to say here?</w:t>
      </w:r>
    </w:p>
  </w:comment>
  <w:comment w:id="74" w:author="Martin Gerdin Wärnberg" w:date="2019-12-30T09:51:00Z" w:initials="MGW">
    <w:p w14:paraId="55CC559A" w14:textId="1376C6F5" w:rsidR="006C1B7E" w:rsidRDefault="006C1B7E">
      <w:pPr>
        <w:pStyle w:val="CommentText"/>
      </w:pPr>
      <w:r>
        <w:rPr>
          <w:rStyle w:val="CommentReference"/>
        </w:rPr>
        <w:annotationRef/>
      </w:r>
      <w:r>
        <w:t>Grade sounds weird in this context. Extent?</w:t>
      </w:r>
    </w:p>
  </w:comment>
  <w:comment w:id="75" w:author="Martin Gerdin Wärnberg" w:date="2019-12-30T09:52:00Z" w:initials="MGW">
    <w:p w14:paraId="4EBB648B" w14:textId="6E87D80A" w:rsidR="006C1B7E" w:rsidRDefault="006C1B7E">
      <w:pPr>
        <w:pStyle w:val="CommentText"/>
      </w:pPr>
      <w:r>
        <w:rPr>
          <w:rStyle w:val="CommentReference"/>
        </w:rPr>
        <w:annotationRef/>
      </w:r>
      <w:r>
        <w:t>Methods?</w:t>
      </w:r>
    </w:p>
  </w:comment>
  <w:comment w:id="76" w:author="Martin Gerdin Wärnberg" w:date="2019-12-30T09:52:00Z" w:initials="MGW">
    <w:p w14:paraId="19797C0A" w14:textId="6BE793DC" w:rsidR="006C1B7E" w:rsidRDefault="006C1B7E">
      <w:pPr>
        <w:pStyle w:val="CommentText"/>
      </w:pPr>
      <w:r>
        <w:rPr>
          <w:rStyle w:val="CommentReference"/>
        </w:rPr>
        <w:annotationRef/>
      </w:r>
      <w:r>
        <w:t xml:space="preserve">Calibrate in this context is not the same as updated. </w:t>
      </w:r>
      <w:proofErr w:type="gramStart"/>
      <w:r>
        <w:t>So</w:t>
      </w:r>
      <w:proofErr w:type="gramEnd"/>
      <w:r>
        <w:t xml:space="preserve"> I suggest you remove that.</w:t>
      </w:r>
    </w:p>
  </w:comment>
  <w:comment w:id="77" w:author="Martin Gerdin Wärnberg" w:date="2019-12-30T11:26:00Z" w:initials="MGW">
    <w:p w14:paraId="1324AD1A" w14:textId="2DD4A0EB" w:rsidR="006C1B7E" w:rsidRDefault="006C1B7E">
      <w:pPr>
        <w:pStyle w:val="CommentText"/>
      </w:pPr>
      <w:r>
        <w:rPr>
          <w:rStyle w:val="CommentReference"/>
        </w:rPr>
        <w:annotationRef/>
      </w:r>
      <w:r>
        <w:t>This is not very clear. I suggest that you instead briefly describe the different approaches to updating that exist.</w:t>
      </w:r>
    </w:p>
  </w:comment>
  <w:comment w:id="78" w:author="Martin Gerdin Wärnberg" w:date="2019-12-30T11:27:00Z" w:initials="MGW">
    <w:p w14:paraId="512E26B8" w14:textId="3027BDE6" w:rsidR="006C1B7E" w:rsidRDefault="006C1B7E">
      <w:pPr>
        <w:pStyle w:val="CommentText"/>
      </w:pPr>
      <w:r>
        <w:rPr>
          <w:rStyle w:val="CommentReference"/>
        </w:rPr>
        <w:annotationRef/>
      </w:r>
      <w:r>
        <w:t>All updating methods involve updating an existing model, otherwise they wouldn’t be called “updating.”.</w:t>
      </w:r>
    </w:p>
  </w:comment>
  <w:comment w:id="79" w:author="Martin Gerdin Wärnberg" w:date="2019-12-30T11:28:00Z" w:initials="MGW">
    <w:p w14:paraId="7FACF8BE" w14:textId="0D728950" w:rsidR="006C1B7E" w:rsidRDefault="006C1B7E">
      <w:pPr>
        <w:pStyle w:val="CommentText"/>
      </w:pPr>
      <w:r>
        <w:rPr>
          <w:rStyle w:val="CommentReference"/>
        </w:rPr>
        <w:annotationRef/>
      </w:r>
      <w:r>
        <w:t xml:space="preserve">There are other reasons as well, for example transfer between settings. </w:t>
      </w:r>
    </w:p>
  </w:comment>
  <w:comment w:id="82" w:author="Martin Gerdin Wärnberg" w:date="2019-12-30T11:29:00Z" w:initials="MGW">
    <w:p w14:paraId="7E0A7D1A" w14:textId="46F6794E" w:rsidR="006C1B7E" w:rsidRDefault="006C1B7E">
      <w:pPr>
        <w:pStyle w:val="CommentText"/>
      </w:pPr>
      <w:r>
        <w:rPr>
          <w:rStyle w:val="CommentReference"/>
        </w:rPr>
        <w:annotationRef/>
      </w:r>
      <w:r>
        <w:t>Maybe this should be under a separate heading?</w:t>
      </w:r>
    </w:p>
  </w:comment>
  <w:comment w:id="85" w:author="Martin Gerdin Wärnberg" w:date="2019-12-30T11:30:00Z" w:initials="MGW">
    <w:p w14:paraId="78988817" w14:textId="0EC6F239" w:rsidR="006C1B7E" w:rsidRDefault="006C1B7E">
      <w:pPr>
        <w:pStyle w:val="CommentText"/>
      </w:pPr>
      <w:r>
        <w:rPr>
          <w:rStyle w:val="CommentReference"/>
        </w:rPr>
        <w:annotationRef/>
      </w:r>
      <w:r>
        <w:t xml:space="preserve">It would look better if you format this the same way as for </w:t>
      </w:r>
      <w:proofErr w:type="spellStart"/>
      <w:r>
        <w:t>SweTrau</w:t>
      </w:r>
      <w:proofErr w:type="spellEnd"/>
      <w:r>
        <w:t xml:space="preserve"> and TITCO</w:t>
      </w:r>
    </w:p>
  </w:comment>
  <w:comment w:id="87" w:author="Martin Gerdin Wärnberg" w:date="2019-12-30T11:31:00Z" w:initials="MGW">
    <w:p w14:paraId="25A46826" w14:textId="04376DAA" w:rsidR="006C1B7E" w:rsidRDefault="006C1B7E">
      <w:pPr>
        <w:pStyle w:val="CommentText"/>
      </w:pPr>
      <w:r>
        <w:rPr>
          <w:rStyle w:val="CommentReference"/>
        </w:rPr>
        <w:annotationRef/>
      </w:r>
      <w:r>
        <w:t>Health care providers?</w:t>
      </w:r>
    </w:p>
  </w:comment>
  <w:comment w:id="88" w:author="Martin Gerdin Wärnberg" w:date="2019-12-30T11:31:00Z" w:initials="MGW">
    <w:p w14:paraId="5D76BB11" w14:textId="4AC0A611" w:rsidR="006C1B7E" w:rsidRDefault="006C1B7E">
      <w:pPr>
        <w:pStyle w:val="CommentText"/>
      </w:pPr>
      <w:r>
        <w:rPr>
          <w:rStyle w:val="CommentReference"/>
        </w:rPr>
        <w:annotationRef/>
      </w:r>
      <w:r>
        <w:t>Maybe you can elaborate on this?</w:t>
      </w:r>
    </w:p>
  </w:comment>
  <w:comment w:id="91" w:author="Martin Gerdin Wärnberg" w:date="2019-12-30T11:38:00Z" w:initials="MGW">
    <w:p w14:paraId="255A2884" w14:textId="5BB8F1D2" w:rsidR="006C1B7E" w:rsidRDefault="006C1B7E">
      <w:pPr>
        <w:pStyle w:val="CommentText"/>
      </w:pPr>
      <w:r>
        <w:rPr>
          <w:rStyle w:val="CommentReference"/>
        </w:rPr>
        <w:annotationRef/>
      </w:r>
      <w:r>
        <w:t>You should probably refer to these as tables, i.e. table 1, 2 and so on. Then they need to be referenced in the text as well.</w:t>
      </w:r>
    </w:p>
  </w:comment>
  <w:comment w:id="112" w:author="Martin Gerdin Wärnberg" w:date="2019-12-30T13:05:00Z" w:initials="MGW">
    <w:p w14:paraId="2AF3D273" w14:textId="415505D2" w:rsidR="00AF3BE6" w:rsidRPr="00AF3BE6" w:rsidRDefault="00AF3BE6" w:rsidP="00AF3BE6">
      <w:pPr>
        <w:pStyle w:val="NormalWeb"/>
        <w:ind w:left="640" w:hanging="640"/>
        <w:rPr>
          <w:lang w:val="en-US"/>
        </w:rPr>
      </w:pPr>
      <w:r>
        <w:rPr>
          <w:rStyle w:val="CommentReference"/>
        </w:rPr>
        <w:annotationRef/>
      </w:r>
      <w:r w:rsidRPr="00AF3BE6">
        <w:rPr>
          <w:lang w:val="en-US"/>
        </w:rPr>
        <w:t xml:space="preserve">Courvoisier DS, </w:t>
      </w:r>
      <w:proofErr w:type="spellStart"/>
      <w:r w:rsidRPr="00AF3BE6">
        <w:rPr>
          <w:lang w:val="en-US"/>
        </w:rPr>
        <w:t>Combescure</w:t>
      </w:r>
      <w:proofErr w:type="spellEnd"/>
      <w:r w:rsidRPr="00AF3BE6">
        <w:rPr>
          <w:lang w:val="en-US"/>
        </w:rPr>
        <w:t xml:space="preserve"> C, </w:t>
      </w:r>
      <w:proofErr w:type="spellStart"/>
      <w:r w:rsidRPr="00AF3BE6">
        <w:rPr>
          <w:lang w:val="en-US"/>
        </w:rPr>
        <w:t>Agoritsas</w:t>
      </w:r>
      <w:proofErr w:type="spellEnd"/>
      <w:r w:rsidRPr="00AF3BE6">
        <w:rPr>
          <w:lang w:val="en-US"/>
        </w:rPr>
        <w:t xml:space="preserve"> T, </w:t>
      </w:r>
      <w:proofErr w:type="spellStart"/>
      <w:r w:rsidRPr="00AF3BE6">
        <w:rPr>
          <w:lang w:val="en-US"/>
        </w:rPr>
        <w:t>Gayet-Ageron</w:t>
      </w:r>
      <w:proofErr w:type="spellEnd"/>
      <w:r w:rsidRPr="00AF3BE6">
        <w:rPr>
          <w:lang w:val="en-US"/>
        </w:rPr>
        <w:t xml:space="preserve"> A, </w:t>
      </w:r>
      <w:proofErr w:type="spellStart"/>
      <w:r w:rsidRPr="00AF3BE6">
        <w:rPr>
          <w:lang w:val="en-US"/>
        </w:rPr>
        <w:t>Perneger</w:t>
      </w:r>
      <w:proofErr w:type="spellEnd"/>
      <w:r w:rsidRPr="00AF3BE6">
        <w:rPr>
          <w:lang w:val="en-US"/>
        </w:rPr>
        <w:t xml:space="preserve"> T V. Performance of logistic regression modeling: Beyond the number of events per variable, the role of data structure. J Clin Epidemiol. 2011;64(9):993–1000. </w:t>
      </w:r>
    </w:p>
  </w:comment>
  <w:comment w:id="122" w:author="Martin Gerdin Wärnberg" w:date="2019-12-30T13:06:00Z" w:initials="MGW">
    <w:p w14:paraId="1F4AEC2F" w14:textId="57A71ECA" w:rsidR="00AF3BE6" w:rsidRDefault="00AF3BE6" w:rsidP="00AF3BE6">
      <w:pPr>
        <w:pStyle w:val="NormalWeb"/>
        <w:ind w:left="640" w:hanging="640"/>
      </w:pPr>
      <w:r>
        <w:rPr>
          <w:rStyle w:val="CommentReference"/>
        </w:rPr>
        <w:annotationRef/>
      </w:r>
      <w:proofErr w:type="spellStart"/>
      <w:r w:rsidRPr="00AF3BE6">
        <w:rPr>
          <w:lang w:val="en-US"/>
        </w:rPr>
        <w:t>Vergouwe</w:t>
      </w:r>
      <w:proofErr w:type="spellEnd"/>
      <w:r w:rsidRPr="00AF3BE6">
        <w:rPr>
          <w:lang w:val="en-US"/>
        </w:rPr>
        <w:t xml:space="preserve"> Y, </w:t>
      </w:r>
      <w:proofErr w:type="spellStart"/>
      <w:r w:rsidRPr="00AF3BE6">
        <w:rPr>
          <w:lang w:val="en-US"/>
        </w:rPr>
        <w:t>Steyerberg</w:t>
      </w:r>
      <w:proofErr w:type="spellEnd"/>
      <w:r w:rsidRPr="00AF3BE6">
        <w:rPr>
          <w:lang w:val="en-US"/>
        </w:rPr>
        <w:t xml:space="preserve"> EW, </w:t>
      </w:r>
      <w:proofErr w:type="spellStart"/>
      <w:r w:rsidRPr="00AF3BE6">
        <w:rPr>
          <w:lang w:val="en-US"/>
        </w:rPr>
        <w:t>Eijkemans</w:t>
      </w:r>
      <w:proofErr w:type="spellEnd"/>
      <w:r w:rsidRPr="00AF3BE6">
        <w:rPr>
          <w:lang w:val="en-US"/>
        </w:rPr>
        <w:t xml:space="preserve"> MJC, </w:t>
      </w:r>
      <w:proofErr w:type="spellStart"/>
      <w:r w:rsidRPr="00AF3BE6">
        <w:rPr>
          <w:lang w:val="en-US"/>
        </w:rPr>
        <w:t>Habbema</w:t>
      </w:r>
      <w:proofErr w:type="spellEnd"/>
      <w:r w:rsidRPr="00AF3BE6">
        <w:rPr>
          <w:lang w:val="en-US"/>
        </w:rPr>
        <w:t xml:space="preserve"> JDF. Substantial effective sample sizes were required for external validation studies of predictive logistic regression models. </w:t>
      </w:r>
      <w:r>
        <w:t xml:space="preserve">J </w:t>
      </w:r>
      <w:proofErr w:type="spellStart"/>
      <w:r>
        <w:t>Clin</w:t>
      </w:r>
      <w:proofErr w:type="spellEnd"/>
      <w:r>
        <w:t xml:space="preserve"> </w:t>
      </w:r>
      <w:proofErr w:type="spellStart"/>
      <w:r>
        <w:t>Epidemiol</w:t>
      </w:r>
      <w:proofErr w:type="spellEnd"/>
      <w:r>
        <w:t xml:space="preserve">. 2005;58(5):475–83. </w:t>
      </w:r>
    </w:p>
  </w:comment>
  <w:comment w:id="153" w:author="Martin Gerdin Wärnberg" w:date="2019-12-30T11:46:00Z" w:initials="MGW">
    <w:p w14:paraId="6187F843" w14:textId="47651718" w:rsidR="006C1B7E" w:rsidRDefault="006C1B7E">
      <w:pPr>
        <w:pStyle w:val="CommentText"/>
      </w:pPr>
      <w:r>
        <w:rPr>
          <w:rStyle w:val="CommentReference"/>
        </w:rPr>
        <w:annotationRef/>
      </w:r>
      <w:r>
        <w:t>Make sure you correct temporal form.</w:t>
      </w:r>
    </w:p>
  </w:comment>
  <w:comment w:id="170" w:author="Martin Gerdin Wärnberg" w:date="2019-12-30T11:49:00Z" w:initials="MGW">
    <w:p w14:paraId="3F974AC6" w14:textId="18C47378" w:rsidR="006C1B7E" w:rsidRDefault="006C1B7E">
      <w:pPr>
        <w:pStyle w:val="CommentText"/>
      </w:pPr>
      <w:r>
        <w:rPr>
          <w:rStyle w:val="CommentReference"/>
        </w:rPr>
        <w:annotationRef/>
      </w:r>
      <w:r>
        <w:t xml:space="preserve">If you move this to </w:t>
      </w:r>
      <w:proofErr w:type="gramStart"/>
      <w:r>
        <w:t>introduction</w:t>
      </w:r>
      <w:proofErr w:type="gramEnd"/>
      <w:r>
        <w:t xml:space="preserve"> then you don’t have to discuss it here.</w:t>
      </w:r>
    </w:p>
  </w:comment>
  <w:comment w:id="212" w:author="Martin Gerdin Wärnberg" w:date="2019-12-30T12:55:00Z" w:initials="MGW">
    <w:p w14:paraId="174AC224" w14:textId="1C6FB980" w:rsidR="006C1B7E" w:rsidRDefault="006C1B7E">
      <w:pPr>
        <w:pStyle w:val="CommentText"/>
      </w:pPr>
      <w:r>
        <w:rPr>
          <w:rStyle w:val="CommentReference"/>
        </w:rPr>
        <w:annotationRef/>
      </w:r>
      <w:r>
        <w:t>Repetition?</w:t>
      </w:r>
    </w:p>
  </w:comment>
  <w:comment w:id="213" w:author="Martin Gerdin Wärnberg" w:date="2019-12-30T12:55:00Z" w:initials="MGW">
    <w:p w14:paraId="052C2584" w14:textId="72807663" w:rsidR="006C1B7E" w:rsidRDefault="006C1B7E">
      <w:pPr>
        <w:pStyle w:val="CommentText"/>
      </w:pPr>
      <w:r>
        <w:rPr>
          <w:rStyle w:val="CommentReference"/>
        </w:rPr>
        <w:annotationRef/>
      </w:r>
      <w:r>
        <w:t>Replace with actual number</w:t>
      </w:r>
    </w:p>
  </w:comment>
  <w:comment w:id="214" w:author="Martin Gerdin Wärnberg" w:date="2019-12-30T13:07:00Z" w:initials="MGW">
    <w:p w14:paraId="016C47FC" w14:textId="44386053" w:rsidR="008D04B0" w:rsidRDefault="008D04B0">
      <w:pPr>
        <w:pStyle w:val="CommentText"/>
      </w:pPr>
      <w:r>
        <w:rPr>
          <w:rStyle w:val="CommentReference"/>
        </w:rPr>
        <w:annotationRef/>
      </w:r>
      <w:r>
        <w:t>“were excluded” is a shorter and more conventional way of expressing this.</w:t>
      </w:r>
    </w:p>
  </w:comment>
  <w:comment w:id="215" w:author="Martin Gerdin Wärnberg" w:date="2019-12-30T13:07:00Z" w:initials="MGW">
    <w:p w14:paraId="7ED64FCB" w14:textId="0F7E192E" w:rsidR="001A51CD" w:rsidRDefault="001A51CD">
      <w:pPr>
        <w:pStyle w:val="CommentText"/>
      </w:pPr>
      <w:r>
        <w:rPr>
          <w:rStyle w:val="CommentReference"/>
        </w:rPr>
        <w:annotationRef/>
      </w:r>
      <w:r>
        <w:t>Number</w:t>
      </w:r>
    </w:p>
  </w:comment>
  <w:comment w:id="216" w:author="Martin Gerdin Wärnberg" w:date="2019-12-30T13:08:00Z" w:initials="MGW">
    <w:p w14:paraId="2BB89A23" w14:textId="5E479F4F" w:rsidR="00181170" w:rsidRDefault="00181170">
      <w:pPr>
        <w:pStyle w:val="CommentText"/>
      </w:pPr>
      <w:r>
        <w:rPr>
          <w:rStyle w:val="CommentReference"/>
        </w:rPr>
        <w:annotationRef/>
      </w:r>
      <w:r>
        <w:t>Suggest you use page breaks to put this table on its own page</w:t>
      </w:r>
    </w:p>
  </w:comment>
  <w:comment w:id="217" w:author="Martin Gerdin Wärnberg" w:date="2019-12-30T13:08:00Z" w:initials="MGW">
    <w:p w14:paraId="7CB791F5" w14:textId="5AF1180A" w:rsidR="00181170" w:rsidRDefault="00181170">
      <w:pPr>
        <w:pStyle w:val="CommentText"/>
      </w:pPr>
      <w:r>
        <w:rPr>
          <w:rStyle w:val="CommentReference"/>
        </w:rPr>
        <w:annotationRef/>
      </w:r>
      <w:r>
        <w:t>Do you mean that a higher rate indicates worse performance?</w:t>
      </w:r>
    </w:p>
  </w:comment>
  <w:comment w:id="218" w:author="Martin Gerdin Wärnberg" w:date="2019-12-30T13:10:00Z" w:initials="MGW">
    <w:p w14:paraId="3FDF30A2" w14:textId="2807519A" w:rsidR="00156793" w:rsidRDefault="00156793">
      <w:pPr>
        <w:pStyle w:val="CommentText"/>
      </w:pPr>
      <w:r>
        <w:rPr>
          <w:rStyle w:val="CommentReference"/>
        </w:rPr>
        <w:annotationRef/>
      </w:r>
      <w:r>
        <w:t>“Reduced” or “lead to worse” are probably better options here.</w:t>
      </w:r>
    </w:p>
  </w:comment>
  <w:comment w:id="219" w:author="Martin Gerdin Wärnberg" w:date="2019-12-30T13:10:00Z" w:initials="MGW">
    <w:p w14:paraId="3BD253D1" w14:textId="56CFEC2B" w:rsidR="00156793" w:rsidRDefault="00156793">
      <w:pPr>
        <w:pStyle w:val="CommentText"/>
      </w:pPr>
      <w:r>
        <w:rPr>
          <w:rStyle w:val="CommentReference"/>
        </w:rPr>
        <w:annotationRef/>
      </w:r>
      <w:r>
        <w:t>Increased or improved</w:t>
      </w:r>
    </w:p>
  </w:comment>
  <w:comment w:id="220" w:author="Martin Gerdin Wärnberg" w:date="2019-12-30T13:11:00Z" w:initials="MGW">
    <w:p w14:paraId="01A409A3" w14:textId="1AF8F6A1" w:rsidR="00156793" w:rsidRDefault="00156793">
      <w:pPr>
        <w:pStyle w:val="CommentText"/>
      </w:pPr>
      <w:r>
        <w:rPr>
          <w:rStyle w:val="CommentReference"/>
        </w:rPr>
        <w:annotationRef/>
      </w:r>
      <w:r>
        <w:t xml:space="preserve">You probably want to write some more about the results here. This section should be about what happens to </w:t>
      </w:r>
      <w:proofErr w:type="spellStart"/>
      <w:r>
        <w:t>mistriage</w:t>
      </w:r>
      <w:proofErr w:type="spellEnd"/>
      <w:r>
        <w:t xml:space="preserve"> when models are transferred.</w:t>
      </w:r>
    </w:p>
  </w:comment>
  <w:comment w:id="221" w:author="Martin Gerdin Wärnberg" w:date="2019-12-30T13:12:00Z" w:initials="MGW">
    <w:p w14:paraId="170F0B3B" w14:textId="47BDFDF7" w:rsidR="00355CDF" w:rsidRDefault="00355CDF">
      <w:pPr>
        <w:pStyle w:val="CommentText"/>
      </w:pPr>
      <w:r>
        <w:rPr>
          <w:rStyle w:val="CommentReference"/>
        </w:rPr>
        <w:annotationRef/>
      </w:r>
      <w:r>
        <w:t>Merge this section with your first results paragraph</w:t>
      </w:r>
    </w:p>
  </w:comment>
  <w:comment w:id="225" w:author="Martin Gerdin Wärnberg" w:date="2019-12-30T13:12:00Z" w:initials="MGW">
    <w:p w14:paraId="00915527" w14:textId="65CF8F6C" w:rsidR="00355CDF" w:rsidRDefault="00355CDF">
      <w:pPr>
        <w:pStyle w:val="CommentText"/>
      </w:pPr>
      <w:r>
        <w:rPr>
          <w:rStyle w:val="CommentReference"/>
        </w:rPr>
        <w:annotationRef/>
      </w:r>
      <w:r>
        <w:t>Replace variable names with labels</w:t>
      </w:r>
    </w:p>
  </w:comment>
  <w:comment w:id="226" w:author="Martin Gerdin Wärnberg" w:date="2019-12-30T13:13:00Z" w:initials="MGW">
    <w:p w14:paraId="66BE0CDB" w14:textId="1D605FDF" w:rsidR="00355CDF" w:rsidRDefault="00355CDF">
      <w:pPr>
        <w:pStyle w:val="CommentText"/>
      </w:pPr>
      <w:r>
        <w:rPr>
          <w:rStyle w:val="CommentReference"/>
        </w:rPr>
        <w:annotationRef/>
      </w:r>
      <w:r>
        <w:t>Improve formatting</w:t>
      </w:r>
    </w:p>
  </w:comment>
  <w:comment w:id="227" w:author="Martin Gerdin Wärnberg" w:date="2019-12-30T13:12:00Z" w:initials="MGW">
    <w:p w14:paraId="5EC4BEA0" w14:textId="2DE335BD" w:rsidR="00355CDF" w:rsidRDefault="00355CDF">
      <w:pPr>
        <w:pStyle w:val="CommentText"/>
      </w:pPr>
      <w:r>
        <w:rPr>
          <w:rStyle w:val="CommentReference"/>
        </w:rPr>
        <w:annotationRef/>
      </w:r>
      <w:r>
        <w:t>Can be removed</w:t>
      </w:r>
    </w:p>
  </w:comment>
  <w:comment w:id="228" w:author="Martin Gerdin Wärnberg" w:date="2019-12-30T13:13:00Z" w:initials="MGW">
    <w:p w14:paraId="4BE84EB5" w14:textId="68FB4A47" w:rsidR="00D155C2" w:rsidRDefault="00D155C2">
      <w:pPr>
        <w:pStyle w:val="CommentText"/>
      </w:pPr>
      <w:r>
        <w:rPr>
          <w:rStyle w:val="CommentReference"/>
        </w:rPr>
        <w:annotationRef/>
      </w:r>
      <w:r>
        <w:t>Aim?</w:t>
      </w:r>
    </w:p>
  </w:comment>
  <w:comment w:id="229" w:author="Martin Gerdin Wärnberg" w:date="2019-12-30T13:13:00Z" w:initials="MGW">
    <w:p w14:paraId="0B5D80E7" w14:textId="7E11D6F0" w:rsidR="00D155C2" w:rsidRDefault="00D155C2">
      <w:pPr>
        <w:pStyle w:val="CommentText"/>
      </w:pPr>
      <w:r>
        <w:rPr>
          <w:rStyle w:val="CommentReference"/>
        </w:rPr>
        <w:annotationRef/>
      </w:r>
      <w:r>
        <w:t xml:space="preserve">If you want to start with your </w:t>
      </w:r>
      <w:proofErr w:type="gramStart"/>
      <w:r>
        <w:t>aim</w:t>
      </w:r>
      <w:proofErr w:type="gramEnd"/>
      <w:r>
        <w:t xml:space="preserve"> then you have to make sure it’s exactly the same as at the end of the introduction.</w:t>
      </w:r>
    </w:p>
  </w:comment>
  <w:comment w:id="230" w:author="Martin Gerdin Wärnberg" w:date="2019-12-30T13:14:00Z" w:initials="MGW">
    <w:p w14:paraId="1CCA7BAE" w14:textId="551513DE" w:rsidR="00976623" w:rsidRDefault="00976623">
      <w:pPr>
        <w:pStyle w:val="CommentText"/>
      </w:pPr>
      <w:r>
        <w:rPr>
          <w:rStyle w:val="CommentReference"/>
        </w:rPr>
        <w:annotationRef/>
      </w:r>
      <w:r>
        <w:t>You don’t need to say this again, start with your key findings instead</w:t>
      </w:r>
    </w:p>
  </w:comment>
  <w:comment w:id="232" w:author="Martin Gerdin Wärnberg" w:date="2019-12-30T13:15:00Z" w:initials="MGW">
    <w:p w14:paraId="3FB7A02D" w14:textId="3007F59F" w:rsidR="007F47F8" w:rsidRDefault="007F47F8">
      <w:pPr>
        <w:pStyle w:val="CommentText"/>
      </w:pPr>
      <w:r>
        <w:rPr>
          <w:rStyle w:val="CommentReference"/>
        </w:rPr>
        <w:annotationRef/>
      </w:r>
      <w:r>
        <w:t xml:space="preserve">All statistical estimations are associated with uncertainty. </w:t>
      </w:r>
      <w:proofErr w:type="gramStart"/>
      <w:r>
        <w:t>Therefore</w:t>
      </w:r>
      <w:proofErr w:type="gramEnd"/>
      <w:r>
        <w:t xml:space="preserve"> it would be more interesting if you make a statement about the degree of uncertainty. Is it large or small? More or less than you expected?</w:t>
      </w:r>
    </w:p>
  </w:comment>
  <w:comment w:id="236" w:author="Martin Gerdin Wärnberg" w:date="2019-12-30T13:16:00Z" w:initials="MGW">
    <w:p w14:paraId="6286BD17" w14:textId="0CB6CC54" w:rsidR="00030C4D" w:rsidRDefault="00030C4D">
      <w:pPr>
        <w:pStyle w:val="CommentText"/>
      </w:pPr>
      <w:r>
        <w:rPr>
          <w:rStyle w:val="CommentReference"/>
        </w:rPr>
        <w:annotationRef/>
      </w:r>
      <w:r>
        <w:t>Merge</w:t>
      </w:r>
    </w:p>
  </w:comment>
  <w:comment w:id="234" w:author="Martin Gerdin Wärnberg" w:date="2019-12-30T13:17:00Z" w:initials="MGW">
    <w:p w14:paraId="1FBB4266" w14:textId="208905CB" w:rsidR="00712672" w:rsidRDefault="00712672">
      <w:pPr>
        <w:pStyle w:val="CommentText"/>
      </w:pPr>
      <w:r>
        <w:rPr>
          <w:rStyle w:val="CommentReference"/>
        </w:rPr>
        <w:annotationRef/>
      </w:r>
      <w:r>
        <w:t>Good!</w:t>
      </w:r>
    </w:p>
  </w:comment>
  <w:comment w:id="237" w:author="Martin Gerdin Wärnberg" w:date="2019-12-30T13:17:00Z" w:initials="MGW">
    <w:p w14:paraId="43AFF59E" w14:textId="57AC9D3A" w:rsidR="00712672" w:rsidRDefault="00712672">
      <w:pPr>
        <w:pStyle w:val="CommentText"/>
      </w:pPr>
      <w:r>
        <w:rPr>
          <w:rStyle w:val="CommentReference"/>
        </w:rPr>
        <w:annotationRef/>
      </w:r>
      <w:r>
        <w:t>This is a long and overly complicated sentence. I suggest you try to break it into two.</w:t>
      </w:r>
    </w:p>
  </w:comment>
  <w:comment w:id="238" w:author="Martin Gerdin Wärnberg" w:date="2019-12-30T13:18:00Z" w:initials="MGW">
    <w:p w14:paraId="7F953097" w14:textId="78CDCB39" w:rsidR="00715B18" w:rsidRDefault="00715B18">
      <w:pPr>
        <w:pStyle w:val="CommentText"/>
      </w:pPr>
      <w:r>
        <w:rPr>
          <w:rStyle w:val="CommentReference"/>
        </w:rPr>
        <w:annotationRef/>
      </w:r>
      <w:proofErr w:type="gramStart"/>
      <w:r>
        <w:t>Also</w:t>
      </w:r>
      <w:proofErr w:type="gramEnd"/>
      <w:r>
        <w:t xml:space="preserve"> good!</w:t>
      </w:r>
    </w:p>
  </w:comment>
  <w:comment w:id="246" w:author="Martin Gerdin Wärnberg" w:date="2019-12-30T13:21:00Z" w:initials="MGW">
    <w:p w14:paraId="2BD6E5AA" w14:textId="76B20AB2" w:rsidR="005D2DBB" w:rsidRDefault="005D2DBB">
      <w:pPr>
        <w:pStyle w:val="CommentText"/>
      </w:pPr>
      <w:r>
        <w:rPr>
          <w:rStyle w:val="CommentReference"/>
        </w:rPr>
        <w:annotationRef/>
      </w:r>
      <w:r>
        <w:t>Feels like repetition</w:t>
      </w:r>
    </w:p>
  </w:comment>
  <w:comment w:id="249" w:author="Martin Gerdin Wärnberg" w:date="2019-12-30T13:22:00Z" w:initials="MGW">
    <w:p w14:paraId="58773395" w14:textId="08A8504E" w:rsidR="00C260B7" w:rsidRDefault="00C260B7">
      <w:pPr>
        <w:pStyle w:val="CommentText"/>
      </w:pPr>
      <w:r>
        <w:rPr>
          <w:rStyle w:val="CommentReference"/>
        </w:rPr>
        <w:annotationRef/>
      </w:r>
      <w:r>
        <w:t xml:space="preserve">Hmm… Because males were overrepresented one can expect the models to perform better in males compared to females (because there were more data on males). </w:t>
      </w:r>
    </w:p>
  </w:comment>
  <w:comment w:id="250" w:author="Martin Gerdin Wärnberg" w:date="2019-12-30T13:24:00Z" w:initials="MGW">
    <w:p w14:paraId="68750B5B" w14:textId="185C24EB" w:rsidR="0055557D" w:rsidRDefault="0055557D">
      <w:pPr>
        <w:pStyle w:val="CommentText"/>
      </w:pPr>
      <w:r>
        <w:rPr>
          <w:rStyle w:val="CommentReference"/>
        </w:rPr>
        <w:annotationRef/>
      </w:r>
      <w:r>
        <w:t>Although I get the feeling that you’re onto something important here it’s not very clear what that would be. I suggest you try to rephrase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0591A1" w15:done="0"/>
  <w15:commentEx w15:paraId="32CE338B" w15:done="0"/>
  <w15:commentEx w15:paraId="05CADBD5" w15:done="0"/>
  <w15:commentEx w15:paraId="044B57AA" w15:done="0"/>
  <w15:commentEx w15:paraId="0ADD0ADB" w15:done="0"/>
  <w15:commentEx w15:paraId="64D8D81C" w15:done="0"/>
  <w15:commentEx w15:paraId="63FF6330" w15:done="0"/>
  <w15:commentEx w15:paraId="47B335F5" w15:done="0"/>
  <w15:commentEx w15:paraId="423A3FD5" w15:done="0"/>
  <w15:commentEx w15:paraId="7DFF4470" w15:done="0"/>
  <w15:commentEx w15:paraId="4BC6BFAF" w15:done="0"/>
  <w15:commentEx w15:paraId="2E1F544E" w15:done="0"/>
  <w15:commentEx w15:paraId="6A797BFE" w15:done="0"/>
  <w15:commentEx w15:paraId="4DB57206" w15:done="0"/>
  <w15:commentEx w15:paraId="254DE60F" w15:done="0"/>
  <w15:commentEx w15:paraId="69DFD2CA" w15:done="0"/>
  <w15:commentEx w15:paraId="575E4210" w15:done="0"/>
  <w15:commentEx w15:paraId="3D1AD4EA" w15:done="0"/>
  <w15:commentEx w15:paraId="34612A1B" w15:done="0"/>
  <w15:commentEx w15:paraId="4A23754E" w15:done="0"/>
  <w15:commentEx w15:paraId="3D505271" w15:done="0"/>
  <w15:commentEx w15:paraId="2F819DAB" w15:done="0"/>
  <w15:commentEx w15:paraId="2C0C28AB" w15:done="0"/>
  <w15:commentEx w15:paraId="663524A8" w15:done="0"/>
  <w15:commentEx w15:paraId="7D631AC8" w15:done="0"/>
  <w15:commentEx w15:paraId="7E9FAF7D" w15:done="0"/>
  <w15:commentEx w15:paraId="0C6F4E27" w15:done="0"/>
  <w15:commentEx w15:paraId="09D8BDFD" w15:done="0"/>
  <w15:commentEx w15:paraId="2B8F0FB2" w15:done="0"/>
  <w15:commentEx w15:paraId="204AC707" w15:done="0"/>
  <w15:commentEx w15:paraId="401985FE" w15:done="0"/>
  <w15:commentEx w15:paraId="4822AE95" w15:done="0"/>
  <w15:commentEx w15:paraId="4B257048" w15:done="0"/>
  <w15:commentEx w15:paraId="1201CF5F" w15:done="0"/>
  <w15:commentEx w15:paraId="6922CDDB" w15:done="0"/>
  <w15:commentEx w15:paraId="55CC559A" w15:done="0"/>
  <w15:commentEx w15:paraId="4EBB648B" w15:done="0"/>
  <w15:commentEx w15:paraId="19797C0A" w15:done="0"/>
  <w15:commentEx w15:paraId="1324AD1A" w15:done="0"/>
  <w15:commentEx w15:paraId="512E26B8" w15:done="0"/>
  <w15:commentEx w15:paraId="7FACF8BE" w15:done="0"/>
  <w15:commentEx w15:paraId="7E0A7D1A" w15:done="0"/>
  <w15:commentEx w15:paraId="78988817" w15:done="0"/>
  <w15:commentEx w15:paraId="25A46826" w15:done="0"/>
  <w15:commentEx w15:paraId="5D76BB11" w15:done="0"/>
  <w15:commentEx w15:paraId="255A2884" w15:done="0"/>
  <w15:commentEx w15:paraId="2AF3D273" w15:done="0"/>
  <w15:commentEx w15:paraId="1F4AEC2F" w15:done="0"/>
  <w15:commentEx w15:paraId="6187F843" w15:done="0"/>
  <w15:commentEx w15:paraId="3F974AC6" w15:done="0"/>
  <w15:commentEx w15:paraId="174AC224" w15:done="0"/>
  <w15:commentEx w15:paraId="052C2584" w15:done="0"/>
  <w15:commentEx w15:paraId="016C47FC" w15:done="0"/>
  <w15:commentEx w15:paraId="7ED64FCB" w15:done="0"/>
  <w15:commentEx w15:paraId="2BB89A23" w15:done="0"/>
  <w15:commentEx w15:paraId="7CB791F5" w15:done="0"/>
  <w15:commentEx w15:paraId="3FDF30A2" w15:done="0"/>
  <w15:commentEx w15:paraId="3BD253D1" w15:done="0"/>
  <w15:commentEx w15:paraId="01A409A3" w15:done="0"/>
  <w15:commentEx w15:paraId="170F0B3B" w15:done="0"/>
  <w15:commentEx w15:paraId="00915527" w15:done="0"/>
  <w15:commentEx w15:paraId="66BE0CDB" w15:done="0"/>
  <w15:commentEx w15:paraId="5EC4BEA0" w15:done="0"/>
  <w15:commentEx w15:paraId="4BE84EB5" w15:done="0"/>
  <w15:commentEx w15:paraId="0B5D80E7" w15:done="0"/>
  <w15:commentEx w15:paraId="1CCA7BAE" w15:done="0"/>
  <w15:commentEx w15:paraId="3FB7A02D" w15:done="0"/>
  <w15:commentEx w15:paraId="6286BD17" w15:done="0"/>
  <w15:commentEx w15:paraId="1FBB4266" w15:done="0"/>
  <w15:commentEx w15:paraId="43AFF59E" w15:done="0"/>
  <w15:commentEx w15:paraId="7F953097" w15:done="0"/>
  <w15:commentEx w15:paraId="2BD6E5AA" w15:done="0"/>
  <w15:commentEx w15:paraId="58773395" w15:done="0"/>
  <w15:commentEx w15:paraId="68750B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0591A1" w16cid:durableId="21B440E8"/>
  <w16cid:commentId w16cid:paraId="32CE338B" w16cid:durableId="21B4410B"/>
  <w16cid:commentId w16cid:paraId="05CADBD5" w16cid:durableId="21B44138"/>
  <w16cid:commentId w16cid:paraId="044B57AA" w16cid:durableId="21B44169"/>
  <w16cid:commentId w16cid:paraId="0ADD0ADB" w16cid:durableId="21B44195"/>
  <w16cid:commentId w16cid:paraId="64D8D81C" w16cid:durableId="21B441A4"/>
  <w16cid:commentId w16cid:paraId="63FF6330" w16cid:durableId="21B441CD"/>
  <w16cid:commentId w16cid:paraId="47B335F5" w16cid:durableId="21B441F5"/>
  <w16cid:commentId w16cid:paraId="423A3FD5" w16cid:durableId="21B4420D"/>
  <w16cid:commentId w16cid:paraId="7DFF4470" w16cid:durableId="21B44222"/>
  <w16cid:commentId w16cid:paraId="4BC6BFAF" w16cid:durableId="21B4426E"/>
  <w16cid:commentId w16cid:paraId="2E1F544E" w16cid:durableId="21B44286"/>
  <w16cid:commentId w16cid:paraId="6A797BFE" w16cid:durableId="21B442EB"/>
  <w16cid:commentId w16cid:paraId="4DB57206" w16cid:durableId="21B443F2"/>
  <w16cid:commentId w16cid:paraId="254DE60F" w16cid:durableId="21B44329"/>
  <w16cid:commentId w16cid:paraId="69DFD2CA" w16cid:durableId="21B44355"/>
  <w16cid:commentId w16cid:paraId="575E4210" w16cid:durableId="21B44371"/>
  <w16cid:commentId w16cid:paraId="3D1AD4EA" w16cid:durableId="21B443D9"/>
  <w16cid:commentId w16cid:paraId="34612A1B" w16cid:durableId="21B44438"/>
  <w16cid:commentId w16cid:paraId="4A23754E" w16cid:durableId="21B44462"/>
  <w16cid:commentId w16cid:paraId="3D505271" w16cid:durableId="21B44485"/>
  <w16cid:commentId w16cid:paraId="2F819DAB" w16cid:durableId="21B44530"/>
  <w16cid:commentId w16cid:paraId="2C0C28AB" w16cid:durableId="21B4454B"/>
  <w16cid:commentId w16cid:paraId="663524A8" w16cid:durableId="21B44577"/>
  <w16cid:commentId w16cid:paraId="7D631AC8" w16cid:durableId="21B445B6"/>
  <w16cid:commentId w16cid:paraId="7E9FAF7D" w16cid:durableId="21B445F0"/>
  <w16cid:commentId w16cid:paraId="0C6F4E27" w16cid:durableId="21B44606"/>
  <w16cid:commentId w16cid:paraId="09D8BDFD" w16cid:durableId="21B44628"/>
  <w16cid:commentId w16cid:paraId="2B8F0FB2" w16cid:durableId="21B44641"/>
  <w16cid:commentId w16cid:paraId="204AC707" w16cid:durableId="21B44650"/>
  <w16cid:commentId w16cid:paraId="401985FE" w16cid:durableId="21B4465E"/>
  <w16cid:commentId w16cid:paraId="4822AE95" w16cid:durableId="21B44669"/>
  <w16cid:commentId w16cid:paraId="4B257048" w16cid:durableId="21B44690"/>
  <w16cid:commentId w16cid:paraId="1201CF5F" w16cid:durableId="21B44685"/>
  <w16cid:commentId w16cid:paraId="6922CDDB" w16cid:durableId="21B446F4"/>
  <w16cid:commentId w16cid:paraId="55CC559A" w16cid:durableId="21B44734"/>
  <w16cid:commentId w16cid:paraId="4EBB648B" w16cid:durableId="21B44750"/>
  <w16cid:commentId w16cid:paraId="19797C0A" w16cid:durableId="21B44761"/>
  <w16cid:commentId w16cid:paraId="1324AD1A" w16cid:durableId="21B45D66"/>
  <w16cid:commentId w16cid:paraId="512E26B8" w16cid:durableId="21B45DA7"/>
  <w16cid:commentId w16cid:paraId="7FACF8BE" w16cid:durableId="21B45DC2"/>
  <w16cid:commentId w16cid:paraId="7E0A7D1A" w16cid:durableId="21B45E06"/>
  <w16cid:commentId w16cid:paraId="78988817" w16cid:durableId="21B45E3D"/>
  <w16cid:commentId w16cid:paraId="25A46826" w16cid:durableId="21B45E7F"/>
  <w16cid:commentId w16cid:paraId="5D76BB11" w16cid:durableId="21B45E92"/>
  <w16cid:commentId w16cid:paraId="255A2884" w16cid:durableId="21B46021"/>
  <w16cid:commentId w16cid:paraId="2AF3D273" w16cid:durableId="21B4748B"/>
  <w16cid:commentId w16cid:paraId="1F4AEC2F" w16cid:durableId="21B474D5"/>
  <w16cid:commentId w16cid:paraId="6187F843" w16cid:durableId="21B4620F"/>
  <w16cid:commentId w16cid:paraId="3F974AC6" w16cid:durableId="21B462BD"/>
  <w16cid:commentId w16cid:paraId="174AC224" w16cid:durableId="21B4722F"/>
  <w16cid:commentId w16cid:paraId="052C2584" w16cid:durableId="21B4723B"/>
  <w16cid:commentId w16cid:paraId="016C47FC" w16cid:durableId="21B47505"/>
  <w16cid:commentId w16cid:paraId="7ED64FCB" w16cid:durableId="21B4751E"/>
  <w16cid:commentId w16cid:paraId="2BB89A23" w16cid:durableId="21B4753D"/>
  <w16cid:commentId w16cid:paraId="7CB791F5" w16cid:durableId="21B4756A"/>
  <w16cid:commentId w16cid:paraId="3FDF30A2" w16cid:durableId="21B475B3"/>
  <w16cid:commentId w16cid:paraId="3BD253D1" w16cid:durableId="21B475CD"/>
  <w16cid:commentId w16cid:paraId="01A409A3" w16cid:durableId="21B475E4"/>
  <w16cid:commentId w16cid:paraId="170F0B3B" w16cid:durableId="21B47635"/>
  <w16cid:commentId w16cid:paraId="00915527" w16cid:durableId="21B47652"/>
  <w16cid:commentId w16cid:paraId="66BE0CDB" w16cid:durableId="21B47661"/>
  <w16cid:commentId w16cid:paraId="5EC4BEA0" w16cid:durableId="21B4764D"/>
  <w16cid:commentId w16cid:paraId="4BE84EB5" w16cid:durableId="21B4766E"/>
  <w16cid:commentId w16cid:paraId="0B5D80E7" w16cid:durableId="21B47679"/>
  <w16cid:commentId w16cid:paraId="1CCA7BAE" w16cid:durableId="21B476AF"/>
  <w16cid:commentId w16cid:paraId="3FB7A02D" w16cid:durableId="21B476E2"/>
  <w16cid:commentId w16cid:paraId="6286BD17" w16cid:durableId="21B47748"/>
  <w16cid:commentId w16cid:paraId="1FBB4266" w16cid:durableId="21B47771"/>
  <w16cid:commentId w16cid:paraId="43AFF59E" w16cid:durableId="21B4777F"/>
  <w16cid:commentId w16cid:paraId="7F953097" w16cid:durableId="21B477C3"/>
  <w16cid:commentId w16cid:paraId="2BD6E5AA" w16cid:durableId="21B4786F"/>
  <w16cid:commentId w16cid:paraId="58773395" w16cid:durableId="21B478AD"/>
  <w16cid:commentId w16cid:paraId="68750B5B" w16cid:durableId="21B479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D301F"/>
    <w:multiLevelType w:val="hybridMultilevel"/>
    <w:tmpl w:val="7D8C07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5836E56"/>
    <w:multiLevelType w:val="hybridMultilevel"/>
    <w:tmpl w:val="4628BD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6A32AE9"/>
    <w:multiLevelType w:val="multilevel"/>
    <w:tmpl w:val="B67EB7B6"/>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A95424"/>
    <w:multiLevelType w:val="multilevel"/>
    <w:tmpl w:val="5A003ECE"/>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526"/>
    <w:rsid w:val="00005BF1"/>
    <w:rsid w:val="00012D81"/>
    <w:rsid w:val="00026423"/>
    <w:rsid w:val="0003096B"/>
    <w:rsid w:val="00030C4D"/>
    <w:rsid w:val="00050CD0"/>
    <w:rsid w:val="000515F3"/>
    <w:rsid w:val="000611F8"/>
    <w:rsid w:val="0007466C"/>
    <w:rsid w:val="00076395"/>
    <w:rsid w:val="00091DA4"/>
    <w:rsid w:val="00093206"/>
    <w:rsid w:val="00097703"/>
    <w:rsid w:val="000A04EA"/>
    <w:rsid w:val="000A181E"/>
    <w:rsid w:val="000B26C5"/>
    <w:rsid w:val="000C6EC0"/>
    <w:rsid w:val="000E5940"/>
    <w:rsid w:val="00100FF4"/>
    <w:rsid w:val="00115FBE"/>
    <w:rsid w:val="001335F4"/>
    <w:rsid w:val="00135AB2"/>
    <w:rsid w:val="00141F96"/>
    <w:rsid w:val="00156793"/>
    <w:rsid w:val="00181170"/>
    <w:rsid w:val="001A422B"/>
    <w:rsid w:val="001A51CD"/>
    <w:rsid w:val="001B2488"/>
    <w:rsid w:val="001C2118"/>
    <w:rsid w:val="001C691E"/>
    <w:rsid w:val="001D30A4"/>
    <w:rsid w:val="001D6A99"/>
    <w:rsid w:val="001E1E9B"/>
    <w:rsid w:val="001E1FED"/>
    <w:rsid w:val="001E2907"/>
    <w:rsid w:val="00203FD4"/>
    <w:rsid w:val="0020785A"/>
    <w:rsid w:val="00210321"/>
    <w:rsid w:val="0022239D"/>
    <w:rsid w:val="00234AD7"/>
    <w:rsid w:val="002454E7"/>
    <w:rsid w:val="00261945"/>
    <w:rsid w:val="002654A4"/>
    <w:rsid w:val="0028794F"/>
    <w:rsid w:val="002945CE"/>
    <w:rsid w:val="00296F51"/>
    <w:rsid w:val="002A3712"/>
    <w:rsid w:val="002B2388"/>
    <w:rsid w:val="002C1ABB"/>
    <w:rsid w:val="00355CDF"/>
    <w:rsid w:val="003A2E75"/>
    <w:rsid w:val="003C3E86"/>
    <w:rsid w:val="003E0638"/>
    <w:rsid w:val="003E2810"/>
    <w:rsid w:val="003E38B6"/>
    <w:rsid w:val="003F1C99"/>
    <w:rsid w:val="003F2526"/>
    <w:rsid w:val="00405FF5"/>
    <w:rsid w:val="00413DAB"/>
    <w:rsid w:val="00427582"/>
    <w:rsid w:val="004375BB"/>
    <w:rsid w:val="00441520"/>
    <w:rsid w:val="00442613"/>
    <w:rsid w:val="00456536"/>
    <w:rsid w:val="0049038E"/>
    <w:rsid w:val="0049252D"/>
    <w:rsid w:val="00493D70"/>
    <w:rsid w:val="00494470"/>
    <w:rsid w:val="004A08B6"/>
    <w:rsid w:val="004B36E3"/>
    <w:rsid w:val="005104D2"/>
    <w:rsid w:val="00513A2B"/>
    <w:rsid w:val="0053165C"/>
    <w:rsid w:val="00532590"/>
    <w:rsid w:val="00534374"/>
    <w:rsid w:val="00543003"/>
    <w:rsid w:val="0055466B"/>
    <w:rsid w:val="005547A0"/>
    <w:rsid w:val="0055557D"/>
    <w:rsid w:val="00564123"/>
    <w:rsid w:val="005739F5"/>
    <w:rsid w:val="00592355"/>
    <w:rsid w:val="005B4F3D"/>
    <w:rsid w:val="005D2DBB"/>
    <w:rsid w:val="005E2988"/>
    <w:rsid w:val="005E3E7A"/>
    <w:rsid w:val="006044A2"/>
    <w:rsid w:val="00611B5B"/>
    <w:rsid w:val="00623B07"/>
    <w:rsid w:val="0063470F"/>
    <w:rsid w:val="00635580"/>
    <w:rsid w:val="0064047F"/>
    <w:rsid w:val="006504FC"/>
    <w:rsid w:val="00661D6F"/>
    <w:rsid w:val="00664D16"/>
    <w:rsid w:val="006764A8"/>
    <w:rsid w:val="00680EF2"/>
    <w:rsid w:val="00683125"/>
    <w:rsid w:val="0069344F"/>
    <w:rsid w:val="006C1B7E"/>
    <w:rsid w:val="006E0485"/>
    <w:rsid w:val="00712672"/>
    <w:rsid w:val="00715B18"/>
    <w:rsid w:val="0071614D"/>
    <w:rsid w:val="0073192C"/>
    <w:rsid w:val="007A0E6A"/>
    <w:rsid w:val="007B0A24"/>
    <w:rsid w:val="007B51A5"/>
    <w:rsid w:val="007B663B"/>
    <w:rsid w:val="007C2A0A"/>
    <w:rsid w:val="007C66FF"/>
    <w:rsid w:val="007D00D2"/>
    <w:rsid w:val="007E7612"/>
    <w:rsid w:val="007F2804"/>
    <w:rsid w:val="007F47F8"/>
    <w:rsid w:val="00846AC1"/>
    <w:rsid w:val="00852355"/>
    <w:rsid w:val="008556AA"/>
    <w:rsid w:val="008725D9"/>
    <w:rsid w:val="0088541E"/>
    <w:rsid w:val="00891497"/>
    <w:rsid w:val="008A39F9"/>
    <w:rsid w:val="008B3632"/>
    <w:rsid w:val="008B6B37"/>
    <w:rsid w:val="008B75A9"/>
    <w:rsid w:val="008D04B0"/>
    <w:rsid w:val="008D69F8"/>
    <w:rsid w:val="008E7933"/>
    <w:rsid w:val="00903947"/>
    <w:rsid w:val="00905C17"/>
    <w:rsid w:val="00907994"/>
    <w:rsid w:val="009664E3"/>
    <w:rsid w:val="00976623"/>
    <w:rsid w:val="00977794"/>
    <w:rsid w:val="009929AB"/>
    <w:rsid w:val="009B74F9"/>
    <w:rsid w:val="00A02F0A"/>
    <w:rsid w:val="00A23061"/>
    <w:rsid w:val="00A31833"/>
    <w:rsid w:val="00A51C9B"/>
    <w:rsid w:val="00A52BE1"/>
    <w:rsid w:val="00A64F06"/>
    <w:rsid w:val="00AA5CF0"/>
    <w:rsid w:val="00AA7287"/>
    <w:rsid w:val="00AC4038"/>
    <w:rsid w:val="00AE5178"/>
    <w:rsid w:val="00AF2003"/>
    <w:rsid w:val="00AF3BE6"/>
    <w:rsid w:val="00B07745"/>
    <w:rsid w:val="00B369B6"/>
    <w:rsid w:val="00BA0BE7"/>
    <w:rsid w:val="00BB53B6"/>
    <w:rsid w:val="00BC4F1B"/>
    <w:rsid w:val="00BE0195"/>
    <w:rsid w:val="00C05CF9"/>
    <w:rsid w:val="00C25CB4"/>
    <w:rsid w:val="00C260B7"/>
    <w:rsid w:val="00C32E5E"/>
    <w:rsid w:val="00C46F6B"/>
    <w:rsid w:val="00C5358B"/>
    <w:rsid w:val="00C54286"/>
    <w:rsid w:val="00C76B65"/>
    <w:rsid w:val="00C80769"/>
    <w:rsid w:val="00C81691"/>
    <w:rsid w:val="00CD2DFB"/>
    <w:rsid w:val="00CE7AFE"/>
    <w:rsid w:val="00CF6953"/>
    <w:rsid w:val="00D14ECF"/>
    <w:rsid w:val="00D155C2"/>
    <w:rsid w:val="00D15F47"/>
    <w:rsid w:val="00D20B0D"/>
    <w:rsid w:val="00D37485"/>
    <w:rsid w:val="00D440DE"/>
    <w:rsid w:val="00D54CFF"/>
    <w:rsid w:val="00D76BEB"/>
    <w:rsid w:val="00D91206"/>
    <w:rsid w:val="00D91DB6"/>
    <w:rsid w:val="00D9236E"/>
    <w:rsid w:val="00D93A30"/>
    <w:rsid w:val="00DA6396"/>
    <w:rsid w:val="00DC180F"/>
    <w:rsid w:val="00DC3CAA"/>
    <w:rsid w:val="00DC52D0"/>
    <w:rsid w:val="00DD59D9"/>
    <w:rsid w:val="00DF7CDD"/>
    <w:rsid w:val="00E40716"/>
    <w:rsid w:val="00E54FFF"/>
    <w:rsid w:val="00E6718D"/>
    <w:rsid w:val="00E71812"/>
    <w:rsid w:val="00EA3155"/>
    <w:rsid w:val="00EB5A86"/>
    <w:rsid w:val="00EB78B1"/>
    <w:rsid w:val="00EF5A2A"/>
    <w:rsid w:val="00F3189B"/>
    <w:rsid w:val="00F466F6"/>
    <w:rsid w:val="00F6634A"/>
    <w:rsid w:val="00F67B03"/>
    <w:rsid w:val="00F71AC5"/>
    <w:rsid w:val="00F8299E"/>
    <w:rsid w:val="00F90123"/>
    <w:rsid w:val="00FA221B"/>
    <w:rsid w:val="00FB0A83"/>
    <w:rsid w:val="00FC4AF0"/>
    <w:rsid w:val="00FE1293"/>
    <w:rsid w:val="00FE39DF"/>
    <w:rsid w:val="00FE4103"/>
    <w:rsid w:val="00FE718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21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4FC"/>
    <w:rPr>
      <w:lang w:val="sv-SE"/>
    </w:rPr>
  </w:style>
  <w:style w:type="paragraph" w:styleId="Heading1">
    <w:name w:val="heading 1"/>
    <w:basedOn w:val="Normal"/>
    <w:next w:val="Normal"/>
    <w:link w:val="Heading1Char"/>
    <w:uiPriority w:val="9"/>
    <w:qFormat/>
    <w:rsid w:val="007E2DBC"/>
    <w:pPr>
      <w:spacing w:line="360" w:lineRule="auto"/>
      <w:outlineLvl w:val="0"/>
    </w:pPr>
    <w:rPr>
      <w:b/>
      <w:sz w:val="32"/>
      <w:szCs w:val="32"/>
      <w:lang w:val="en-US" w:eastAsia="en-US"/>
    </w:rPr>
  </w:style>
  <w:style w:type="paragraph" w:styleId="Heading2">
    <w:name w:val="heading 2"/>
    <w:basedOn w:val="Normal"/>
    <w:next w:val="Normal"/>
    <w:link w:val="Heading2Char"/>
    <w:uiPriority w:val="9"/>
    <w:semiHidden/>
    <w:unhideWhenUsed/>
    <w:qFormat/>
    <w:rsid w:val="007E2DBC"/>
    <w:pPr>
      <w:keepNext/>
      <w:keepLines/>
      <w:spacing w:before="4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7E2DBC"/>
    <w:pPr>
      <w:spacing w:line="360" w:lineRule="auto"/>
      <w:outlineLvl w:val="2"/>
    </w:pPr>
    <w:rPr>
      <w:bCs/>
      <w:sz w:val="28"/>
      <w:szCs w:val="28"/>
      <w:lang w:val="en-US" w:eastAsia="en-US"/>
    </w:rPr>
  </w:style>
  <w:style w:type="paragraph" w:styleId="Heading4">
    <w:name w:val="heading 4"/>
    <w:basedOn w:val="Normal"/>
    <w:next w:val="Normal"/>
    <w:pPr>
      <w:keepNext/>
      <w:keepLines/>
      <w:spacing w:before="240" w:after="40"/>
      <w:outlineLvl w:val="3"/>
    </w:pPr>
    <w:rPr>
      <w:b/>
      <w:lang w:val="en-US"/>
    </w:rPr>
  </w:style>
  <w:style w:type="paragraph" w:styleId="Heading5">
    <w:name w:val="heading 5"/>
    <w:basedOn w:val="Normal"/>
    <w:next w:val="Normal"/>
    <w:pPr>
      <w:keepNext/>
      <w:keepLines/>
      <w:spacing w:before="220" w:after="40"/>
      <w:outlineLvl w:val="4"/>
    </w:pPr>
    <w:rPr>
      <w:b/>
      <w:sz w:val="22"/>
      <w:szCs w:val="22"/>
      <w:lang w:val="en-US"/>
    </w:rPr>
  </w:style>
  <w:style w:type="paragraph" w:styleId="Heading6">
    <w:name w:val="heading 6"/>
    <w:basedOn w:val="Normal"/>
    <w:next w:val="Normal"/>
    <w:pPr>
      <w:keepNext/>
      <w:keepLines/>
      <w:spacing w:before="200" w:after="40"/>
      <w:outlineLvl w:val="5"/>
    </w:pPr>
    <w:rPr>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lang w:val="en-US"/>
    </w:rPr>
  </w:style>
  <w:style w:type="character" w:customStyle="1" w:styleId="Heading1Char">
    <w:name w:val="Heading 1 Char"/>
    <w:basedOn w:val="DefaultParagraphFont"/>
    <w:link w:val="Heading1"/>
    <w:uiPriority w:val="9"/>
    <w:rsid w:val="007E2DBC"/>
    <w:rPr>
      <w:rFonts w:ascii="Times New Roman" w:hAnsi="Times New Roman" w:cs="Times New Roman"/>
      <w:b/>
      <w:sz w:val="32"/>
      <w:szCs w:val="32"/>
      <w:lang w:val="en-US"/>
    </w:rPr>
  </w:style>
  <w:style w:type="character" w:customStyle="1" w:styleId="Heading3Char">
    <w:name w:val="Heading 3 Char"/>
    <w:basedOn w:val="DefaultParagraphFont"/>
    <w:link w:val="Heading3"/>
    <w:uiPriority w:val="9"/>
    <w:rsid w:val="007E2DBC"/>
    <w:rPr>
      <w:rFonts w:ascii="Times New Roman" w:hAnsi="Times New Roman" w:cs="Times New Roman"/>
      <w:bCs/>
      <w:sz w:val="28"/>
      <w:szCs w:val="28"/>
      <w:lang w:val="en-US"/>
    </w:rPr>
  </w:style>
  <w:style w:type="character" w:styleId="CommentReference">
    <w:name w:val="annotation reference"/>
    <w:basedOn w:val="DefaultParagraphFont"/>
    <w:uiPriority w:val="99"/>
    <w:semiHidden/>
    <w:unhideWhenUsed/>
    <w:rsid w:val="007E2DBC"/>
    <w:rPr>
      <w:sz w:val="16"/>
      <w:szCs w:val="16"/>
    </w:rPr>
  </w:style>
  <w:style w:type="paragraph" w:styleId="CommentText">
    <w:name w:val="annotation text"/>
    <w:basedOn w:val="Normal"/>
    <w:link w:val="CommentTextChar"/>
    <w:uiPriority w:val="99"/>
    <w:semiHidden/>
    <w:unhideWhenUsed/>
    <w:rsid w:val="007E2DBC"/>
    <w:rPr>
      <w:rFonts w:asciiTheme="minorHAnsi" w:hAnsiTheme="minorHAnsi" w:cstheme="minorBidi"/>
      <w:sz w:val="20"/>
      <w:szCs w:val="20"/>
      <w:lang w:val="en-US" w:eastAsia="en-US"/>
    </w:rPr>
  </w:style>
  <w:style w:type="character" w:customStyle="1" w:styleId="CommentTextChar">
    <w:name w:val="Comment Text Char"/>
    <w:basedOn w:val="DefaultParagraphFont"/>
    <w:link w:val="CommentText"/>
    <w:uiPriority w:val="99"/>
    <w:semiHidden/>
    <w:rsid w:val="007E2DBC"/>
    <w:rPr>
      <w:sz w:val="20"/>
      <w:szCs w:val="20"/>
    </w:rPr>
  </w:style>
  <w:style w:type="paragraph" w:styleId="BalloonText">
    <w:name w:val="Balloon Text"/>
    <w:basedOn w:val="Normal"/>
    <w:link w:val="BalloonTextChar"/>
    <w:uiPriority w:val="99"/>
    <w:semiHidden/>
    <w:unhideWhenUsed/>
    <w:rsid w:val="007E2DBC"/>
    <w:rPr>
      <w:sz w:val="18"/>
      <w:szCs w:val="18"/>
    </w:rPr>
  </w:style>
  <w:style w:type="character" w:customStyle="1" w:styleId="BalloonTextChar">
    <w:name w:val="Balloon Text Char"/>
    <w:basedOn w:val="DefaultParagraphFont"/>
    <w:link w:val="BalloonText"/>
    <w:uiPriority w:val="99"/>
    <w:semiHidden/>
    <w:rsid w:val="007E2DBC"/>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7E2DB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E2DBC"/>
    <w:pPr>
      <w:ind w:left="720"/>
      <w:contextualSpacing/>
    </w:pPr>
    <w:rPr>
      <w:rFonts w:asciiTheme="minorHAnsi" w:hAnsiTheme="minorHAnsi" w:cstheme="minorBidi"/>
      <w:lang w:val="en-US" w:eastAsia="en-US"/>
    </w:rPr>
  </w:style>
  <w:style w:type="character" w:styleId="Hyperlink">
    <w:name w:val="Hyperlink"/>
    <w:basedOn w:val="DefaultParagraphFont"/>
    <w:uiPriority w:val="99"/>
    <w:unhideWhenUsed/>
    <w:rsid w:val="00DC7873"/>
    <w:rPr>
      <w:color w:val="0563C1" w:themeColor="hyperlink"/>
      <w:u w:val="single"/>
    </w:rPr>
  </w:style>
  <w:style w:type="character" w:styleId="FollowedHyperlink">
    <w:name w:val="FollowedHyperlink"/>
    <w:basedOn w:val="DefaultParagraphFont"/>
    <w:uiPriority w:val="99"/>
    <w:semiHidden/>
    <w:unhideWhenUsed/>
    <w:rsid w:val="00D503A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1871A9"/>
    <w:rPr>
      <w:rFonts w:ascii="Times New Roman" w:hAnsi="Times New Roman" w:cs="Times New Roman"/>
      <w:b/>
      <w:bCs/>
      <w:lang w:eastAsia="sv-SE"/>
    </w:rPr>
  </w:style>
  <w:style w:type="character" w:customStyle="1" w:styleId="CommentSubjectChar">
    <w:name w:val="Comment Subject Char"/>
    <w:basedOn w:val="CommentTextChar"/>
    <w:link w:val="CommentSubject"/>
    <w:uiPriority w:val="99"/>
    <w:semiHidden/>
    <w:rsid w:val="001871A9"/>
    <w:rPr>
      <w:rFonts w:ascii="Times New Roman" w:hAnsi="Times New Roman" w:cs="Times New Roman"/>
      <w:b/>
      <w:bCs/>
      <w:sz w:val="20"/>
      <w:szCs w:val="20"/>
      <w:lang w:eastAsia="sv-S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lang w:val="en-US"/>
    </w:rPr>
  </w:style>
  <w:style w:type="table" w:styleId="TableGrid">
    <w:name w:val="Table Grid"/>
    <w:basedOn w:val="TableNormal"/>
    <w:uiPriority w:val="39"/>
    <w:rsid w:val="005E2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C25CB4"/>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C25CB4"/>
    <w:rPr>
      <w:rFonts w:asciiTheme="minorHAnsi" w:eastAsiaTheme="minorHAnsi" w:hAnsiTheme="minorHAnsi" w:cstheme="minorBidi"/>
      <w:lang w:eastAsia="en-US"/>
    </w:rPr>
  </w:style>
  <w:style w:type="paragraph" w:customStyle="1" w:styleId="Compact">
    <w:name w:val="Compact"/>
    <w:basedOn w:val="BodyText"/>
    <w:qFormat/>
    <w:rsid w:val="00C25CB4"/>
    <w:pPr>
      <w:spacing w:before="36" w:after="36"/>
    </w:pPr>
  </w:style>
  <w:style w:type="table" w:customStyle="1" w:styleId="Table">
    <w:name w:val="Table"/>
    <w:semiHidden/>
    <w:unhideWhenUsed/>
    <w:qFormat/>
    <w:rsid w:val="00C25CB4"/>
    <w:pPr>
      <w:spacing w:after="200"/>
    </w:pPr>
    <w:rPr>
      <w:rFonts w:asciiTheme="minorHAnsi" w:eastAsiaTheme="minorHAnsi" w:hAnsiTheme="minorHAnsi" w:cstheme="minorBidi"/>
      <w:lang w:eastAsia="en-US"/>
    </w:rPr>
    <w:tblPr>
      <w:tblInd w:w="0" w:type="dxa"/>
      <w:tblCellMar>
        <w:top w:w="0" w:type="dxa"/>
        <w:left w:w="108" w:type="dxa"/>
        <w:bottom w:w="0" w:type="dxa"/>
        <w:right w:w="108" w:type="dxa"/>
      </w:tblCellMar>
    </w:tblPr>
  </w:style>
  <w:style w:type="paragraph" w:customStyle="1" w:styleId="TableCaption">
    <w:name w:val="Table Caption"/>
    <w:basedOn w:val="Caption"/>
    <w:rsid w:val="00C25CB4"/>
    <w:pPr>
      <w:keepNext/>
      <w:spacing w:after="120"/>
    </w:pPr>
    <w:rPr>
      <w:rFonts w:asciiTheme="minorHAnsi" w:eastAsiaTheme="minorHAnsi" w:hAnsiTheme="minorHAnsi" w:cstheme="minorBidi"/>
      <w:iCs w:val="0"/>
      <w:color w:val="auto"/>
      <w:sz w:val="24"/>
      <w:szCs w:val="24"/>
      <w:lang w:eastAsia="en-US"/>
    </w:rPr>
  </w:style>
  <w:style w:type="paragraph" w:styleId="Caption">
    <w:name w:val="caption"/>
    <w:basedOn w:val="Normal"/>
    <w:next w:val="Normal"/>
    <w:uiPriority w:val="35"/>
    <w:semiHidden/>
    <w:unhideWhenUsed/>
    <w:qFormat/>
    <w:rsid w:val="00C25CB4"/>
    <w:pPr>
      <w:spacing w:after="200"/>
    </w:pPr>
    <w:rPr>
      <w:i/>
      <w:iCs/>
      <w:color w:val="44546A" w:themeColor="text2"/>
      <w:sz w:val="18"/>
      <w:szCs w:val="18"/>
      <w:lang w:val="en-US"/>
    </w:rPr>
  </w:style>
  <w:style w:type="character" w:customStyle="1" w:styleId="ref-title">
    <w:name w:val="ref-title"/>
    <w:basedOn w:val="DefaultParagraphFont"/>
    <w:rsid w:val="009929AB"/>
  </w:style>
  <w:style w:type="character" w:customStyle="1" w:styleId="ref-journal">
    <w:name w:val="ref-journal"/>
    <w:basedOn w:val="DefaultParagraphFont"/>
    <w:rsid w:val="009929AB"/>
  </w:style>
  <w:style w:type="character" w:customStyle="1" w:styleId="ref-vol">
    <w:name w:val="ref-vol"/>
    <w:basedOn w:val="DefaultParagraphFont"/>
    <w:rsid w:val="009929AB"/>
  </w:style>
  <w:style w:type="character" w:customStyle="1" w:styleId="nowrap">
    <w:name w:val="nowrap"/>
    <w:basedOn w:val="DefaultParagraphFont"/>
    <w:rsid w:val="009929AB"/>
  </w:style>
  <w:style w:type="character" w:customStyle="1" w:styleId="mixed-citation">
    <w:name w:val="mixed-citation"/>
    <w:basedOn w:val="DefaultParagraphFont"/>
    <w:rsid w:val="00905C17"/>
  </w:style>
  <w:style w:type="paragraph" w:styleId="HTMLPreformatted">
    <w:name w:val="HTML Preformatted"/>
    <w:basedOn w:val="Normal"/>
    <w:link w:val="HTMLPreformattedChar"/>
    <w:uiPriority w:val="99"/>
    <w:semiHidden/>
    <w:unhideWhenUsed/>
    <w:rsid w:val="0007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6395"/>
    <w:rPr>
      <w:rFonts w:ascii="Courier New" w:hAnsi="Courier New" w:cs="Courier New"/>
      <w:sz w:val="20"/>
      <w:szCs w:val="20"/>
      <w:lang w:val="sv-SE"/>
    </w:rPr>
  </w:style>
  <w:style w:type="paragraph" w:styleId="NormalWeb">
    <w:name w:val="Normal (Web)"/>
    <w:basedOn w:val="Normal"/>
    <w:uiPriority w:val="99"/>
    <w:unhideWhenUsed/>
    <w:rsid w:val="00AF3BE6"/>
    <w:pPr>
      <w:spacing w:before="100" w:beforeAutospacing="1" w:after="100" w:afterAutospacing="1"/>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5922">
      <w:bodyDiv w:val="1"/>
      <w:marLeft w:val="0"/>
      <w:marRight w:val="0"/>
      <w:marTop w:val="0"/>
      <w:marBottom w:val="0"/>
      <w:divBdr>
        <w:top w:val="none" w:sz="0" w:space="0" w:color="auto"/>
        <w:left w:val="none" w:sz="0" w:space="0" w:color="auto"/>
        <w:bottom w:val="none" w:sz="0" w:space="0" w:color="auto"/>
        <w:right w:val="none" w:sz="0" w:space="0" w:color="auto"/>
      </w:divBdr>
    </w:div>
    <w:div w:id="204365826">
      <w:bodyDiv w:val="1"/>
      <w:marLeft w:val="0"/>
      <w:marRight w:val="0"/>
      <w:marTop w:val="0"/>
      <w:marBottom w:val="0"/>
      <w:divBdr>
        <w:top w:val="none" w:sz="0" w:space="0" w:color="auto"/>
        <w:left w:val="none" w:sz="0" w:space="0" w:color="auto"/>
        <w:bottom w:val="none" w:sz="0" w:space="0" w:color="auto"/>
        <w:right w:val="none" w:sz="0" w:space="0" w:color="auto"/>
      </w:divBdr>
    </w:div>
    <w:div w:id="403525604">
      <w:bodyDiv w:val="1"/>
      <w:marLeft w:val="0"/>
      <w:marRight w:val="0"/>
      <w:marTop w:val="0"/>
      <w:marBottom w:val="0"/>
      <w:divBdr>
        <w:top w:val="none" w:sz="0" w:space="0" w:color="auto"/>
        <w:left w:val="none" w:sz="0" w:space="0" w:color="auto"/>
        <w:bottom w:val="none" w:sz="0" w:space="0" w:color="auto"/>
        <w:right w:val="none" w:sz="0" w:space="0" w:color="auto"/>
      </w:divBdr>
    </w:div>
    <w:div w:id="465319790">
      <w:bodyDiv w:val="1"/>
      <w:marLeft w:val="0"/>
      <w:marRight w:val="0"/>
      <w:marTop w:val="0"/>
      <w:marBottom w:val="0"/>
      <w:divBdr>
        <w:top w:val="none" w:sz="0" w:space="0" w:color="auto"/>
        <w:left w:val="none" w:sz="0" w:space="0" w:color="auto"/>
        <w:bottom w:val="none" w:sz="0" w:space="0" w:color="auto"/>
        <w:right w:val="none" w:sz="0" w:space="0" w:color="auto"/>
      </w:divBdr>
    </w:div>
    <w:div w:id="543443941">
      <w:bodyDiv w:val="1"/>
      <w:marLeft w:val="0"/>
      <w:marRight w:val="0"/>
      <w:marTop w:val="0"/>
      <w:marBottom w:val="0"/>
      <w:divBdr>
        <w:top w:val="none" w:sz="0" w:space="0" w:color="auto"/>
        <w:left w:val="none" w:sz="0" w:space="0" w:color="auto"/>
        <w:bottom w:val="none" w:sz="0" w:space="0" w:color="auto"/>
        <w:right w:val="none" w:sz="0" w:space="0" w:color="auto"/>
      </w:divBdr>
    </w:div>
    <w:div w:id="591402243">
      <w:bodyDiv w:val="1"/>
      <w:marLeft w:val="0"/>
      <w:marRight w:val="0"/>
      <w:marTop w:val="0"/>
      <w:marBottom w:val="0"/>
      <w:divBdr>
        <w:top w:val="none" w:sz="0" w:space="0" w:color="auto"/>
        <w:left w:val="none" w:sz="0" w:space="0" w:color="auto"/>
        <w:bottom w:val="none" w:sz="0" w:space="0" w:color="auto"/>
        <w:right w:val="none" w:sz="0" w:space="0" w:color="auto"/>
      </w:divBdr>
    </w:div>
    <w:div w:id="732312343">
      <w:bodyDiv w:val="1"/>
      <w:marLeft w:val="0"/>
      <w:marRight w:val="0"/>
      <w:marTop w:val="0"/>
      <w:marBottom w:val="0"/>
      <w:divBdr>
        <w:top w:val="none" w:sz="0" w:space="0" w:color="auto"/>
        <w:left w:val="none" w:sz="0" w:space="0" w:color="auto"/>
        <w:bottom w:val="none" w:sz="0" w:space="0" w:color="auto"/>
        <w:right w:val="none" w:sz="0" w:space="0" w:color="auto"/>
      </w:divBdr>
    </w:div>
    <w:div w:id="777525814">
      <w:bodyDiv w:val="1"/>
      <w:marLeft w:val="0"/>
      <w:marRight w:val="0"/>
      <w:marTop w:val="0"/>
      <w:marBottom w:val="0"/>
      <w:divBdr>
        <w:top w:val="none" w:sz="0" w:space="0" w:color="auto"/>
        <w:left w:val="none" w:sz="0" w:space="0" w:color="auto"/>
        <w:bottom w:val="none" w:sz="0" w:space="0" w:color="auto"/>
        <w:right w:val="none" w:sz="0" w:space="0" w:color="auto"/>
      </w:divBdr>
    </w:div>
    <w:div w:id="944070609">
      <w:bodyDiv w:val="1"/>
      <w:marLeft w:val="0"/>
      <w:marRight w:val="0"/>
      <w:marTop w:val="0"/>
      <w:marBottom w:val="0"/>
      <w:divBdr>
        <w:top w:val="none" w:sz="0" w:space="0" w:color="auto"/>
        <w:left w:val="none" w:sz="0" w:space="0" w:color="auto"/>
        <w:bottom w:val="none" w:sz="0" w:space="0" w:color="auto"/>
        <w:right w:val="none" w:sz="0" w:space="0" w:color="auto"/>
      </w:divBdr>
    </w:div>
    <w:div w:id="994724696">
      <w:bodyDiv w:val="1"/>
      <w:marLeft w:val="0"/>
      <w:marRight w:val="0"/>
      <w:marTop w:val="0"/>
      <w:marBottom w:val="0"/>
      <w:divBdr>
        <w:top w:val="none" w:sz="0" w:space="0" w:color="auto"/>
        <w:left w:val="none" w:sz="0" w:space="0" w:color="auto"/>
        <w:bottom w:val="none" w:sz="0" w:space="0" w:color="auto"/>
        <w:right w:val="none" w:sz="0" w:space="0" w:color="auto"/>
      </w:divBdr>
    </w:div>
    <w:div w:id="1015497730">
      <w:bodyDiv w:val="1"/>
      <w:marLeft w:val="0"/>
      <w:marRight w:val="0"/>
      <w:marTop w:val="0"/>
      <w:marBottom w:val="0"/>
      <w:divBdr>
        <w:top w:val="none" w:sz="0" w:space="0" w:color="auto"/>
        <w:left w:val="none" w:sz="0" w:space="0" w:color="auto"/>
        <w:bottom w:val="none" w:sz="0" w:space="0" w:color="auto"/>
        <w:right w:val="none" w:sz="0" w:space="0" w:color="auto"/>
      </w:divBdr>
    </w:div>
    <w:div w:id="1057245504">
      <w:bodyDiv w:val="1"/>
      <w:marLeft w:val="0"/>
      <w:marRight w:val="0"/>
      <w:marTop w:val="0"/>
      <w:marBottom w:val="0"/>
      <w:divBdr>
        <w:top w:val="none" w:sz="0" w:space="0" w:color="auto"/>
        <w:left w:val="none" w:sz="0" w:space="0" w:color="auto"/>
        <w:bottom w:val="none" w:sz="0" w:space="0" w:color="auto"/>
        <w:right w:val="none" w:sz="0" w:space="0" w:color="auto"/>
      </w:divBdr>
    </w:div>
    <w:div w:id="1604025086">
      <w:bodyDiv w:val="1"/>
      <w:marLeft w:val="0"/>
      <w:marRight w:val="0"/>
      <w:marTop w:val="0"/>
      <w:marBottom w:val="0"/>
      <w:divBdr>
        <w:top w:val="none" w:sz="0" w:space="0" w:color="auto"/>
        <w:left w:val="none" w:sz="0" w:space="0" w:color="auto"/>
        <w:bottom w:val="none" w:sz="0" w:space="0" w:color="auto"/>
        <w:right w:val="none" w:sz="0" w:space="0" w:color="auto"/>
      </w:divBdr>
    </w:div>
    <w:div w:id="1809207222">
      <w:bodyDiv w:val="1"/>
      <w:marLeft w:val="0"/>
      <w:marRight w:val="0"/>
      <w:marTop w:val="0"/>
      <w:marBottom w:val="0"/>
      <w:divBdr>
        <w:top w:val="none" w:sz="0" w:space="0" w:color="auto"/>
        <w:left w:val="none" w:sz="0" w:space="0" w:color="auto"/>
        <w:bottom w:val="none" w:sz="0" w:space="0" w:color="auto"/>
        <w:right w:val="none" w:sz="0" w:space="0" w:color="auto"/>
      </w:divBdr>
    </w:div>
    <w:div w:id="1841921688">
      <w:bodyDiv w:val="1"/>
      <w:marLeft w:val="0"/>
      <w:marRight w:val="0"/>
      <w:marTop w:val="0"/>
      <w:marBottom w:val="0"/>
      <w:divBdr>
        <w:top w:val="none" w:sz="0" w:space="0" w:color="auto"/>
        <w:left w:val="none" w:sz="0" w:space="0" w:color="auto"/>
        <w:bottom w:val="none" w:sz="0" w:space="0" w:color="auto"/>
        <w:right w:val="none" w:sz="0" w:space="0" w:color="auto"/>
      </w:divBdr>
    </w:div>
    <w:div w:id="1856992487">
      <w:bodyDiv w:val="1"/>
      <w:marLeft w:val="0"/>
      <w:marRight w:val="0"/>
      <w:marTop w:val="0"/>
      <w:marBottom w:val="0"/>
      <w:divBdr>
        <w:top w:val="none" w:sz="0" w:space="0" w:color="auto"/>
        <w:left w:val="none" w:sz="0" w:space="0" w:color="auto"/>
        <w:bottom w:val="none" w:sz="0" w:space="0" w:color="auto"/>
        <w:right w:val="none" w:sz="0" w:space="0" w:color="auto"/>
      </w:divBdr>
    </w:div>
    <w:div w:id="1895659740">
      <w:bodyDiv w:val="1"/>
      <w:marLeft w:val="0"/>
      <w:marRight w:val="0"/>
      <w:marTop w:val="0"/>
      <w:marBottom w:val="0"/>
      <w:divBdr>
        <w:top w:val="none" w:sz="0" w:space="0" w:color="auto"/>
        <w:left w:val="none" w:sz="0" w:space="0" w:color="auto"/>
        <w:bottom w:val="none" w:sz="0" w:space="0" w:color="auto"/>
        <w:right w:val="none" w:sz="0" w:space="0" w:color="auto"/>
      </w:divBdr>
    </w:div>
    <w:div w:id="2036808652">
      <w:bodyDiv w:val="1"/>
      <w:marLeft w:val="0"/>
      <w:marRight w:val="0"/>
      <w:marTop w:val="0"/>
      <w:marBottom w:val="0"/>
      <w:divBdr>
        <w:top w:val="none" w:sz="0" w:space="0" w:color="auto"/>
        <w:left w:val="none" w:sz="0" w:space="0" w:color="auto"/>
        <w:bottom w:val="none" w:sz="0" w:space="0" w:color="auto"/>
        <w:right w:val="none" w:sz="0" w:space="0" w:color="auto"/>
      </w:divBdr>
    </w:div>
    <w:div w:id="2044019471">
      <w:bodyDiv w:val="1"/>
      <w:marLeft w:val="0"/>
      <w:marRight w:val="0"/>
      <w:marTop w:val="0"/>
      <w:marBottom w:val="0"/>
      <w:divBdr>
        <w:top w:val="none" w:sz="0" w:space="0" w:color="auto"/>
        <w:left w:val="none" w:sz="0" w:space="0" w:color="auto"/>
        <w:bottom w:val="none" w:sz="0" w:space="0" w:color="auto"/>
        <w:right w:val="none" w:sz="0" w:space="0" w:color="auto"/>
      </w:divBdr>
    </w:div>
    <w:div w:id="2138451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scholar.google.com/scholar_lookup?journal=Injury&amp;title=Exploring+injury+severity+measures+and+in-hospital+mortality:+A+multi-hospital+study+in+Kenya&amp;author=YW+Hung&amp;author=H+He&amp;author=A+Mehmood&amp;volume=48&amp;publication_year=2017&amp;pages=2112-8&amp;pmid=28716210&amp;doi=10.1016/j.injury.2017.07.001&a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ncbi.nlm.nih.gov/pubmed/28716210" TargetMode="External"/><Relationship Id="rId5" Type="http://schemas.openxmlformats.org/officeDocument/2006/relationships/webSettings" Target="webSettings.xml"/><Relationship Id="rId10" Type="http://schemas.openxmlformats.org/officeDocument/2006/relationships/hyperlink" Target="https://scholar.google.com/scholar_lookup?journal=Injury&amp;title=Validation+of+international+trauma+scoring+systems+in+urban+trauma+centres+in+India&amp;author=N+Roy&amp;author=M+Gerdin&amp;author=E+Schneider&amp;volume=47&amp;publication_year=2016&amp;pages=2459-64&amp;pmid=27667119&amp;doi=10.1016/j.injury.2016.09.027&amp;" TargetMode="External"/><Relationship Id="rId4" Type="http://schemas.openxmlformats.org/officeDocument/2006/relationships/settings" Target="settings.xml"/><Relationship Id="rId9" Type="http://schemas.openxmlformats.org/officeDocument/2006/relationships/hyperlink" Target="https://www.ncbi.nlm.nih.gov/pubmed/27667119"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26F588C-3A35-2346-AA35-CAB2C679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28</Pages>
  <Words>7955</Words>
  <Characters>45349</Characters>
  <Application>Microsoft Office Word</Application>
  <DocSecurity>0</DocSecurity>
  <Lines>377</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Karolinska Institutet Universitetsbiblioteket</Company>
  <LinksUpToDate>false</LinksUpToDate>
  <CharactersWithSpaces>53198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Salar Mohammed</dc:creator>
  <cp:lastModifiedBy>Martin Gerdin Wärnberg</cp:lastModifiedBy>
  <cp:revision>46</cp:revision>
  <dcterms:created xsi:type="dcterms:W3CDTF">2019-12-25T17:39:00Z</dcterms:created>
  <dcterms:modified xsi:type="dcterms:W3CDTF">2019-12-30T12:25:00Z</dcterms:modified>
</cp:coreProperties>
</file>