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CC063" w14:textId="77777777" w:rsidR="002B1E3C" w:rsidRPr="00F41EC3" w:rsidRDefault="009E46D1" w:rsidP="00F41EC3">
      <w:pPr>
        <w:pStyle w:val="Heading1"/>
      </w:pPr>
      <w:r w:rsidRPr="00F41EC3">
        <w:t>Study plan</w:t>
      </w:r>
    </w:p>
    <w:p w14:paraId="4E0340B6" w14:textId="11CD7F64" w:rsidR="009E46D1" w:rsidRPr="00F41EC3" w:rsidRDefault="009E46D1" w:rsidP="00F41EC3">
      <w:pPr>
        <w:pStyle w:val="Heading3"/>
      </w:pPr>
      <w:r w:rsidRPr="00F41EC3">
        <w:t>2019-09-16</w:t>
      </w:r>
    </w:p>
    <w:p w14:paraId="6DD65BE8" w14:textId="77777777" w:rsidR="009E46D1" w:rsidRPr="00BC0FDF" w:rsidRDefault="009E46D1" w:rsidP="00F41EC3">
      <w:pPr>
        <w:pStyle w:val="Heading3"/>
      </w:pPr>
      <w:r w:rsidRPr="00BC0FDF">
        <w:t>Salar Mohammed</w:t>
      </w:r>
    </w:p>
    <w:p w14:paraId="5390D2A9" w14:textId="77777777" w:rsidR="009E46D1" w:rsidRPr="00BC0FDF" w:rsidRDefault="009E46D1" w:rsidP="00F41EC3">
      <w:pPr>
        <w:pStyle w:val="Heading3"/>
      </w:pPr>
      <w:r w:rsidRPr="00BC0FDF">
        <w:t>073-920 67 71</w:t>
      </w:r>
    </w:p>
    <w:p w14:paraId="75EE6F23" w14:textId="77777777" w:rsidR="009E46D1" w:rsidRPr="00BC0FDF" w:rsidRDefault="009E46D1" w:rsidP="00F41EC3">
      <w:pPr>
        <w:pStyle w:val="Heading3"/>
      </w:pPr>
      <w:r w:rsidRPr="00BC0FDF">
        <w:t>salar.mohammed@stud.ki.se</w:t>
      </w:r>
    </w:p>
    <w:p w14:paraId="572A986F" w14:textId="77777777" w:rsidR="009E46D1" w:rsidRPr="00BC0FDF" w:rsidRDefault="009E46D1" w:rsidP="00C7647E">
      <w:pPr>
        <w:spacing w:line="360" w:lineRule="auto"/>
        <w:rPr>
          <w:rFonts w:ascii="Times New Roman" w:hAnsi="Times New Roman" w:cs="Times New Roman"/>
          <w:lang w:val="en-US"/>
        </w:rPr>
      </w:pPr>
    </w:p>
    <w:p w14:paraId="2344599E" w14:textId="77777777" w:rsidR="009E46D1" w:rsidRPr="00BC0FDF" w:rsidRDefault="009E46D1"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How do transfers and updating of clinical prediction models for trauma triage affect mistriage rates?</w:t>
      </w:r>
    </w:p>
    <w:p w14:paraId="69DEDA13" w14:textId="77777777" w:rsidR="00894F4E" w:rsidRPr="00BC0FDF" w:rsidRDefault="00894F4E" w:rsidP="00C7647E">
      <w:pPr>
        <w:spacing w:line="360" w:lineRule="auto"/>
        <w:rPr>
          <w:rFonts w:ascii="Times New Roman" w:hAnsi="Times New Roman" w:cs="Times New Roman"/>
          <w:lang w:val="en-US"/>
        </w:rPr>
      </w:pPr>
    </w:p>
    <w:p w14:paraId="102EC29D" w14:textId="77777777" w:rsidR="004B0516" w:rsidRPr="00BC0FDF" w:rsidRDefault="004B0516" w:rsidP="00F41EC3">
      <w:pPr>
        <w:pStyle w:val="Heading1"/>
      </w:pPr>
      <w:r w:rsidRPr="00BC0FDF">
        <w:t>Introduction</w:t>
      </w:r>
    </w:p>
    <w:p w14:paraId="53AA0B29" w14:textId="1ACA7C8D" w:rsidR="007F5EF0" w:rsidRPr="00BC0FDF" w:rsidRDefault="00B8383F" w:rsidP="00C7647E">
      <w:pPr>
        <w:spacing w:line="360" w:lineRule="auto"/>
        <w:rPr>
          <w:rFonts w:ascii="Times New Roman" w:hAnsi="Times New Roman" w:cs="Times New Roman"/>
          <w:lang w:val="en-US"/>
        </w:rPr>
      </w:pPr>
      <w:del w:id="0" w:author="Martin Gerdin Wärnberg" w:date="2019-09-15T11:55:00Z">
        <w:r w:rsidRPr="00BC0FDF" w:rsidDel="00F41EC3">
          <w:rPr>
            <w:rFonts w:ascii="Times New Roman" w:hAnsi="Times New Roman" w:cs="Times New Roman"/>
            <w:lang w:val="en-US"/>
          </w:rPr>
          <w:delText>Physical trauma, injuries</w:delText>
        </w:r>
      </w:del>
      <w:ins w:id="1" w:author="Martin Gerdin Wärnberg" w:date="2019-09-15T11:55:00Z">
        <w:r w:rsidR="00F41EC3">
          <w:rPr>
            <w:rFonts w:ascii="Times New Roman" w:hAnsi="Times New Roman" w:cs="Times New Roman"/>
            <w:lang w:val="en-US"/>
          </w:rPr>
          <w:t>Trauma</w:t>
        </w:r>
      </w:ins>
      <w:r w:rsidRPr="00BC0FDF">
        <w:rPr>
          <w:rFonts w:ascii="Times New Roman" w:hAnsi="Times New Roman" w:cs="Times New Roman"/>
          <w:lang w:val="en-US"/>
        </w:rPr>
        <w:t xml:space="preserve"> </w:t>
      </w:r>
      <w:del w:id="2" w:author="Martin Gerdin Wärnberg" w:date="2019-09-15T11:55:00Z">
        <w:r w:rsidRPr="00BC0FDF" w:rsidDel="00F41EC3">
          <w:rPr>
            <w:rFonts w:ascii="Times New Roman" w:hAnsi="Times New Roman" w:cs="Times New Roman"/>
            <w:lang w:val="en-US"/>
          </w:rPr>
          <w:delText xml:space="preserve">stands </w:delText>
        </w:r>
      </w:del>
      <w:ins w:id="3" w:author="Martin Gerdin Wärnberg" w:date="2019-09-15T11:55:00Z">
        <w:r w:rsidR="00F41EC3">
          <w:rPr>
            <w:rFonts w:ascii="Times New Roman" w:hAnsi="Times New Roman" w:cs="Times New Roman"/>
            <w:lang w:val="en-US"/>
          </w:rPr>
          <w:t>accounts</w:t>
        </w:r>
        <w:r w:rsidR="00F41EC3" w:rsidRPr="00BC0FDF">
          <w:rPr>
            <w:rFonts w:ascii="Times New Roman" w:hAnsi="Times New Roman" w:cs="Times New Roman"/>
            <w:lang w:val="en-US"/>
          </w:rPr>
          <w:t xml:space="preserve"> </w:t>
        </w:r>
      </w:ins>
      <w:r w:rsidRPr="00BC0FDF">
        <w:rPr>
          <w:rFonts w:ascii="Times New Roman" w:hAnsi="Times New Roman" w:cs="Times New Roman"/>
          <w:lang w:val="en-US"/>
        </w:rPr>
        <w:t>for 9% of global mortality</w:t>
      </w:r>
      <w:ins w:id="4" w:author="Martin Gerdin Wärnberg" w:date="2019-09-15T11:55:00Z">
        <w:r w:rsidR="00F41EC3">
          <w:rPr>
            <w:rFonts w:ascii="Times New Roman" w:hAnsi="Times New Roman" w:cs="Times New Roman"/>
            <w:lang w:val="en-US"/>
          </w:rPr>
          <w:t xml:space="preserve"> (CIT</w:t>
        </w:r>
      </w:ins>
      <w:ins w:id="5" w:author="Martin Gerdin Wärnberg" w:date="2019-09-15T11:56:00Z">
        <w:r w:rsidR="00F41EC3">
          <w:rPr>
            <w:rFonts w:ascii="Times New Roman" w:hAnsi="Times New Roman" w:cs="Times New Roman"/>
            <w:lang w:val="en-US"/>
          </w:rPr>
          <w:t>ATION</w:t>
        </w:r>
      </w:ins>
      <w:ins w:id="6" w:author="Martin Gerdin Wärnberg" w:date="2019-09-15T11:55:00Z">
        <w:r w:rsidR="00F41EC3">
          <w:rPr>
            <w:rFonts w:ascii="Times New Roman" w:hAnsi="Times New Roman" w:cs="Times New Roman"/>
            <w:lang w:val="en-US"/>
          </w:rPr>
          <w:t>)</w:t>
        </w:r>
      </w:ins>
      <w:r w:rsidR="00894F4E" w:rsidRPr="00BC0FDF">
        <w:rPr>
          <w:rFonts w:ascii="Times New Roman" w:hAnsi="Times New Roman" w:cs="Times New Roman"/>
          <w:lang w:val="en-US"/>
        </w:rPr>
        <w:t>. More tha</w:t>
      </w:r>
      <w:r w:rsidRPr="00BC0FDF">
        <w:rPr>
          <w:rFonts w:ascii="Times New Roman" w:hAnsi="Times New Roman" w:cs="Times New Roman"/>
          <w:lang w:val="en-US"/>
        </w:rPr>
        <w:t xml:space="preserve">n </w:t>
      </w:r>
      <w:commentRangeStart w:id="7"/>
      <w:r w:rsidRPr="00BC0FDF">
        <w:rPr>
          <w:rFonts w:ascii="Times New Roman" w:hAnsi="Times New Roman" w:cs="Times New Roman"/>
          <w:lang w:val="en-US"/>
        </w:rPr>
        <w:t xml:space="preserve">5 </w:t>
      </w:r>
      <w:commentRangeEnd w:id="7"/>
      <w:r w:rsidR="00F41EC3">
        <w:rPr>
          <w:rStyle w:val="CommentReference"/>
        </w:rPr>
        <w:commentReference w:id="7"/>
      </w:r>
      <w:r w:rsidRPr="00BC0FDF">
        <w:rPr>
          <w:rFonts w:ascii="Times New Roman" w:hAnsi="Times New Roman" w:cs="Times New Roman"/>
          <w:lang w:val="en-US"/>
        </w:rPr>
        <w:t>million pe</w:t>
      </w:r>
      <w:r w:rsidR="00623CC0" w:rsidRPr="00BC0FDF">
        <w:rPr>
          <w:rFonts w:ascii="Times New Roman" w:hAnsi="Times New Roman" w:cs="Times New Roman"/>
          <w:lang w:val="en-US"/>
        </w:rPr>
        <w:t xml:space="preserve">ople die anually due to trauma and it is </w:t>
      </w:r>
      <w:r w:rsidR="00D95D10" w:rsidRPr="00BC0FDF">
        <w:rPr>
          <w:rFonts w:ascii="Times New Roman" w:hAnsi="Times New Roman" w:cs="Times New Roman"/>
          <w:lang w:val="en-US"/>
        </w:rPr>
        <w:t xml:space="preserve">one of </w:t>
      </w:r>
      <w:r w:rsidR="00623CC0" w:rsidRPr="00BC0FDF">
        <w:rPr>
          <w:rFonts w:ascii="Times New Roman" w:hAnsi="Times New Roman" w:cs="Times New Roman"/>
          <w:lang w:val="en-US"/>
        </w:rPr>
        <w:t xml:space="preserve">the leading </w:t>
      </w:r>
      <w:del w:id="8" w:author="Martin Gerdin Wärnberg" w:date="2019-09-15T11:56:00Z">
        <w:r w:rsidR="00623CC0" w:rsidRPr="00BC0FDF" w:rsidDel="00F41EC3">
          <w:rPr>
            <w:rFonts w:ascii="Times New Roman" w:hAnsi="Times New Roman" w:cs="Times New Roman"/>
            <w:lang w:val="en-US"/>
          </w:rPr>
          <w:delText xml:space="preserve">mortality </w:delText>
        </w:r>
      </w:del>
      <w:r w:rsidR="00623CC0" w:rsidRPr="00BC0FDF">
        <w:rPr>
          <w:rFonts w:ascii="Times New Roman" w:hAnsi="Times New Roman" w:cs="Times New Roman"/>
          <w:lang w:val="en-US"/>
        </w:rPr>
        <w:t>cause</w:t>
      </w:r>
      <w:r w:rsidR="00D95D10" w:rsidRPr="00BC0FDF">
        <w:rPr>
          <w:rFonts w:ascii="Times New Roman" w:hAnsi="Times New Roman" w:cs="Times New Roman"/>
          <w:lang w:val="en-US"/>
        </w:rPr>
        <w:t>s</w:t>
      </w:r>
      <w:r w:rsidR="00623CC0" w:rsidRPr="00BC0FDF">
        <w:rPr>
          <w:rFonts w:ascii="Times New Roman" w:hAnsi="Times New Roman" w:cs="Times New Roman"/>
          <w:lang w:val="en-US"/>
        </w:rPr>
        <w:t xml:space="preserve"> </w:t>
      </w:r>
      <w:ins w:id="9" w:author="Martin Gerdin Wärnberg" w:date="2019-09-15T11:56:00Z">
        <w:r w:rsidR="00F41EC3">
          <w:rPr>
            <w:rFonts w:ascii="Times New Roman" w:hAnsi="Times New Roman" w:cs="Times New Roman"/>
            <w:lang w:val="en-US"/>
          </w:rPr>
          <w:t xml:space="preserve">of mortality </w:t>
        </w:r>
      </w:ins>
      <w:r w:rsidR="00623CC0" w:rsidRPr="00BC0FDF">
        <w:rPr>
          <w:rFonts w:ascii="Times New Roman" w:hAnsi="Times New Roman" w:cs="Times New Roman"/>
          <w:lang w:val="en-US"/>
        </w:rPr>
        <w:t xml:space="preserve">in </w:t>
      </w:r>
      <w:r w:rsidR="00D95D10" w:rsidRPr="00BC0FDF">
        <w:rPr>
          <w:rFonts w:ascii="Times New Roman" w:hAnsi="Times New Roman" w:cs="Times New Roman"/>
          <w:lang w:val="en-US"/>
        </w:rPr>
        <w:t>individuals</w:t>
      </w:r>
      <w:r w:rsidR="00623CC0" w:rsidRPr="00BC0FDF">
        <w:rPr>
          <w:rFonts w:ascii="Times New Roman" w:hAnsi="Times New Roman" w:cs="Times New Roman"/>
          <w:lang w:val="en-US"/>
        </w:rPr>
        <w:t xml:space="preserve"> under </w:t>
      </w:r>
      <w:r w:rsidR="00D95D10" w:rsidRPr="00BC0FDF">
        <w:rPr>
          <w:rFonts w:ascii="Times New Roman" w:hAnsi="Times New Roman" w:cs="Times New Roman"/>
          <w:lang w:val="en-US"/>
        </w:rPr>
        <w:t>44</w:t>
      </w:r>
      <w:r w:rsidR="00623CC0" w:rsidRPr="00BC0FDF">
        <w:rPr>
          <w:rFonts w:ascii="Times New Roman" w:hAnsi="Times New Roman" w:cs="Times New Roman"/>
          <w:lang w:val="en-US"/>
        </w:rPr>
        <w:t xml:space="preserve"> years </w:t>
      </w:r>
      <w:r w:rsidR="003142B9" w:rsidRPr="00BC0FDF">
        <w:rPr>
          <w:rFonts w:ascii="Times New Roman" w:hAnsi="Times New Roman" w:cs="Times New Roman"/>
          <w:lang w:val="en-US"/>
        </w:rPr>
        <w:t>old (</w:t>
      </w:r>
      <w:r w:rsidRPr="00BC0FDF">
        <w:rPr>
          <w:rFonts w:ascii="Times New Roman" w:hAnsi="Times New Roman" w:cs="Times New Roman"/>
          <w:lang w:val="en-US"/>
        </w:rPr>
        <w:t>1)</w:t>
      </w:r>
      <w:ins w:id="10" w:author="Martin Gerdin Wärnberg" w:date="2019-09-15T11:56:00Z">
        <w:r w:rsidR="00F41EC3">
          <w:rPr>
            <w:rFonts w:ascii="Times New Roman" w:hAnsi="Times New Roman" w:cs="Times New Roman"/>
            <w:lang w:val="en-US"/>
          </w:rPr>
          <w:t>.</w:t>
        </w:r>
      </w:ins>
      <w:r w:rsidRPr="00BC0FDF">
        <w:rPr>
          <w:rFonts w:ascii="Times New Roman" w:hAnsi="Times New Roman" w:cs="Times New Roman"/>
          <w:lang w:val="en-US"/>
        </w:rPr>
        <w:t xml:space="preserve"> </w:t>
      </w:r>
      <w:commentRangeStart w:id="11"/>
      <w:r w:rsidR="00EA787B" w:rsidRPr="00BC0FDF">
        <w:rPr>
          <w:rFonts w:ascii="Times New Roman" w:hAnsi="Times New Roman" w:cs="Times New Roman"/>
          <w:lang w:val="en-US"/>
        </w:rPr>
        <w:t xml:space="preserve">Prediction models </w:t>
      </w:r>
      <w:r w:rsidR="001F430C" w:rsidRPr="00BC0FDF">
        <w:rPr>
          <w:rFonts w:ascii="Times New Roman" w:hAnsi="Times New Roman" w:cs="Times New Roman"/>
          <w:lang w:val="en-US"/>
        </w:rPr>
        <w:t>used in</w:t>
      </w:r>
      <w:r w:rsidR="00EA787B" w:rsidRPr="00BC0FDF">
        <w:rPr>
          <w:rFonts w:ascii="Times New Roman" w:hAnsi="Times New Roman" w:cs="Times New Roman"/>
          <w:lang w:val="en-US"/>
        </w:rPr>
        <w:t xml:space="preserve"> trauma care </w:t>
      </w:r>
      <w:r w:rsidR="008A22B0" w:rsidRPr="00BC0FDF">
        <w:rPr>
          <w:rFonts w:ascii="Times New Roman" w:hAnsi="Times New Roman" w:cs="Times New Roman"/>
          <w:lang w:val="en-US"/>
        </w:rPr>
        <w:t>seek to facilitate</w:t>
      </w:r>
      <w:r w:rsidR="001F430C" w:rsidRPr="00BC0FDF">
        <w:rPr>
          <w:rFonts w:ascii="Times New Roman" w:hAnsi="Times New Roman" w:cs="Times New Roman"/>
          <w:lang w:val="en-US"/>
        </w:rPr>
        <w:t xml:space="preserve"> </w:t>
      </w:r>
      <w:r w:rsidR="00932797" w:rsidRPr="00BC0FDF">
        <w:rPr>
          <w:rFonts w:ascii="Times New Roman" w:hAnsi="Times New Roman" w:cs="Times New Roman"/>
          <w:lang w:val="en-US"/>
        </w:rPr>
        <w:t>categorizing</w:t>
      </w:r>
      <w:r w:rsidR="001F430C" w:rsidRPr="00BC0FDF">
        <w:rPr>
          <w:rFonts w:ascii="Times New Roman" w:hAnsi="Times New Roman" w:cs="Times New Roman"/>
          <w:lang w:val="en-US"/>
        </w:rPr>
        <w:t xml:space="preserve"> of</w:t>
      </w:r>
      <w:r w:rsidR="008A22B0" w:rsidRPr="00BC0FDF">
        <w:rPr>
          <w:rFonts w:ascii="Times New Roman" w:hAnsi="Times New Roman" w:cs="Times New Roman"/>
          <w:lang w:val="en-US"/>
        </w:rPr>
        <w:t xml:space="preserve"> medical care </w:t>
      </w:r>
      <w:r w:rsidR="001F430C" w:rsidRPr="00BC0FDF">
        <w:rPr>
          <w:rFonts w:ascii="Times New Roman" w:hAnsi="Times New Roman" w:cs="Times New Roman"/>
          <w:lang w:val="en-US"/>
        </w:rPr>
        <w:t xml:space="preserve">regarding </w:t>
      </w:r>
      <w:r w:rsidR="008A22B0" w:rsidRPr="00BC0FDF">
        <w:rPr>
          <w:rFonts w:ascii="Times New Roman" w:hAnsi="Times New Roman" w:cs="Times New Roman"/>
          <w:lang w:val="en-US"/>
        </w:rPr>
        <w:t>time</w:t>
      </w:r>
      <w:r w:rsidR="001F430C" w:rsidRPr="00BC0FDF">
        <w:rPr>
          <w:rFonts w:ascii="Times New Roman" w:hAnsi="Times New Roman" w:cs="Times New Roman"/>
          <w:lang w:val="en-US"/>
        </w:rPr>
        <w:t xml:space="preserve"> frame</w:t>
      </w:r>
      <w:r w:rsidR="008A22B0" w:rsidRPr="00BC0FDF">
        <w:rPr>
          <w:rFonts w:ascii="Times New Roman" w:hAnsi="Times New Roman" w:cs="Times New Roman"/>
          <w:lang w:val="en-US"/>
        </w:rPr>
        <w:t xml:space="preserve"> </w:t>
      </w:r>
      <w:r w:rsidR="001F430C" w:rsidRPr="00BC0FDF">
        <w:rPr>
          <w:rFonts w:ascii="Times New Roman" w:hAnsi="Times New Roman" w:cs="Times New Roman"/>
          <w:lang w:val="en-US"/>
        </w:rPr>
        <w:t>and place.</w:t>
      </w:r>
      <w:commentRangeEnd w:id="11"/>
      <w:r w:rsidR="00F41EC3">
        <w:rPr>
          <w:rStyle w:val="CommentReference"/>
        </w:rPr>
        <w:commentReference w:id="11"/>
      </w:r>
      <w:r w:rsidR="00143A2D" w:rsidRPr="00BC0FDF">
        <w:rPr>
          <w:rFonts w:ascii="Times New Roman" w:hAnsi="Times New Roman" w:cs="Times New Roman"/>
          <w:lang w:val="en-US"/>
        </w:rPr>
        <w:t xml:space="preserve"> </w:t>
      </w:r>
      <w:r w:rsidR="00623CC0" w:rsidRPr="00BC0FDF">
        <w:rPr>
          <w:rFonts w:ascii="Times New Roman" w:hAnsi="Times New Roman" w:cs="Times New Roman"/>
          <w:lang w:val="en-US"/>
        </w:rPr>
        <w:t xml:space="preserve">Models have and are still being developed to predict death </w:t>
      </w:r>
      <w:r w:rsidR="00DB3DB8" w:rsidRPr="00BC0FDF">
        <w:rPr>
          <w:rFonts w:ascii="Times New Roman" w:hAnsi="Times New Roman" w:cs="Times New Roman"/>
          <w:lang w:val="en-US"/>
        </w:rPr>
        <w:t xml:space="preserve">or survival rates in patients. </w:t>
      </w:r>
      <w:r w:rsidR="00D47F34" w:rsidRPr="00BC0FDF">
        <w:rPr>
          <w:rFonts w:ascii="Times New Roman" w:hAnsi="Times New Roman" w:cs="Times New Roman"/>
          <w:lang w:val="en-US"/>
        </w:rPr>
        <w:t>Many</w:t>
      </w:r>
      <w:r w:rsidR="00932797" w:rsidRPr="00BC0FDF">
        <w:rPr>
          <w:rFonts w:ascii="Times New Roman" w:hAnsi="Times New Roman" w:cs="Times New Roman"/>
          <w:lang w:val="en-US"/>
        </w:rPr>
        <w:t xml:space="preserve"> models are built on vital-parameters suc</w:t>
      </w:r>
      <w:r w:rsidR="003142B9">
        <w:rPr>
          <w:rFonts w:ascii="Times New Roman" w:hAnsi="Times New Roman" w:cs="Times New Roman"/>
          <w:lang w:val="en-US"/>
        </w:rPr>
        <w:t>h as systolic blood pressure</w:t>
      </w:r>
      <w:ins w:id="12" w:author="Martin Gerdin Wärnberg" w:date="2019-09-15T11:58:00Z">
        <w:r w:rsidR="00F41EC3">
          <w:rPr>
            <w:rFonts w:ascii="Times New Roman" w:hAnsi="Times New Roman" w:cs="Times New Roman"/>
            <w:lang w:val="en-US"/>
          </w:rPr>
          <w:t xml:space="preserve"> </w:t>
        </w:r>
      </w:ins>
      <w:r w:rsidR="003142B9">
        <w:rPr>
          <w:rFonts w:ascii="Times New Roman" w:hAnsi="Times New Roman" w:cs="Times New Roman"/>
          <w:lang w:val="en-US"/>
        </w:rPr>
        <w:t>(SBP</w:t>
      </w:r>
      <w:r w:rsidR="00932797" w:rsidRPr="00BC0FDF">
        <w:rPr>
          <w:rFonts w:ascii="Times New Roman" w:hAnsi="Times New Roman" w:cs="Times New Roman"/>
          <w:lang w:val="en-US"/>
        </w:rPr>
        <w:t xml:space="preserve">) and </w:t>
      </w:r>
      <w:r w:rsidR="003142B9">
        <w:rPr>
          <w:rFonts w:ascii="Times New Roman" w:hAnsi="Times New Roman" w:cs="Times New Roman"/>
          <w:lang w:val="en-US"/>
        </w:rPr>
        <w:t>respiratory rate</w:t>
      </w:r>
      <w:ins w:id="13" w:author="Martin Gerdin Wärnberg" w:date="2019-09-15T11:58:00Z">
        <w:r w:rsidR="00F41EC3">
          <w:rPr>
            <w:rFonts w:ascii="Times New Roman" w:hAnsi="Times New Roman" w:cs="Times New Roman"/>
            <w:lang w:val="en-US"/>
          </w:rPr>
          <w:t xml:space="preserve"> </w:t>
        </w:r>
      </w:ins>
      <w:r w:rsidR="003142B9">
        <w:rPr>
          <w:rFonts w:ascii="Times New Roman" w:hAnsi="Times New Roman" w:cs="Times New Roman"/>
          <w:lang w:val="en-US"/>
        </w:rPr>
        <w:t>(RR) and other variables such as Glascow Coma S</w:t>
      </w:r>
      <w:r w:rsidR="00D47F34" w:rsidRPr="00BC0FDF">
        <w:rPr>
          <w:rFonts w:ascii="Times New Roman" w:hAnsi="Times New Roman" w:cs="Times New Roman"/>
          <w:lang w:val="en-US"/>
        </w:rPr>
        <w:t>cale</w:t>
      </w:r>
      <w:del w:id="14" w:author="Martin Gerdin Wärnberg" w:date="2019-09-15T11:58:00Z">
        <w:r w:rsidR="003142B9" w:rsidDel="00F41EC3">
          <w:rPr>
            <w:rFonts w:ascii="Times New Roman" w:hAnsi="Times New Roman" w:cs="Times New Roman"/>
            <w:lang w:val="en-US"/>
          </w:rPr>
          <w:delText>,</w:delText>
        </w:r>
      </w:del>
      <w:r w:rsidR="003142B9">
        <w:rPr>
          <w:rFonts w:ascii="Times New Roman" w:hAnsi="Times New Roman" w:cs="Times New Roman"/>
          <w:lang w:val="en-US"/>
        </w:rPr>
        <w:t xml:space="preserve"> </w:t>
      </w:r>
      <w:ins w:id="15" w:author="Martin Gerdin Wärnberg" w:date="2019-09-15T11:58:00Z">
        <w:r w:rsidR="00F41EC3">
          <w:rPr>
            <w:rFonts w:ascii="Times New Roman" w:hAnsi="Times New Roman" w:cs="Times New Roman"/>
            <w:lang w:val="en-US"/>
          </w:rPr>
          <w:t>(</w:t>
        </w:r>
      </w:ins>
      <w:r w:rsidR="003142B9">
        <w:rPr>
          <w:rFonts w:ascii="Times New Roman" w:hAnsi="Times New Roman" w:cs="Times New Roman"/>
          <w:lang w:val="en-US"/>
        </w:rPr>
        <w:t>GCS</w:t>
      </w:r>
      <w:ins w:id="16" w:author="Martin Gerdin Wärnberg" w:date="2019-09-15T11:58:00Z">
        <w:r w:rsidR="00F41EC3">
          <w:rPr>
            <w:rFonts w:ascii="Times New Roman" w:hAnsi="Times New Roman" w:cs="Times New Roman"/>
            <w:lang w:val="en-US"/>
          </w:rPr>
          <w:t>)</w:t>
        </w:r>
      </w:ins>
      <w:del w:id="17" w:author="Martin Gerdin Wärnberg" w:date="2019-09-15T11:58:00Z">
        <w:r w:rsidR="003142B9" w:rsidDel="00F41EC3">
          <w:rPr>
            <w:rFonts w:ascii="Times New Roman" w:hAnsi="Times New Roman" w:cs="Times New Roman"/>
            <w:lang w:val="en-US"/>
          </w:rPr>
          <w:delText>.</w:delText>
        </w:r>
      </w:del>
      <w:r w:rsidR="003142B9" w:rsidRPr="00BC0FDF">
        <w:rPr>
          <w:rFonts w:ascii="Times New Roman" w:hAnsi="Times New Roman" w:cs="Times New Roman"/>
          <w:lang w:val="en-US"/>
        </w:rPr>
        <w:t xml:space="preserve"> </w:t>
      </w:r>
      <w:commentRangeStart w:id="18"/>
      <w:r w:rsidR="003142B9" w:rsidRPr="00BC0FDF">
        <w:rPr>
          <w:rFonts w:ascii="Times New Roman" w:hAnsi="Times New Roman" w:cs="Times New Roman"/>
          <w:lang w:val="en-US"/>
        </w:rPr>
        <w:t>(</w:t>
      </w:r>
      <w:r w:rsidR="00DB3DB8" w:rsidRPr="00BC0FDF">
        <w:rPr>
          <w:rFonts w:ascii="Times New Roman" w:hAnsi="Times New Roman" w:cs="Times New Roman"/>
          <w:lang w:val="en-US"/>
        </w:rPr>
        <w:t>2)</w:t>
      </w:r>
      <w:commentRangeEnd w:id="18"/>
      <w:r w:rsidR="00F41EC3">
        <w:rPr>
          <w:rStyle w:val="CommentReference"/>
        </w:rPr>
        <w:commentReference w:id="18"/>
      </w:r>
      <w:r w:rsidR="00D47F34" w:rsidRPr="00BC0FDF">
        <w:rPr>
          <w:rFonts w:ascii="Times New Roman" w:hAnsi="Times New Roman" w:cs="Times New Roman"/>
          <w:lang w:val="en-US"/>
        </w:rPr>
        <w:t xml:space="preserve">. </w:t>
      </w:r>
      <w:commentRangeStart w:id="19"/>
      <w:r w:rsidR="00432B71" w:rsidRPr="00BC0FDF">
        <w:rPr>
          <w:rFonts w:ascii="Times New Roman" w:hAnsi="Times New Roman" w:cs="Times New Roman"/>
          <w:lang w:val="en-US"/>
        </w:rPr>
        <w:t>T</w:t>
      </w:r>
      <w:r w:rsidR="007F5EF0" w:rsidRPr="00BC0FDF">
        <w:rPr>
          <w:rFonts w:ascii="Times New Roman" w:hAnsi="Times New Roman" w:cs="Times New Roman"/>
          <w:lang w:val="en-US"/>
        </w:rPr>
        <w:t>he variables are later put in a system to</w:t>
      </w:r>
      <w:r w:rsidR="00894F4E" w:rsidRPr="00BC0FDF">
        <w:rPr>
          <w:rFonts w:ascii="Times New Roman" w:hAnsi="Times New Roman" w:cs="Times New Roman"/>
          <w:lang w:val="en-US"/>
        </w:rPr>
        <w:t xml:space="preserve"> determine the level of trauma. </w:t>
      </w:r>
      <w:commentRangeEnd w:id="19"/>
      <w:r w:rsidR="00F41EC3">
        <w:rPr>
          <w:rStyle w:val="CommentReference"/>
        </w:rPr>
        <w:commentReference w:id="19"/>
      </w:r>
      <w:commentRangeStart w:id="20"/>
      <w:r w:rsidR="00894F4E" w:rsidRPr="00BC0FDF">
        <w:rPr>
          <w:rFonts w:ascii="Times New Roman" w:hAnsi="Times New Roman" w:cs="Times New Roman"/>
          <w:lang w:val="en-US"/>
        </w:rPr>
        <w:t xml:space="preserve">Advancement </w:t>
      </w:r>
      <w:commentRangeEnd w:id="20"/>
      <w:r w:rsidR="00F41EC3">
        <w:rPr>
          <w:rStyle w:val="CommentReference"/>
        </w:rPr>
        <w:commentReference w:id="20"/>
      </w:r>
      <w:r w:rsidR="00894F4E" w:rsidRPr="00BC0FDF">
        <w:rPr>
          <w:rFonts w:ascii="Times New Roman" w:hAnsi="Times New Roman" w:cs="Times New Roman"/>
          <w:lang w:val="en-US"/>
        </w:rPr>
        <w:t xml:space="preserve">of these models are in </w:t>
      </w:r>
      <w:r w:rsidR="00DB3DB8" w:rsidRPr="00BC0FDF">
        <w:rPr>
          <w:rFonts w:ascii="Times New Roman" w:hAnsi="Times New Roman" w:cs="Times New Roman"/>
          <w:lang w:val="en-US"/>
        </w:rPr>
        <w:t>many</w:t>
      </w:r>
      <w:r w:rsidR="00894F4E" w:rsidRPr="00BC0FDF">
        <w:rPr>
          <w:rFonts w:ascii="Times New Roman" w:hAnsi="Times New Roman" w:cs="Times New Roman"/>
          <w:lang w:val="en-US"/>
        </w:rPr>
        <w:t xml:space="preserve"> cases being made limited to a specified location or </w:t>
      </w:r>
      <w:r w:rsidR="00D7053E" w:rsidRPr="00BC0FDF">
        <w:rPr>
          <w:rFonts w:ascii="Times New Roman" w:hAnsi="Times New Roman" w:cs="Times New Roman"/>
          <w:lang w:val="en-US"/>
        </w:rPr>
        <w:t>setting</w:t>
      </w:r>
      <w:r w:rsidR="00894F4E" w:rsidRPr="00BC0FDF">
        <w:rPr>
          <w:rFonts w:ascii="Times New Roman" w:hAnsi="Times New Roman" w:cs="Times New Roman"/>
          <w:lang w:val="en-US"/>
        </w:rPr>
        <w:t xml:space="preserve"> and are later being used in other circumstances. </w:t>
      </w:r>
      <w:r w:rsidR="006F14E4" w:rsidRPr="00BC0FDF">
        <w:rPr>
          <w:rFonts w:ascii="Times New Roman" w:hAnsi="Times New Roman" w:cs="Times New Roman"/>
          <w:lang w:val="en-US"/>
        </w:rPr>
        <w:t xml:space="preserve">Also, they are developed </w:t>
      </w:r>
      <w:r w:rsidR="005E590D" w:rsidRPr="00BC0FDF">
        <w:rPr>
          <w:rFonts w:ascii="Times New Roman" w:hAnsi="Times New Roman" w:cs="Times New Roman"/>
          <w:lang w:val="en-US"/>
        </w:rPr>
        <w:t xml:space="preserve">on a national </w:t>
      </w:r>
      <w:r w:rsidR="003142B9">
        <w:rPr>
          <w:rFonts w:ascii="Times New Roman" w:hAnsi="Times New Roman" w:cs="Times New Roman"/>
          <w:lang w:val="en-US"/>
        </w:rPr>
        <w:t>level</w:t>
      </w:r>
      <w:r w:rsidR="005E590D" w:rsidRPr="00BC0FDF">
        <w:rPr>
          <w:rFonts w:ascii="Times New Roman" w:hAnsi="Times New Roman" w:cs="Times New Roman"/>
          <w:lang w:val="en-US"/>
        </w:rPr>
        <w:t xml:space="preserve"> using databases for that specific country and is being used in other parts of the world. </w:t>
      </w:r>
      <w:commentRangeStart w:id="21"/>
      <w:r w:rsidR="005E590D" w:rsidRPr="00BC0FDF">
        <w:rPr>
          <w:rFonts w:ascii="Times New Roman" w:hAnsi="Times New Roman" w:cs="Times New Roman"/>
          <w:lang w:val="en-US"/>
        </w:rPr>
        <w:t xml:space="preserve">This study seeks to answer if </w:t>
      </w:r>
      <w:r w:rsidR="00BC0FDF" w:rsidRPr="00BC0FDF">
        <w:rPr>
          <w:rFonts w:ascii="Times New Roman" w:hAnsi="Times New Roman" w:cs="Times New Roman"/>
          <w:lang w:val="en-US"/>
        </w:rPr>
        <w:t>transferring</w:t>
      </w:r>
      <w:r w:rsidR="005E590D" w:rsidRPr="00BC0FDF">
        <w:rPr>
          <w:rFonts w:ascii="Times New Roman" w:hAnsi="Times New Roman" w:cs="Times New Roman"/>
          <w:lang w:val="en-US"/>
        </w:rPr>
        <w:t xml:space="preserve"> prediction models from a country and applying it in another c</w:t>
      </w:r>
      <w:r w:rsidR="00DB3DB8" w:rsidRPr="00BC0FDF">
        <w:rPr>
          <w:rFonts w:ascii="Times New Roman" w:hAnsi="Times New Roman" w:cs="Times New Roman"/>
          <w:lang w:val="en-US"/>
        </w:rPr>
        <w:t>ountry affects mistriage rates.</w:t>
      </w:r>
      <w:commentRangeEnd w:id="21"/>
      <w:r w:rsidR="00F41EC3">
        <w:rPr>
          <w:rStyle w:val="CommentReference"/>
        </w:rPr>
        <w:commentReference w:id="21"/>
      </w:r>
      <w:r w:rsidR="00DB3DB8" w:rsidRPr="00BC0FDF">
        <w:rPr>
          <w:rFonts w:ascii="Times New Roman" w:hAnsi="Times New Roman" w:cs="Times New Roman"/>
          <w:lang w:val="en-US"/>
        </w:rPr>
        <w:t xml:space="preserve"> </w:t>
      </w:r>
      <w:r w:rsidR="00557F18" w:rsidRPr="00BC0FDF">
        <w:rPr>
          <w:rFonts w:ascii="Times New Roman" w:hAnsi="Times New Roman" w:cs="Times New Roman"/>
          <w:lang w:val="en-US"/>
        </w:rPr>
        <w:t xml:space="preserve">Mistriage rates </w:t>
      </w:r>
      <w:r w:rsidR="0019481E" w:rsidRPr="00BC0FDF">
        <w:rPr>
          <w:rFonts w:ascii="Times New Roman" w:hAnsi="Times New Roman" w:cs="Times New Roman"/>
          <w:lang w:val="en-US"/>
        </w:rPr>
        <w:t xml:space="preserve">is measured as either over- or undertriage. </w:t>
      </w:r>
      <w:r w:rsidR="00DB3DB8" w:rsidRPr="00BC0FDF">
        <w:rPr>
          <w:rFonts w:ascii="Times New Roman" w:hAnsi="Times New Roman" w:cs="Times New Roman"/>
          <w:lang w:val="en-US"/>
        </w:rPr>
        <w:t xml:space="preserve">Updating the prediction models </w:t>
      </w:r>
      <w:r w:rsidR="008B67F1" w:rsidRPr="00BC0FDF">
        <w:rPr>
          <w:rFonts w:ascii="Times New Roman" w:hAnsi="Times New Roman" w:cs="Times New Roman"/>
          <w:lang w:val="en-US"/>
        </w:rPr>
        <w:t>may have an impact on mistriage rates</w:t>
      </w:r>
      <w:r w:rsidR="00933432" w:rsidRPr="00BC0FDF">
        <w:rPr>
          <w:rFonts w:ascii="Times New Roman" w:hAnsi="Times New Roman" w:cs="Times New Roman"/>
          <w:lang w:val="en-US"/>
        </w:rPr>
        <w:t xml:space="preserve"> also</w:t>
      </w:r>
      <w:r w:rsidR="004F2708" w:rsidRPr="00BC0FDF">
        <w:rPr>
          <w:rFonts w:ascii="Times New Roman" w:hAnsi="Times New Roman" w:cs="Times New Roman"/>
          <w:lang w:val="en-US"/>
        </w:rPr>
        <w:t>.</w:t>
      </w:r>
    </w:p>
    <w:p w14:paraId="3475CF2C" w14:textId="77777777" w:rsidR="009E46D1" w:rsidRPr="00BC0FDF" w:rsidRDefault="009E46D1" w:rsidP="00C7647E">
      <w:pPr>
        <w:spacing w:line="360" w:lineRule="auto"/>
        <w:rPr>
          <w:rFonts w:ascii="Times New Roman" w:hAnsi="Times New Roman" w:cs="Times New Roman"/>
          <w:lang w:val="en-US"/>
        </w:rPr>
      </w:pPr>
    </w:p>
    <w:p w14:paraId="059474E1" w14:textId="77777777" w:rsidR="002B1E3C" w:rsidRDefault="00D7053E" w:rsidP="00F41EC3">
      <w:pPr>
        <w:pStyle w:val="Heading1"/>
      </w:pPr>
      <w:r w:rsidRPr="00BC0FDF">
        <w:t>Aim</w:t>
      </w:r>
    </w:p>
    <w:p w14:paraId="6816C2F1" w14:textId="06B6CE4F" w:rsidR="00FE2D36" w:rsidRDefault="00F41EC3" w:rsidP="00C7647E">
      <w:pPr>
        <w:spacing w:line="360" w:lineRule="auto"/>
        <w:rPr>
          <w:ins w:id="22" w:author="Martin Gerdin Wärnberg" w:date="2019-09-15T15:47:00Z"/>
          <w:rFonts w:ascii="Times New Roman" w:eastAsia="Times New Roman" w:hAnsi="Times New Roman" w:cs="Times New Roman"/>
          <w:lang w:val="en-US" w:eastAsia="sv-SE"/>
        </w:rPr>
      </w:pPr>
      <w:ins w:id="23" w:author="Martin Gerdin Wärnberg" w:date="2019-09-15T12:01:00Z">
        <w:r>
          <w:rPr>
            <w:rFonts w:ascii="Times New Roman" w:eastAsia="Times New Roman" w:hAnsi="Times New Roman" w:cs="Times New Roman"/>
            <w:lang w:val="en-US" w:eastAsia="sv-SE"/>
          </w:rPr>
          <w:t>To a</w:t>
        </w:r>
      </w:ins>
      <w:del w:id="24" w:author="Martin Gerdin Wärnberg" w:date="2019-09-15T12:01:00Z">
        <w:r w:rsidR="00584F3B" w:rsidDel="00F41EC3">
          <w:rPr>
            <w:rFonts w:ascii="Times New Roman" w:eastAsia="Times New Roman" w:hAnsi="Times New Roman" w:cs="Times New Roman"/>
            <w:lang w:val="en-US" w:eastAsia="sv-SE"/>
          </w:rPr>
          <w:delText>A</w:delText>
        </w:r>
      </w:del>
      <w:r w:rsidR="00584F3B">
        <w:rPr>
          <w:rFonts w:ascii="Times New Roman" w:eastAsia="Times New Roman" w:hAnsi="Times New Roman" w:cs="Times New Roman"/>
          <w:lang w:val="en-US" w:eastAsia="sv-SE"/>
        </w:rPr>
        <w:t>sses h</w:t>
      </w:r>
      <w:r w:rsidR="00FE2D36" w:rsidRPr="00FE2D36">
        <w:rPr>
          <w:rFonts w:ascii="Times New Roman" w:eastAsia="Times New Roman" w:hAnsi="Times New Roman" w:cs="Times New Roman"/>
          <w:lang w:val="en-US" w:eastAsia="sv-SE"/>
        </w:rPr>
        <w:t>ow transfers of prediction models for traum</w:t>
      </w:r>
      <w:r w:rsidR="00584F3B">
        <w:rPr>
          <w:rFonts w:ascii="Times New Roman" w:eastAsia="Times New Roman" w:hAnsi="Times New Roman" w:cs="Times New Roman"/>
          <w:lang w:val="en-US" w:eastAsia="sv-SE"/>
        </w:rPr>
        <w:t xml:space="preserve">a triage </w:t>
      </w:r>
      <w:ins w:id="25" w:author="Martin Gerdin Wärnberg" w:date="2019-09-15T12:01:00Z">
        <w:r>
          <w:rPr>
            <w:rFonts w:ascii="Times New Roman" w:eastAsia="Times New Roman" w:hAnsi="Times New Roman" w:cs="Times New Roman"/>
            <w:lang w:val="en-US" w:eastAsia="sv-SE"/>
          </w:rPr>
          <w:t xml:space="preserve">between different settings </w:t>
        </w:r>
      </w:ins>
      <w:r w:rsidR="00584F3B">
        <w:rPr>
          <w:rFonts w:ascii="Times New Roman" w:eastAsia="Times New Roman" w:hAnsi="Times New Roman" w:cs="Times New Roman"/>
          <w:lang w:val="en-US" w:eastAsia="sv-SE"/>
        </w:rPr>
        <w:t>affect mistriage rates</w:t>
      </w:r>
      <w:del w:id="26" w:author="Martin Gerdin Wärnberg" w:date="2019-09-15T15:46:00Z">
        <w:r w:rsidR="00584F3B" w:rsidDel="00C13F42">
          <w:rPr>
            <w:rFonts w:ascii="Times New Roman" w:eastAsia="Times New Roman" w:hAnsi="Times New Roman" w:cs="Times New Roman"/>
            <w:lang w:val="en-US" w:eastAsia="sv-SE"/>
          </w:rPr>
          <w:delText>.</w:delText>
        </w:r>
        <w:r w:rsidR="00FE2D36" w:rsidRPr="00FE2D36" w:rsidDel="00C13F42">
          <w:rPr>
            <w:rFonts w:ascii="Times New Roman" w:eastAsia="Times New Roman" w:hAnsi="Times New Roman" w:cs="Times New Roman"/>
            <w:lang w:val="en-US" w:eastAsia="sv-SE"/>
          </w:rPr>
          <w:delText xml:space="preserve"> If the mistriage rates are adversely affected by model transfers,</w:delText>
        </w:r>
      </w:del>
      <w:ins w:id="27" w:author="Martin Gerdin Wärnberg" w:date="2019-09-15T15:46:00Z">
        <w:r w:rsidR="00C13F42">
          <w:rPr>
            <w:rFonts w:ascii="Times New Roman" w:eastAsia="Times New Roman" w:hAnsi="Times New Roman" w:cs="Times New Roman"/>
            <w:lang w:val="en-US" w:eastAsia="sv-SE"/>
          </w:rPr>
          <w:t xml:space="preserve"> and to asses</w:t>
        </w:r>
      </w:ins>
      <w:ins w:id="28" w:author="Martin Gerdin Wärnberg" w:date="2019-09-15T15:47:00Z">
        <w:r w:rsidR="00C13F42">
          <w:rPr>
            <w:rFonts w:ascii="Times New Roman" w:eastAsia="Times New Roman" w:hAnsi="Times New Roman" w:cs="Times New Roman"/>
            <w:lang w:val="en-US" w:eastAsia="sv-SE"/>
          </w:rPr>
          <w:t xml:space="preserve">s </w:t>
        </w:r>
      </w:ins>
      <w:del w:id="29" w:author="Martin Gerdin Wärnberg" w:date="2019-09-15T15:46:00Z">
        <w:r w:rsidR="00FE2D36" w:rsidRPr="00FE2D36" w:rsidDel="00C13F42">
          <w:rPr>
            <w:rFonts w:ascii="Times New Roman" w:eastAsia="Times New Roman" w:hAnsi="Times New Roman" w:cs="Times New Roman"/>
            <w:lang w:val="en-US" w:eastAsia="sv-SE"/>
          </w:rPr>
          <w:delText xml:space="preserve"> </w:delText>
        </w:r>
        <w:r w:rsidR="00584F3B" w:rsidDel="00C13F42">
          <w:rPr>
            <w:rFonts w:ascii="Times New Roman" w:eastAsia="Times New Roman" w:hAnsi="Times New Roman" w:cs="Times New Roman"/>
            <w:lang w:val="en-US" w:eastAsia="sv-SE"/>
          </w:rPr>
          <w:delText xml:space="preserve">asses </w:delText>
        </w:r>
      </w:del>
      <w:r w:rsidR="00FE2D36" w:rsidRPr="00FE2D36">
        <w:rPr>
          <w:rFonts w:ascii="Times New Roman" w:eastAsia="Times New Roman" w:hAnsi="Times New Roman" w:cs="Times New Roman"/>
          <w:lang w:val="en-US" w:eastAsia="sv-SE"/>
        </w:rPr>
        <w:t xml:space="preserve">how model </w:t>
      </w:r>
      <w:r w:rsidR="00584F3B">
        <w:rPr>
          <w:rFonts w:ascii="Times New Roman" w:eastAsia="Times New Roman" w:hAnsi="Times New Roman" w:cs="Times New Roman"/>
          <w:lang w:val="en-US" w:eastAsia="sv-SE"/>
        </w:rPr>
        <w:t>updating affect the</w:t>
      </w:r>
      <w:ins w:id="30" w:author="Martin Gerdin Wärnberg" w:date="2019-09-15T15:47:00Z">
        <w:r w:rsidR="00F656F7">
          <w:rPr>
            <w:rFonts w:ascii="Times New Roman" w:eastAsia="Times New Roman" w:hAnsi="Times New Roman" w:cs="Times New Roman"/>
            <w:lang w:val="en-US" w:eastAsia="sv-SE"/>
          </w:rPr>
          <w:t>se</w:t>
        </w:r>
      </w:ins>
      <w:r w:rsidR="00584F3B">
        <w:rPr>
          <w:rFonts w:ascii="Times New Roman" w:eastAsia="Times New Roman" w:hAnsi="Times New Roman" w:cs="Times New Roman"/>
          <w:lang w:val="en-US" w:eastAsia="sv-SE"/>
        </w:rPr>
        <w:t xml:space="preserve"> </w:t>
      </w:r>
      <w:del w:id="31" w:author="Martin Gerdin Wärnberg" w:date="2019-09-15T15:47:00Z">
        <w:r w:rsidR="00584F3B" w:rsidDel="00F656F7">
          <w:rPr>
            <w:rFonts w:ascii="Times New Roman" w:eastAsia="Times New Roman" w:hAnsi="Times New Roman" w:cs="Times New Roman"/>
            <w:lang w:val="en-US" w:eastAsia="sv-SE"/>
          </w:rPr>
          <w:delText xml:space="preserve">mistriage </w:delText>
        </w:r>
      </w:del>
      <w:r w:rsidR="00584F3B">
        <w:rPr>
          <w:rFonts w:ascii="Times New Roman" w:eastAsia="Times New Roman" w:hAnsi="Times New Roman" w:cs="Times New Roman"/>
          <w:lang w:val="en-US" w:eastAsia="sv-SE"/>
        </w:rPr>
        <w:t>rates</w:t>
      </w:r>
      <w:ins w:id="32" w:author="Martin Gerdin Wärnberg" w:date="2019-09-15T16:45:00Z">
        <w:r w:rsidR="002910C3">
          <w:rPr>
            <w:rFonts w:ascii="Times New Roman" w:eastAsia="Times New Roman" w:hAnsi="Times New Roman" w:cs="Times New Roman"/>
            <w:lang w:val="en-US" w:eastAsia="sv-SE"/>
          </w:rPr>
          <w:t xml:space="preserve"> compared with no updating</w:t>
        </w:r>
      </w:ins>
      <w:r w:rsidR="00584F3B">
        <w:rPr>
          <w:rFonts w:ascii="Times New Roman" w:eastAsia="Times New Roman" w:hAnsi="Times New Roman" w:cs="Times New Roman"/>
          <w:lang w:val="en-US" w:eastAsia="sv-SE"/>
        </w:rPr>
        <w:t>.</w:t>
      </w:r>
    </w:p>
    <w:p w14:paraId="7257D155" w14:textId="77777777" w:rsidR="00C13F42" w:rsidRPr="00FE2D36" w:rsidRDefault="00C13F42">
      <w:pPr>
        <w:rPr>
          <w:lang w:val="en-US"/>
        </w:rPr>
        <w:pPrChange w:id="33" w:author="Martin Gerdin Wärnberg" w:date="2019-09-15T15:47:00Z">
          <w:pPr>
            <w:spacing w:line="360" w:lineRule="auto"/>
          </w:pPr>
        </w:pPrChange>
      </w:pPr>
    </w:p>
    <w:p w14:paraId="55C21B41" w14:textId="77777777" w:rsidR="002B1E3C" w:rsidRDefault="009E46D1" w:rsidP="00F41EC3">
      <w:pPr>
        <w:pStyle w:val="Heading1"/>
      </w:pPr>
      <w:r w:rsidRPr="00BC0FDF">
        <w:t>Material and methods</w:t>
      </w:r>
    </w:p>
    <w:p w14:paraId="5714FADB" w14:textId="129C737E" w:rsidR="00360AD2" w:rsidRPr="00F41EC3" w:rsidRDefault="002B4CC5" w:rsidP="00F41EC3">
      <w:pPr>
        <w:pStyle w:val="Heading2"/>
      </w:pPr>
      <w:r w:rsidRPr="00F41EC3">
        <w:t>Study design</w:t>
      </w:r>
    </w:p>
    <w:p w14:paraId="4C812962" w14:textId="785BC450" w:rsidR="00D7053E" w:rsidRPr="00360AD2" w:rsidRDefault="00FE2D36" w:rsidP="00C7647E">
      <w:pPr>
        <w:spacing w:line="360" w:lineRule="auto"/>
        <w:rPr>
          <w:rFonts w:ascii="Times New Roman" w:hAnsi="Times New Roman" w:cs="Times New Roman"/>
          <w:sz w:val="32"/>
          <w:szCs w:val="32"/>
          <w:lang w:val="en-US"/>
        </w:rPr>
      </w:pPr>
      <w:r w:rsidRPr="00BC0FDF">
        <w:rPr>
          <w:rFonts w:ascii="Times New Roman" w:hAnsi="Times New Roman" w:cs="Times New Roman"/>
          <w:lang w:val="en-US"/>
        </w:rPr>
        <w:t xml:space="preserve">This is a registry-based cohort study with data </w:t>
      </w:r>
      <w:del w:id="34" w:author="Martin Gerdin Wärnberg" w:date="2019-09-15T12:02:00Z">
        <w:r w:rsidRPr="00BC0FDF" w:rsidDel="00F41EC3">
          <w:rPr>
            <w:rFonts w:ascii="Times New Roman" w:hAnsi="Times New Roman" w:cs="Times New Roman"/>
            <w:lang w:val="en-US"/>
          </w:rPr>
          <w:delText xml:space="preserve">being collected </w:delText>
        </w:r>
      </w:del>
      <w:r w:rsidRPr="00BC0FDF">
        <w:rPr>
          <w:rFonts w:ascii="Times New Roman" w:hAnsi="Times New Roman" w:cs="Times New Roman"/>
          <w:lang w:val="en-US"/>
        </w:rPr>
        <w:t xml:space="preserve">from the </w:t>
      </w:r>
      <w:r w:rsidR="00BC0FDF" w:rsidRPr="00BC0FDF">
        <w:rPr>
          <w:rFonts w:ascii="Times New Roman" w:hAnsi="Times New Roman" w:cs="Times New Roman"/>
          <w:lang w:val="en-US"/>
        </w:rPr>
        <w:t>Swedish</w:t>
      </w:r>
      <w:r w:rsidRPr="00BC0FDF">
        <w:rPr>
          <w:rFonts w:ascii="Times New Roman" w:hAnsi="Times New Roman" w:cs="Times New Roman"/>
          <w:lang w:val="en-US"/>
        </w:rPr>
        <w:t xml:space="preserve"> trauma registry</w:t>
      </w:r>
      <w:ins w:id="35" w:author="Martin Gerdin Wärnberg" w:date="2019-09-15T12:02:00Z">
        <w:r w:rsidR="00F41EC3">
          <w:rPr>
            <w:rFonts w:ascii="Times New Roman" w:hAnsi="Times New Roman" w:cs="Times New Roman"/>
            <w:lang w:val="en-US"/>
          </w:rPr>
          <w:t xml:space="preserve"> (</w:t>
        </w:r>
      </w:ins>
      <w:del w:id="36" w:author="Martin Gerdin Wärnberg" w:date="2019-09-15T12:02:00Z">
        <w:r w:rsidRPr="00BC0FDF" w:rsidDel="00F41EC3">
          <w:rPr>
            <w:rFonts w:ascii="Times New Roman" w:hAnsi="Times New Roman" w:cs="Times New Roman"/>
            <w:lang w:val="en-US"/>
          </w:rPr>
          <w:delText xml:space="preserve">, </w:delText>
        </w:r>
      </w:del>
      <w:r w:rsidRPr="00BC0FDF">
        <w:rPr>
          <w:rFonts w:ascii="Times New Roman" w:hAnsi="Times New Roman" w:cs="Times New Roman"/>
          <w:lang w:val="en-US"/>
        </w:rPr>
        <w:t>SweTrau</w:t>
      </w:r>
      <w:ins w:id="37" w:author="Martin Gerdin Wärnberg" w:date="2019-09-15T12:02:00Z">
        <w:r w:rsidR="00F41EC3">
          <w:rPr>
            <w:rFonts w:ascii="Times New Roman" w:hAnsi="Times New Roman" w:cs="Times New Roman"/>
            <w:lang w:val="en-US"/>
          </w:rPr>
          <w:t>)</w:t>
        </w:r>
      </w:ins>
      <w:r w:rsidRPr="00BC0FDF">
        <w:rPr>
          <w:rFonts w:ascii="Times New Roman" w:hAnsi="Times New Roman" w:cs="Times New Roman"/>
          <w:lang w:val="en-US"/>
        </w:rPr>
        <w:t xml:space="preserve">, </w:t>
      </w:r>
      <w:del w:id="38" w:author="Martin Gerdin Wärnberg" w:date="2019-09-15T12:02:00Z">
        <w:r w:rsidRPr="00BC0FDF" w:rsidDel="00F41EC3">
          <w:rPr>
            <w:rFonts w:ascii="Times New Roman" w:hAnsi="Times New Roman" w:cs="Times New Roman"/>
            <w:lang w:val="en-US"/>
          </w:rPr>
          <w:delText xml:space="preserve">from </w:delText>
        </w:r>
      </w:del>
      <w:r w:rsidRPr="00BC0FDF">
        <w:rPr>
          <w:rFonts w:ascii="Times New Roman" w:hAnsi="Times New Roman" w:cs="Times New Roman"/>
          <w:lang w:val="en-US"/>
        </w:rPr>
        <w:t>t</w:t>
      </w:r>
      <w:r w:rsidR="001B4502" w:rsidRPr="00BC0FDF">
        <w:rPr>
          <w:rFonts w:ascii="Times New Roman" w:hAnsi="Times New Roman" w:cs="Times New Roman"/>
          <w:lang w:val="en-US"/>
        </w:rPr>
        <w:t>he US national trauma data bank</w:t>
      </w:r>
      <w:ins w:id="39" w:author="Martin Gerdin Wärnberg" w:date="2019-09-15T12:02:00Z">
        <w:r w:rsidR="00F41EC3">
          <w:rPr>
            <w:rFonts w:ascii="Times New Roman" w:hAnsi="Times New Roman" w:cs="Times New Roman"/>
            <w:lang w:val="en-US"/>
          </w:rPr>
          <w:t xml:space="preserve"> (</w:t>
        </w:r>
      </w:ins>
      <w:del w:id="40" w:author="Martin Gerdin Wärnberg" w:date="2019-09-15T12:02:00Z">
        <w:r w:rsidR="001B4502" w:rsidRPr="00BC0FDF" w:rsidDel="00F41EC3">
          <w:rPr>
            <w:rFonts w:ascii="Times New Roman" w:hAnsi="Times New Roman" w:cs="Times New Roman"/>
            <w:lang w:val="en-US"/>
          </w:rPr>
          <w:delText xml:space="preserve">, </w:delText>
        </w:r>
      </w:del>
      <w:r w:rsidR="001B4502" w:rsidRPr="00BC0FDF">
        <w:rPr>
          <w:rFonts w:ascii="Times New Roman" w:hAnsi="Times New Roman" w:cs="Times New Roman"/>
          <w:lang w:val="en-US"/>
        </w:rPr>
        <w:t>NTDB</w:t>
      </w:r>
      <w:ins w:id="41" w:author="Martin Gerdin Wärnberg" w:date="2019-09-15T12:03:00Z">
        <w:r w:rsidR="00F41EC3">
          <w:rPr>
            <w:rFonts w:ascii="Times New Roman" w:hAnsi="Times New Roman" w:cs="Times New Roman"/>
            <w:lang w:val="en-US"/>
          </w:rPr>
          <w:t>)</w:t>
        </w:r>
      </w:ins>
      <w:r w:rsidR="001B4502" w:rsidRPr="00BC0FDF">
        <w:rPr>
          <w:rFonts w:ascii="Times New Roman" w:hAnsi="Times New Roman" w:cs="Times New Roman"/>
          <w:lang w:val="en-US"/>
        </w:rPr>
        <w:t xml:space="preserve"> and the </w:t>
      </w:r>
      <w:del w:id="42" w:author="Martin Gerdin Wärnberg" w:date="2019-09-15T12:02:00Z">
        <w:r w:rsidR="001B4502" w:rsidRPr="00BC0FDF" w:rsidDel="00F41EC3">
          <w:rPr>
            <w:rFonts w:ascii="Times New Roman" w:hAnsi="Times New Roman" w:cs="Times New Roman"/>
            <w:lang w:val="en-US"/>
          </w:rPr>
          <w:delText xml:space="preserve">Indian </w:delText>
        </w:r>
      </w:del>
      <w:ins w:id="43" w:author="Martin Gerdin Wärnberg" w:date="2019-09-15T12:02:00Z">
        <w:r w:rsidR="00F41EC3">
          <w:rPr>
            <w:rFonts w:ascii="Times New Roman" w:hAnsi="Times New Roman" w:cs="Times New Roman"/>
            <w:lang w:val="en-US"/>
          </w:rPr>
          <w:t>Towards</w:t>
        </w:r>
        <w:r w:rsidR="00F41EC3" w:rsidRPr="00BC0FDF">
          <w:rPr>
            <w:rFonts w:ascii="Times New Roman" w:hAnsi="Times New Roman" w:cs="Times New Roman"/>
            <w:lang w:val="en-US"/>
          </w:rPr>
          <w:t xml:space="preserve"> </w:t>
        </w:r>
      </w:ins>
      <w:r w:rsidR="001B4502" w:rsidRPr="00BC0FDF">
        <w:rPr>
          <w:rFonts w:ascii="Times New Roman" w:hAnsi="Times New Roman" w:cs="Times New Roman"/>
          <w:lang w:val="en-US"/>
        </w:rPr>
        <w:t>Improved Trauma Car</w:t>
      </w:r>
      <w:ins w:id="44" w:author="Martin Gerdin Wärnberg" w:date="2019-09-15T12:02:00Z">
        <w:r w:rsidR="00F41EC3">
          <w:rPr>
            <w:rFonts w:ascii="Times New Roman" w:hAnsi="Times New Roman" w:cs="Times New Roman"/>
            <w:lang w:val="en-US"/>
          </w:rPr>
          <w:t>e</w:t>
        </w:r>
      </w:ins>
      <w:del w:id="45" w:author="Martin Gerdin Wärnberg" w:date="2019-09-15T12:02:00Z">
        <w:r w:rsidR="001B4502" w:rsidRPr="00BC0FDF" w:rsidDel="00F41EC3">
          <w:rPr>
            <w:rFonts w:ascii="Times New Roman" w:hAnsi="Times New Roman" w:cs="Times New Roman"/>
            <w:lang w:val="en-US"/>
          </w:rPr>
          <w:delText>a</w:delText>
        </w:r>
      </w:del>
      <w:r w:rsidR="001B4502" w:rsidRPr="00BC0FDF">
        <w:rPr>
          <w:rFonts w:ascii="Times New Roman" w:hAnsi="Times New Roman" w:cs="Times New Roman"/>
          <w:lang w:val="en-US"/>
        </w:rPr>
        <w:t xml:space="preserve"> Outcomes </w:t>
      </w:r>
      <w:ins w:id="46" w:author="Martin Gerdin Wärnberg" w:date="2019-09-15T12:02:00Z">
        <w:r w:rsidR="00F41EC3">
          <w:rPr>
            <w:rFonts w:ascii="Times New Roman" w:hAnsi="Times New Roman" w:cs="Times New Roman"/>
            <w:lang w:val="en-US"/>
          </w:rPr>
          <w:t>in India cohort (</w:t>
        </w:r>
      </w:ins>
      <w:r w:rsidR="001B4502" w:rsidRPr="00BC0FDF">
        <w:rPr>
          <w:rFonts w:ascii="Times New Roman" w:hAnsi="Times New Roman" w:cs="Times New Roman"/>
          <w:lang w:val="en-US"/>
        </w:rPr>
        <w:t>TITCO</w:t>
      </w:r>
      <w:ins w:id="47" w:author="Martin Gerdin Wärnberg" w:date="2019-09-15T12:02:00Z">
        <w:r w:rsidR="00F41EC3">
          <w:rPr>
            <w:rFonts w:ascii="Times New Roman" w:hAnsi="Times New Roman" w:cs="Times New Roman"/>
            <w:lang w:val="en-US"/>
          </w:rPr>
          <w:t>)</w:t>
        </w:r>
      </w:ins>
      <w:r w:rsidR="001B4502" w:rsidRPr="00BC0FDF">
        <w:rPr>
          <w:rFonts w:ascii="Times New Roman" w:hAnsi="Times New Roman" w:cs="Times New Roman"/>
          <w:lang w:val="en-US"/>
        </w:rPr>
        <w:t xml:space="preserve">. </w:t>
      </w:r>
    </w:p>
    <w:p w14:paraId="18B01803" w14:textId="77777777" w:rsidR="002B4CC5" w:rsidRDefault="002B4CC5" w:rsidP="00C7647E">
      <w:pPr>
        <w:spacing w:line="360" w:lineRule="auto"/>
        <w:rPr>
          <w:rFonts w:ascii="Times New Roman" w:hAnsi="Times New Roman" w:cs="Times New Roman"/>
          <w:lang w:val="en-US"/>
        </w:rPr>
      </w:pPr>
    </w:p>
    <w:p w14:paraId="304C257B" w14:textId="5556FD3C" w:rsidR="00F379C8" w:rsidRPr="00F379C8" w:rsidRDefault="00F379C8" w:rsidP="00F41EC3">
      <w:pPr>
        <w:pStyle w:val="Heading2"/>
      </w:pPr>
      <w:commentRangeStart w:id="48"/>
      <w:r w:rsidRPr="00F379C8">
        <w:t>Setting</w:t>
      </w:r>
      <w:commentRangeEnd w:id="48"/>
      <w:r w:rsidR="00F41EC3">
        <w:rPr>
          <w:rStyle w:val="CommentReference"/>
          <w:rFonts w:asciiTheme="minorHAnsi" w:hAnsiTheme="minorHAnsi" w:cstheme="minorBidi"/>
          <w:lang w:val="sv-SE"/>
        </w:rPr>
        <w:commentReference w:id="48"/>
      </w:r>
    </w:p>
    <w:p w14:paraId="6FB48C7B" w14:textId="47E5415F" w:rsidR="00DB3DB8" w:rsidRDefault="002D5B4F" w:rsidP="00C7647E">
      <w:pPr>
        <w:spacing w:line="360" w:lineRule="auto"/>
        <w:rPr>
          <w:rFonts w:ascii="Times New Roman" w:hAnsi="Times New Roman" w:cs="Times New Roman"/>
          <w:lang w:val="en-US"/>
        </w:rPr>
      </w:pPr>
      <w:r w:rsidRPr="00BC0FDF">
        <w:rPr>
          <w:rFonts w:ascii="Times New Roman" w:hAnsi="Times New Roman" w:cs="Times New Roman"/>
          <w:lang w:val="en-US"/>
        </w:rPr>
        <w:t xml:space="preserve">Each dataset will be divided into samples of three; development, updating and validation samples. Logistic regression will be used to develop the models in the development samples. An estimation of the mistriage rates in the validation samples models </w:t>
      </w:r>
      <w:r w:rsidR="00EE7005" w:rsidRPr="00BC0FDF">
        <w:rPr>
          <w:rFonts w:ascii="Times New Roman" w:hAnsi="Times New Roman" w:cs="Times New Roman"/>
          <w:lang w:val="en-US"/>
        </w:rPr>
        <w:t>and will be compar</w:t>
      </w:r>
      <w:r w:rsidR="004F2708" w:rsidRPr="00BC0FDF">
        <w:rPr>
          <w:rFonts w:ascii="Times New Roman" w:hAnsi="Times New Roman" w:cs="Times New Roman"/>
          <w:lang w:val="en-US"/>
        </w:rPr>
        <w:t>ed to it self and to the other validation sample from the other databases. The updating samples will be tested in different settings and compared to see how model updating affect the mistriage rates.</w:t>
      </w:r>
    </w:p>
    <w:p w14:paraId="053DC5BC" w14:textId="77777777" w:rsidR="00F379C8" w:rsidRDefault="00F379C8" w:rsidP="00C7647E">
      <w:pPr>
        <w:spacing w:line="360" w:lineRule="auto"/>
        <w:rPr>
          <w:rFonts w:ascii="Times New Roman" w:hAnsi="Times New Roman" w:cs="Times New Roman"/>
          <w:lang w:val="en-US"/>
        </w:rPr>
      </w:pPr>
    </w:p>
    <w:p w14:paraId="25C987AD" w14:textId="77777777" w:rsidR="0087550A" w:rsidRPr="00F379C8" w:rsidRDefault="0087550A" w:rsidP="00F41EC3">
      <w:pPr>
        <w:pStyle w:val="Heading2"/>
      </w:pPr>
      <w:r w:rsidRPr="00F379C8">
        <w:t>Participants</w:t>
      </w:r>
    </w:p>
    <w:p w14:paraId="33F22B00" w14:textId="44BE9987" w:rsidR="0030653A" w:rsidRDefault="00A737FA" w:rsidP="00C7647E">
      <w:pPr>
        <w:spacing w:line="360" w:lineRule="auto"/>
        <w:rPr>
          <w:rFonts w:ascii="Times New Roman" w:hAnsi="Times New Roman" w:cs="Times New Roman"/>
          <w:lang w:val="en-US"/>
        </w:rPr>
      </w:pPr>
      <w:r>
        <w:rPr>
          <w:rFonts w:ascii="Times New Roman" w:hAnsi="Times New Roman" w:cs="Times New Roman"/>
          <w:lang w:val="en-US"/>
        </w:rPr>
        <w:t xml:space="preserve">The </w:t>
      </w:r>
      <w:r w:rsidRPr="00A4536B">
        <w:rPr>
          <w:rFonts w:ascii="Times New Roman" w:hAnsi="Times New Roman" w:cs="Times New Roman"/>
          <w:b/>
          <w:lang w:val="en-US"/>
        </w:rPr>
        <w:t>inclusion</w:t>
      </w:r>
      <w:r>
        <w:rPr>
          <w:rFonts w:ascii="Times New Roman" w:hAnsi="Times New Roman" w:cs="Times New Roman"/>
          <w:lang w:val="en-US"/>
        </w:rPr>
        <w:t xml:space="preserve"> criteria in patients registered in SweTrau are:</w:t>
      </w:r>
    </w:p>
    <w:p w14:paraId="5F14A1B7" w14:textId="5AEB1E19" w:rsidR="00A737FA" w:rsidRDefault="00A737FA" w:rsidP="00C7647E">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All patient that have experienced a traumatic event in which a trauma protocol has been activated in a hospital</w:t>
      </w:r>
    </w:p>
    <w:p w14:paraId="009478CE" w14:textId="419074F9" w:rsidR="00A737FA" w:rsidRDefault="00A737FA" w:rsidP="00C7647E">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Admitted patients with or without trauma protocol activation</w:t>
      </w:r>
    </w:p>
    <w:p w14:paraId="08EE85D2" w14:textId="5D6A8966" w:rsidR="00A737FA" w:rsidRDefault="00A737FA" w:rsidP="00C7647E">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 xml:space="preserve">Patients </w:t>
      </w:r>
      <w:r w:rsidR="00A4536B">
        <w:rPr>
          <w:rFonts w:ascii="Times New Roman" w:hAnsi="Times New Roman" w:cs="Times New Roman"/>
          <w:lang w:val="en-US"/>
        </w:rPr>
        <w:t xml:space="preserve">transferred to the hospital &lt;7 days after the traumatic event and with a NISS score </w:t>
      </w:r>
      <w:r w:rsidR="003142B9">
        <w:rPr>
          <w:rFonts w:ascii="Times New Roman" w:hAnsi="Times New Roman" w:cs="Times New Roman"/>
          <w:lang w:val="en-US"/>
        </w:rPr>
        <w:t>of &gt;</w:t>
      </w:r>
      <w:r w:rsidR="00A4536B">
        <w:rPr>
          <w:rFonts w:ascii="Times New Roman" w:hAnsi="Times New Roman" w:cs="Times New Roman"/>
          <w:lang w:val="en-US"/>
        </w:rPr>
        <w:t xml:space="preserve">15. </w:t>
      </w:r>
    </w:p>
    <w:p w14:paraId="67162976" w14:textId="77777777" w:rsidR="00A4536B" w:rsidRDefault="00A4536B" w:rsidP="00C7647E">
      <w:pPr>
        <w:spacing w:line="360" w:lineRule="auto"/>
        <w:rPr>
          <w:rFonts w:ascii="Times New Roman" w:hAnsi="Times New Roman" w:cs="Times New Roman"/>
          <w:lang w:val="en-US"/>
        </w:rPr>
      </w:pPr>
    </w:p>
    <w:p w14:paraId="58417C04" w14:textId="71E4119B" w:rsidR="00A4536B" w:rsidRDefault="00A4536B" w:rsidP="00C7647E">
      <w:pPr>
        <w:spacing w:line="360" w:lineRule="auto"/>
        <w:rPr>
          <w:rFonts w:ascii="Times New Roman" w:hAnsi="Times New Roman" w:cs="Times New Roman"/>
          <w:lang w:val="en-US"/>
        </w:rPr>
      </w:pPr>
      <w:r w:rsidRPr="00A4536B">
        <w:rPr>
          <w:rFonts w:ascii="Times New Roman" w:hAnsi="Times New Roman" w:cs="Times New Roman"/>
          <w:b/>
          <w:lang w:val="en-US"/>
        </w:rPr>
        <w:t>Exclusion</w:t>
      </w:r>
      <w:r>
        <w:rPr>
          <w:rFonts w:ascii="Times New Roman" w:hAnsi="Times New Roman" w:cs="Times New Roman"/>
          <w:lang w:val="en-US"/>
        </w:rPr>
        <w:t xml:space="preserve"> criteria</w:t>
      </w:r>
      <w:r w:rsidR="00584F3B">
        <w:rPr>
          <w:rFonts w:ascii="Times New Roman" w:hAnsi="Times New Roman" w:cs="Times New Roman"/>
          <w:lang w:val="en-US"/>
        </w:rPr>
        <w:t xml:space="preserve"> for SweTrau</w:t>
      </w:r>
      <w:r>
        <w:rPr>
          <w:rFonts w:ascii="Times New Roman" w:hAnsi="Times New Roman" w:cs="Times New Roman"/>
          <w:lang w:val="en-US"/>
        </w:rPr>
        <w:t>:</w:t>
      </w:r>
    </w:p>
    <w:p w14:paraId="18C6521B" w14:textId="7A208642" w:rsidR="00A4536B" w:rsidRDefault="00C457DC" w:rsidP="00C7647E">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Patients whose only traumatic injury is chronic subdural hematoma</w:t>
      </w:r>
    </w:p>
    <w:p w14:paraId="69804D40" w14:textId="392F5AF9" w:rsidR="00C457DC" w:rsidRPr="00A4536B" w:rsidRDefault="00C457DC" w:rsidP="00C7647E">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Trauma protocol activation without an underlying traumatic event(6)</w:t>
      </w:r>
    </w:p>
    <w:p w14:paraId="6C6868F4" w14:textId="77777777" w:rsidR="0030653A" w:rsidRDefault="0030653A" w:rsidP="00C7647E">
      <w:pPr>
        <w:spacing w:line="360" w:lineRule="auto"/>
        <w:rPr>
          <w:rFonts w:ascii="Times New Roman" w:hAnsi="Times New Roman" w:cs="Times New Roman"/>
          <w:lang w:val="en-US"/>
        </w:rPr>
      </w:pPr>
    </w:p>
    <w:p w14:paraId="34FDCA73" w14:textId="0736644A" w:rsidR="00C457DC" w:rsidRDefault="00C457DC" w:rsidP="00C7647E">
      <w:pPr>
        <w:spacing w:line="360" w:lineRule="auto"/>
        <w:rPr>
          <w:rFonts w:eastAsia="Times New Roman"/>
          <w:lang w:eastAsia="sv-SE"/>
        </w:rPr>
      </w:pPr>
      <w:commentRangeStart w:id="49"/>
      <w:r w:rsidRPr="00F41EC3">
        <w:rPr>
          <w:rFonts w:ascii="Times New Roman" w:hAnsi="Times New Roman" w:cs="Times New Roman"/>
        </w:rPr>
        <w:t xml:space="preserve">För amerikanska registret: </w:t>
      </w:r>
      <w:r w:rsidR="002B1E3C">
        <w:rPr>
          <w:rFonts w:eastAsia="Times New Roman"/>
        </w:rPr>
        <w:t>Hittar inte ink eller exl kriterier</w:t>
      </w:r>
      <w:commentRangeEnd w:id="49"/>
      <w:r w:rsidR="00A461F8">
        <w:rPr>
          <w:rStyle w:val="CommentReference"/>
        </w:rPr>
        <w:commentReference w:id="49"/>
      </w:r>
    </w:p>
    <w:p w14:paraId="5BBC4E22" w14:textId="77777777" w:rsidR="00584F3B" w:rsidRPr="00F41EC3" w:rsidRDefault="00584F3B" w:rsidP="00C7647E">
      <w:pPr>
        <w:spacing w:line="360" w:lineRule="auto"/>
        <w:rPr>
          <w:rFonts w:ascii="Times New Roman" w:hAnsi="Times New Roman" w:cs="Times New Roman"/>
        </w:rPr>
      </w:pPr>
    </w:p>
    <w:p w14:paraId="5A3642FD" w14:textId="392C41C6" w:rsidR="00584F3B" w:rsidRDefault="00584F3B" w:rsidP="00C7647E">
      <w:pPr>
        <w:spacing w:line="360" w:lineRule="auto"/>
        <w:rPr>
          <w:rFonts w:ascii="Times New Roman" w:hAnsi="Times New Roman" w:cs="Times New Roman"/>
          <w:lang w:val="en-US"/>
        </w:rPr>
      </w:pPr>
      <w:r w:rsidRPr="00584F3B">
        <w:rPr>
          <w:rFonts w:ascii="Times New Roman" w:hAnsi="Times New Roman" w:cs="Times New Roman"/>
          <w:b/>
          <w:lang w:val="en-US"/>
        </w:rPr>
        <w:t>Inclusion</w:t>
      </w:r>
      <w:r>
        <w:rPr>
          <w:rFonts w:ascii="Times New Roman" w:hAnsi="Times New Roman" w:cs="Times New Roman"/>
          <w:lang w:val="en-US"/>
        </w:rPr>
        <w:t xml:space="preserve"> criteria for TITCO: </w:t>
      </w:r>
    </w:p>
    <w:p w14:paraId="6EB4BC19" w14:textId="2368FA6E" w:rsidR="00584F3B" w:rsidRDefault="00584F3B" w:rsidP="00C7647E">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Patients presenting to the casualty department with injury sustained from road traffic, railway, assault or burns admitted to hospital for treatment</w:t>
      </w:r>
    </w:p>
    <w:p w14:paraId="268A5198" w14:textId="081A3D07" w:rsidR="00584F3B" w:rsidRDefault="00584F3B" w:rsidP="00C7647E">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lastRenderedPageBreak/>
        <w:t>Patients who died after arrival</w:t>
      </w:r>
      <w:ins w:id="51" w:author="Martin Gerdin Wärnberg" w:date="2019-09-15T12:04:00Z">
        <w:r w:rsidR="00F41EC3">
          <w:rPr>
            <w:rFonts w:ascii="Times New Roman" w:hAnsi="Times New Roman" w:cs="Times New Roman"/>
            <w:lang w:val="en-US"/>
          </w:rPr>
          <w:t xml:space="preserve"> but </w:t>
        </w:r>
      </w:ins>
      <w:del w:id="52" w:author="Martin Gerdin Wärnberg" w:date="2019-09-15T12:04:00Z">
        <w:r w:rsidDel="00F41EC3">
          <w:rPr>
            <w:rFonts w:ascii="Times New Roman" w:hAnsi="Times New Roman" w:cs="Times New Roman"/>
            <w:lang w:val="en-US"/>
          </w:rPr>
          <w:delText>(</w:delText>
        </w:r>
      </w:del>
      <w:r>
        <w:rPr>
          <w:rFonts w:ascii="Times New Roman" w:hAnsi="Times New Roman" w:cs="Times New Roman"/>
          <w:lang w:val="en-US"/>
        </w:rPr>
        <w:t>before admission</w:t>
      </w:r>
      <w:del w:id="53" w:author="Martin Gerdin Wärnberg" w:date="2019-09-15T12:04:00Z">
        <w:r w:rsidDel="00F41EC3">
          <w:rPr>
            <w:rFonts w:ascii="Times New Roman" w:hAnsi="Times New Roman" w:cs="Times New Roman"/>
            <w:lang w:val="en-US"/>
          </w:rPr>
          <w:delText>)</w:delText>
        </w:r>
      </w:del>
    </w:p>
    <w:p w14:paraId="107A8368" w14:textId="77777777" w:rsidR="00584F3B" w:rsidRDefault="00584F3B" w:rsidP="00C7647E">
      <w:pPr>
        <w:spacing w:line="360" w:lineRule="auto"/>
        <w:rPr>
          <w:rFonts w:ascii="Times New Roman" w:hAnsi="Times New Roman" w:cs="Times New Roman"/>
          <w:lang w:val="en-US"/>
        </w:rPr>
      </w:pPr>
    </w:p>
    <w:p w14:paraId="0E7F4F66" w14:textId="55846EDA" w:rsidR="00584F3B" w:rsidRDefault="00584F3B" w:rsidP="00C7647E">
      <w:pPr>
        <w:spacing w:line="360" w:lineRule="auto"/>
        <w:rPr>
          <w:rFonts w:ascii="Times New Roman" w:hAnsi="Times New Roman" w:cs="Times New Roman"/>
          <w:lang w:val="en-US"/>
        </w:rPr>
      </w:pPr>
      <w:r w:rsidRPr="00584F3B">
        <w:rPr>
          <w:rFonts w:ascii="Times New Roman" w:hAnsi="Times New Roman" w:cs="Times New Roman"/>
          <w:b/>
          <w:lang w:val="en-US"/>
        </w:rPr>
        <w:t>Exclusion</w:t>
      </w:r>
      <w:r>
        <w:rPr>
          <w:rFonts w:ascii="Times New Roman" w:hAnsi="Times New Roman" w:cs="Times New Roman"/>
          <w:lang w:val="en-US"/>
        </w:rPr>
        <w:t xml:space="preserve"> criteria for TITCO: </w:t>
      </w:r>
    </w:p>
    <w:p w14:paraId="01C40581" w14:textId="73873409" w:rsidR="00584F3B" w:rsidRPr="00584F3B" w:rsidRDefault="00584F3B" w:rsidP="00C7647E">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Patients who were dead on arrival</w:t>
      </w:r>
      <w:ins w:id="54" w:author="Martin Gerdin Wärnberg" w:date="2019-09-15T12:03:00Z">
        <w:r w:rsidR="00F41EC3">
          <w:rPr>
            <w:rFonts w:ascii="Times New Roman" w:hAnsi="Times New Roman" w:cs="Times New Roman"/>
            <w:lang w:val="en-US"/>
          </w:rPr>
          <w:t xml:space="preserve"> </w:t>
        </w:r>
      </w:ins>
      <w:r>
        <w:rPr>
          <w:rFonts w:ascii="Times New Roman" w:hAnsi="Times New Roman" w:cs="Times New Roman"/>
          <w:lang w:val="en-US"/>
        </w:rPr>
        <w:t>(7)</w:t>
      </w:r>
    </w:p>
    <w:p w14:paraId="3C814FF5" w14:textId="77777777" w:rsidR="004F2708" w:rsidRDefault="004F2708" w:rsidP="00C7647E">
      <w:pPr>
        <w:spacing w:line="360" w:lineRule="auto"/>
        <w:rPr>
          <w:rFonts w:ascii="Times New Roman" w:hAnsi="Times New Roman" w:cs="Times New Roman"/>
          <w:lang w:val="en-US"/>
        </w:rPr>
      </w:pPr>
    </w:p>
    <w:p w14:paraId="00EA53F7" w14:textId="7C85D46E" w:rsidR="00F379C8" w:rsidRDefault="00F379C8" w:rsidP="00C7647E">
      <w:pPr>
        <w:spacing w:line="360" w:lineRule="auto"/>
        <w:rPr>
          <w:rFonts w:ascii="Times New Roman" w:hAnsi="Times New Roman" w:cs="Times New Roman"/>
          <w:lang w:val="en-US"/>
        </w:rPr>
      </w:pPr>
      <w:r>
        <w:rPr>
          <w:rFonts w:ascii="Times New Roman" w:hAnsi="Times New Roman" w:cs="Times New Roman"/>
          <w:lang w:val="en-US"/>
        </w:rPr>
        <w:t xml:space="preserve">Individuals 15 years or older registered in all three registers, SweTrau, </w:t>
      </w:r>
      <w:r w:rsidR="00D038F7">
        <w:rPr>
          <w:rFonts w:ascii="Times New Roman" w:hAnsi="Times New Roman" w:cs="Times New Roman"/>
          <w:lang w:val="en-US"/>
        </w:rPr>
        <w:t xml:space="preserve">NTDB and TITCO cohort. </w:t>
      </w:r>
      <w:ins w:id="55" w:author="Martin Gerdin Wärnberg" w:date="2019-09-15T12:03:00Z">
        <w:r w:rsidR="00F41EC3">
          <w:rPr>
            <w:rFonts w:ascii="Times New Roman" w:hAnsi="Times New Roman" w:cs="Times New Roman"/>
            <w:lang w:val="en-US"/>
          </w:rPr>
          <w:t xml:space="preserve">We will use </w:t>
        </w:r>
      </w:ins>
      <w:r w:rsidR="00D038F7">
        <w:rPr>
          <w:rFonts w:ascii="Times New Roman" w:hAnsi="Times New Roman" w:cs="Times New Roman"/>
          <w:lang w:val="en-US"/>
        </w:rPr>
        <w:t xml:space="preserve">&gt;15 years </w:t>
      </w:r>
      <w:del w:id="56" w:author="Martin Gerdin Wärnberg" w:date="2019-09-15T12:03:00Z">
        <w:r w:rsidR="00D038F7" w:rsidDel="00F41EC3">
          <w:rPr>
            <w:rFonts w:ascii="Times New Roman" w:hAnsi="Times New Roman" w:cs="Times New Roman"/>
            <w:lang w:val="en-US"/>
          </w:rPr>
          <w:delText xml:space="preserve">was </w:delText>
        </w:r>
      </w:del>
      <w:ins w:id="57" w:author="Martin Gerdin Wärnberg" w:date="2019-09-15T12:03:00Z">
        <w:r w:rsidR="00F41EC3">
          <w:rPr>
            <w:rFonts w:ascii="Times New Roman" w:hAnsi="Times New Roman" w:cs="Times New Roman"/>
            <w:lang w:val="en-US"/>
          </w:rPr>
          <w:t xml:space="preserve">as </w:t>
        </w:r>
      </w:ins>
      <w:r w:rsidR="00D038F7">
        <w:rPr>
          <w:rFonts w:ascii="Times New Roman" w:hAnsi="Times New Roman" w:cs="Times New Roman"/>
          <w:lang w:val="en-US"/>
        </w:rPr>
        <w:t xml:space="preserve">the cut off because </w:t>
      </w:r>
      <w:commentRangeStart w:id="58"/>
      <w:r w:rsidR="00D038F7">
        <w:rPr>
          <w:rFonts w:ascii="Times New Roman" w:hAnsi="Times New Roman" w:cs="Times New Roman"/>
          <w:lang w:val="en-US"/>
        </w:rPr>
        <w:t>everything below that activates trauma team for pediatrics in many cases</w:t>
      </w:r>
      <w:r w:rsidR="00FB29F0">
        <w:rPr>
          <w:rFonts w:ascii="Times New Roman" w:hAnsi="Times New Roman" w:cs="Times New Roman"/>
          <w:lang w:val="en-US"/>
        </w:rPr>
        <w:t xml:space="preserve"> and is also used in various studies as the age limit</w:t>
      </w:r>
      <w:commentRangeEnd w:id="58"/>
      <w:r w:rsidR="00F41EC3">
        <w:rPr>
          <w:rStyle w:val="CommentReference"/>
        </w:rPr>
        <w:commentReference w:id="58"/>
      </w:r>
      <w:r w:rsidR="00D038F7">
        <w:rPr>
          <w:rFonts w:ascii="Times New Roman" w:hAnsi="Times New Roman" w:cs="Times New Roman"/>
          <w:lang w:val="en-US"/>
        </w:rPr>
        <w:t>(3)</w:t>
      </w:r>
      <w:r w:rsidR="00FB29F0">
        <w:rPr>
          <w:rFonts w:ascii="Times New Roman" w:hAnsi="Times New Roman" w:cs="Times New Roman"/>
          <w:lang w:val="en-US"/>
        </w:rPr>
        <w:t>(4)(5)</w:t>
      </w:r>
      <w:r w:rsidR="00D038F7">
        <w:rPr>
          <w:rFonts w:ascii="Times New Roman" w:hAnsi="Times New Roman" w:cs="Times New Roman"/>
          <w:lang w:val="en-US"/>
        </w:rPr>
        <w:t xml:space="preserve">. </w:t>
      </w:r>
    </w:p>
    <w:p w14:paraId="15C62E94" w14:textId="77777777" w:rsidR="00D038F7" w:rsidRDefault="00D038F7" w:rsidP="00C7647E">
      <w:pPr>
        <w:spacing w:line="360" w:lineRule="auto"/>
        <w:rPr>
          <w:rFonts w:ascii="Times New Roman" w:hAnsi="Times New Roman" w:cs="Times New Roman"/>
          <w:lang w:val="en-US"/>
        </w:rPr>
      </w:pPr>
    </w:p>
    <w:p w14:paraId="570137D0" w14:textId="449D5C1A" w:rsidR="00B66724" w:rsidRDefault="00B66724" w:rsidP="00F41EC3">
      <w:pPr>
        <w:pStyle w:val="Heading2"/>
      </w:pPr>
      <w:r>
        <w:t>Data sources/measurement</w:t>
      </w:r>
    </w:p>
    <w:p w14:paraId="64C715D4" w14:textId="0FA62FB0" w:rsidR="00B66724" w:rsidRPr="00B66724" w:rsidRDefault="00B66724" w:rsidP="00C7647E">
      <w:pPr>
        <w:spacing w:line="360" w:lineRule="auto"/>
        <w:rPr>
          <w:rFonts w:ascii="Times New Roman" w:hAnsi="Times New Roman" w:cs="Times New Roman"/>
          <w:lang w:val="en-US"/>
        </w:rPr>
      </w:pPr>
      <w:r>
        <w:rPr>
          <w:rFonts w:ascii="Times New Roman" w:hAnsi="Times New Roman" w:cs="Times New Roman"/>
          <w:lang w:val="en-US"/>
        </w:rPr>
        <w:t>Every parameter will be obtained from NTDB, SweTrau and TITCO.</w:t>
      </w:r>
      <w:r w:rsidR="00205BC7">
        <w:rPr>
          <w:rFonts w:ascii="Times New Roman" w:hAnsi="Times New Roman" w:cs="Times New Roman"/>
          <w:lang w:val="en-US"/>
        </w:rPr>
        <w:t xml:space="preserve"> SBP, RR, GCS, </w:t>
      </w:r>
      <w:r w:rsidR="0069480C">
        <w:rPr>
          <w:rFonts w:ascii="Times New Roman" w:hAnsi="Times New Roman" w:cs="Times New Roman"/>
          <w:lang w:val="en-US"/>
        </w:rPr>
        <w:t xml:space="preserve">ASA, NISS and ISS </w:t>
      </w:r>
      <w:r w:rsidR="00205BC7">
        <w:rPr>
          <w:rFonts w:ascii="Times New Roman" w:hAnsi="Times New Roman" w:cs="Times New Roman"/>
          <w:lang w:val="en-US"/>
        </w:rPr>
        <w:t xml:space="preserve">sex and age </w:t>
      </w:r>
      <w:r>
        <w:rPr>
          <w:rFonts w:ascii="Times New Roman" w:hAnsi="Times New Roman" w:cs="Times New Roman"/>
          <w:lang w:val="en-US"/>
        </w:rPr>
        <w:t xml:space="preserve">have been registered </w:t>
      </w:r>
      <w:r w:rsidR="0069480C">
        <w:rPr>
          <w:rFonts w:ascii="Times New Roman" w:hAnsi="Times New Roman" w:cs="Times New Roman"/>
          <w:lang w:val="en-US"/>
        </w:rPr>
        <w:t xml:space="preserve">or calculated </w:t>
      </w:r>
      <w:r>
        <w:rPr>
          <w:rFonts w:ascii="Times New Roman" w:hAnsi="Times New Roman" w:cs="Times New Roman"/>
          <w:lang w:val="en-US"/>
        </w:rPr>
        <w:t>by workers in hospitals</w:t>
      </w:r>
      <w:ins w:id="59" w:author="Martin Gerdin Wärnberg" w:date="2019-09-15T12:07:00Z">
        <w:r w:rsidR="00F41EC3">
          <w:rPr>
            <w:rFonts w:ascii="Times New Roman" w:hAnsi="Times New Roman" w:cs="Times New Roman"/>
            <w:lang w:val="en-US"/>
          </w:rPr>
          <w:t xml:space="preserve"> </w:t>
        </w:r>
      </w:ins>
      <w:r>
        <w:rPr>
          <w:rFonts w:ascii="Times New Roman" w:hAnsi="Times New Roman" w:cs="Times New Roman"/>
          <w:lang w:val="en-US"/>
        </w:rPr>
        <w:t>(</w:t>
      </w:r>
      <w:r w:rsidR="00205BC7">
        <w:rPr>
          <w:rFonts w:ascii="Times New Roman" w:hAnsi="Times New Roman" w:cs="Times New Roman"/>
          <w:lang w:val="en-US"/>
        </w:rPr>
        <w:t>physicians</w:t>
      </w:r>
      <w:r>
        <w:rPr>
          <w:rFonts w:ascii="Times New Roman" w:hAnsi="Times New Roman" w:cs="Times New Roman"/>
          <w:lang w:val="en-US"/>
        </w:rPr>
        <w:t xml:space="preserve">, nurses, </w:t>
      </w:r>
      <w:r w:rsidR="00205BC7">
        <w:rPr>
          <w:rFonts w:ascii="Times New Roman" w:hAnsi="Times New Roman" w:cs="Times New Roman"/>
          <w:lang w:val="en-US"/>
        </w:rPr>
        <w:t xml:space="preserve">assistant nurse). </w:t>
      </w:r>
    </w:p>
    <w:p w14:paraId="2E15A8F0" w14:textId="77777777" w:rsidR="00205BC7" w:rsidRDefault="00205BC7" w:rsidP="00C7647E">
      <w:pPr>
        <w:spacing w:line="360" w:lineRule="auto"/>
        <w:rPr>
          <w:rFonts w:ascii="Times New Roman" w:hAnsi="Times New Roman" w:cs="Times New Roman"/>
          <w:sz w:val="32"/>
          <w:szCs w:val="32"/>
          <w:lang w:val="en-US"/>
        </w:rPr>
      </w:pPr>
    </w:p>
    <w:p w14:paraId="1E337BE0" w14:textId="5ABE30C8" w:rsidR="00CF1974" w:rsidRDefault="00CF1974" w:rsidP="00F41EC3">
      <w:pPr>
        <w:pStyle w:val="Heading2"/>
      </w:pPr>
      <w:r>
        <w:t>Bias</w:t>
      </w:r>
    </w:p>
    <w:p w14:paraId="38241173" w14:textId="5D87B1CF" w:rsidR="00CF1974" w:rsidRPr="00CF1974" w:rsidRDefault="00B419AF" w:rsidP="00C7647E">
      <w:pPr>
        <w:spacing w:line="360" w:lineRule="auto"/>
        <w:rPr>
          <w:rFonts w:ascii="Times New Roman" w:hAnsi="Times New Roman" w:cs="Times New Roman"/>
          <w:lang w:val="en-US"/>
        </w:rPr>
      </w:pPr>
      <w:r>
        <w:rPr>
          <w:rFonts w:ascii="Times New Roman" w:hAnsi="Times New Roman" w:cs="Times New Roman"/>
          <w:lang w:val="en-US"/>
        </w:rPr>
        <w:t xml:space="preserve">Possible when coding. The programming will be double checked by an experienced colleague. </w:t>
      </w:r>
      <w:commentRangeStart w:id="60"/>
      <w:r>
        <w:rPr>
          <w:rFonts w:ascii="Times New Roman" w:hAnsi="Times New Roman" w:cs="Times New Roman"/>
          <w:lang w:val="en-US"/>
        </w:rPr>
        <w:t>Confirmation bias is also a risk when conducting data</w:t>
      </w:r>
      <w:commentRangeEnd w:id="60"/>
      <w:r w:rsidR="00F41EC3">
        <w:rPr>
          <w:rStyle w:val="CommentReference"/>
        </w:rPr>
        <w:commentReference w:id="60"/>
      </w:r>
      <w:r>
        <w:rPr>
          <w:rFonts w:ascii="Times New Roman" w:hAnsi="Times New Roman" w:cs="Times New Roman"/>
          <w:lang w:val="en-US"/>
        </w:rPr>
        <w:t xml:space="preserve">. </w:t>
      </w:r>
    </w:p>
    <w:p w14:paraId="39BD4D3B" w14:textId="77777777" w:rsidR="00B419AF" w:rsidRDefault="00B419AF" w:rsidP="00C7647E">
      <w:pPr>
        <w:spacing w:line="360" w:lineRule="auto"/>
        <w:rPr>
          <w:rFonts w:ascii="Times New Roman" w:hAnsi="Times New Roman" w:cs="Times New Roman"/>
          <w:sz w:val="32"/>
          <w:szCs w:val="32"/>
          <w:lang w:val="en-US"/>
        </w:rPr>
      </w:pPr>
    </w:p>
    <w:p w14:paraId="6EF5A4CD" w14:textId="4A5BF0D7" w:rsidR="00D038F7" w:rsidRDefault="00D038F7" w:rsidP="00F41EC3">
      <w:pPr>
        <w:pStyle w:val="Heading2"/>
      </w:pPr>
      <w:r>
        <w:t>Study size</w:t>
      </w:r>
    </w:p>
    <w:p w14:paraId="5ED60517" w14:textId="1CBA0149" w:rsidR="001B3EFD" w:rsidRDefault="001B3EFD" w:rsidP="00C7647E">
      <w:pPr>
        <w:spacing w:line="360" w:lineRule="auto"/>
        <w:rPr>
          <w:rFonts w:ascii="Times New Roman" w:hAnsi="Times New Roman" w:cs="Times New Roman"/>
          <w:lang w:val="en-US"/>
        </w:rPr>
      </w:pPr>
      <w:r>
        <w:rPr>
          <w:rFonts w:ascii="Times New Roman" w:hAnsi="Times New Roman" w:cs="Times New Roman"/>
          <w:lang w:val="en-US"/>
        </w:rPr>
        <w:t xml:space="preserve">All patients </w:t>
      </w:r>
      <w:r w:rsidR="00AB6DB7">
        <w:rPr>
          <w:rFonts w:ascii="Times New Roman" w:hAnsi="Times New Roman" w:cs="Times New Roman"/>
          <w:lang w:val="en-US"/>
        </w:rPr>
        <w:t xml:space="preserve">in SweTrau, NTDB </w:t>
      </w:r>
      <w:r w:rsidR="00D24028">
        <w:rPr>
          <w:rFonts w:ascii="Times New Roman" w:hAnsi="Times New Roman" w:cs="Times New Roman"/>
          <w:lang w:val="en-US"/>
        </w:rPr>
        <w:t xml:space="preserve">and TITCO over 15 years of age and that fits the inclusion criteria to be </w:t>
      </w:r>
      <w:r w:rsidR="00B66724">
        <w:rPr>
          <w:rFonts w:ascii="Times New Roman" w:hAnsi="Times New Roman" w:cs="Times New Roman"/>
          <w:lang w:val="en-US"/>
        </w:rPr>
        <w:t>in the register.</w:t>
      </w:r>
    </w:p>
    <w:p w14:paraId="465F68EC" w14:textId="77777777" w:rsidR="00A53974" w:rsidRDefault="00A53974" w:rsidP="00C7647E">
      <w:pPr>
        <w:spacing w:line="360" w:lineRule="auto"/>
        <w:rPr>
          <w:rFonts w:ascii="Times New Roman" w:hAnsi="Times New Roman" w:cs="Times New Roman"/>
          <w:sz w:val="32"/>
          <w:szCs w:val="32"/>
          <w:lang w:val="en-US"/>
        </w:rPr>
      </w:pPr>
    </w:p>
    <w:p w14:paraId="1A351C1D" w14:textId="0F8228AD" w:rsidR="00F053B9" w:rsidRDefault="00F053B9" w:rsidP="00F41EC3">
      <w:pPr>
        <w:pStyle w:val="Heading2"/>
      </w:pPr>
      <w:r>
        <w:t>Patient cohort</w:t>
      </w:r>
    </w:p>
    <w:p w14:paraId="12AC9AEE" w14:textId="77777777" w:rsidR="002B1E3C" w:rsidRDefault="00F053B9" w:rsidP="00C7647E">
      <w:pPr>
        <w:spacing w:line="360" w:lineRule="auto"/>
        <w:rPr>
          <w:rFonts w:ascii="Times New Roman" w:hAnsi="Times New Roman" w:cs="Times New Roman"/>
          <w:lang w:val="en-US"/>
        </w:rPr>
      </w:pPr>
      <w:r>
        <w:rPr>
          <w:rFonts w:ascii="Times New Roman" w:hAnsi="Times New Roman" w:cs="Times New Roman"/>
          <w:lang w:val="en-US"/>
        </w:rPr>
        <w:t>Age, sex, ASA(American Society of Anaesthesiologist physical status classification system), ISS(Injury Severity Score) and NISS(New ISS).</w:t>
      </w:r>
    </w:p>
    <w:p w14:paraId="554909EA" w14:textId="77777777" w:rsidR="00A53974" w:rsidRDefault="00A53974" w:rsidP="00C7647E">
      <w:pPr>
        <w:spacing w:line="360" w:lineRule="auto"/>
        <w:rPr>
          <w:rFonts w:ascii="Times New Roman" w:hAnsi="Times New Roman" w:cs="Times New Roman"/>
          <w:sz w:val="32"/>
          <w:szCs w:val="32"/>
          <w:lang w:val="en-US"/>
        </w:rPr>
      </w:pPr>
    </w:p>
    <w:p w14:paraId="24E4B509" w14:textId="44C1EB2B" w:rsidR="00274C81" w:rsidRDefault="00274C81" w:rsidP="00F41EC3">
      <w:pPr>
        <w:pStyle w:val="Heading2"/>
        <w:rPr>
          <w:ins w:id="61" w:author="Martin Gerdin Wärnberg" w:date="2019-09-15T12:08:00Z"/>
        </w:rPr>
      </w:pPr>
      <w:r>
        <w:t>Vari</w:t>
      </w:r>
      <w:r w:rsidR="00B10517">
        <w:t>a</w:t>
      </w:r>
      <w:r>
        <w:t>bles</w:t>
      </w:r>
    </w:p>
    <w:p w14:paraId="01B6D7A1" w14:textId="77777777" w:rsidR="00F41EC3" w:rsidRDefault="00F41EC3">
      <w:pPr>
        <w:pStyle w:val="Heading3"/>
        <w:rPr>
          <w:ins w:id="62" w:author="Martin Gerdin Wärnberg" w:date="2019-09-15T12:08:00Z"/>
        </w:rPr>
        <w:pPrChange w:id="63" w:author="Martin Gerdin Wärnberg" w:date="2019-09-15T12:08:00Z">
          <w:pPr/>
        </w:pPrChange>
      </w:pPr>
      <w:moveToRangeStart w:id="64" w:author="Martin Gerdin Wärnberg" w:date="2019-09-15T12:08:00Z" w:name="move19441719"/>
      <w:commentRangeStart w:id="65"/>
      <w:moveTo w:id="66" w:author="Martin Gerdin Wärnberg" w:date="2019-09-15T12:08:00Z">
        <w:r>
          <w:t>Study outcome</w:t>
        </w:r>
      </w:moveTo>
      <w:commentRangeEnd w:id="65"/>
      <w:r>
        <w:rPr>
          <w:rStyle w:val="CommentReference"/>
          <w:rFonts w:asciiTheme="minorHAnsi" w:hAnsiTheme="minorHAnsi" w:cstheme="minorBidi"/>
          <w:bCs w:val="0"/>
          <w:lang w:val="sv-SE"/>
        </w:rPr>
        <w:commentReference w:id="65"/>
      </w:r>
    </w:p>
    <w:p w14:paraId="5E679FF8" w14:textId="5E7AF9C1" w:rsidR="00F41EC3" w:rsidRPr="00F41EC3" w:rsidRDefault="00F41EC3" w:rsidP="00F41EC3">
      <w:pPr>
        <w:rPr>
          <w:ins w:id="67" w:author="Martin Gerdin Wärnberg" w:date="2019-09-15T12:08:00Z"/>
          <w:rPrChange w:id="68" w:author="Martin Gerdin Wärnberg" w:date="2019-09-15T12:08:00Z">
            <w:rPr>
              <w:ins w:id="69" w:author="Martin Gerdin Wärnberg" w:date="2019-09-15T12:08:00Z"/>
              <w:lang w:val="en-US"/>
            </w:rPr>
          </w:rPrChange>
        </w:rPr>
      </w:pPr>
      <w:moveTo w:id="70" w:author="Martin Gerdin Wärnberg" w:date="2019-09-15T12:08:00Z">
        <w:del w:id="71" w:author="Martin Gerdin Wärnberg" w:date="2019-09-15T12:08:00Z">
          <w:r w:rsidDel="00F41EC3">
            <w:rPr>
              <w:rFonts w:ascii="Times New Roman" w:hAnsi="Times New Roman" w:cs="Times New Roman"/>
              <w:lang w:val="en-US"/>
            </w:rPr>
            <w:delText xml:space="preserve">: ISS. </w:delText>
          </w:r>
        </w:del>
        <w:r w:rsidRPr="002B1E3C">
          <w:rPr>
            <w:rFonts w:ascii="Times New Roman" w:hAnsi="Times New Roman" w:cs="Times New Roman"/>
            <w:lang w:val="en-US"/>
          </w:rPr>
          <w:t xml:space="preserve">ISS </w:t>
        </w:r>
        <w:r w:rsidRPr="00F41EC3">
          <w:rPr>
            <w:rFonts w:ascii="Times New Roman" w:hAnsi="Times New Roman" w:cs="Times New Roman"/>
            <w:color w:val="24231F"/>
            <w:lang w:val="en-US"/>
          </w:rPr>
          <w:t>≥</w:t>
        </w:r>
        <w:r w:rsidRPr="002B1E3C">
          <w:rPr>
            <w:rFonts w:ascii="Times New Roman" w:hAnsi="Times New Roman" w:cs="Times New Roman"/>
            <w:lang w:val="en-US"/>
          </w:rPr>
          <w:t>15</w:t>
        </w:r>
        <w:r>
          <w:rPr>
            <w:rFonts w:ascii="Times New Roman" w:hAnsi="Times New Roman" w:cs="Times New Roman"/>
            <w:lang w:val="en-US"/>
          </w:rPr>
          <w:t xml:space="preserve"> major trauma. </w:t>
        </w:r>
        <w:r w:rsidRPr="00F41EC3">
          <w:rPr>
            <w:rFonts w:ascii="Times New Roman" w:hAnsi="Times New Roman" w:cs="Times New Roman"/>
          </w:rPr>
          <w:t>ISS&lt;15 minor trauma. (hur lägger man till “större än eller lika med”?)</w:t>
        </w:r>
      </w:moveTo>
      <w:moveToRangeEnd w:id="64"/>
    </w:p>
    <w:p w14:paraId="57107E7A" w14:textId="2ED102E9" w:rsidR="00F41EC3" w:rsidRPr="00F41EC3" w:rsidRDefault="00F41EC3" w:rsidP="00F41EC3">
      <w:pPr>
        <w:rPr>
          <w:ins w:id="72" w:author="Martin Gerdin Wärnberg" w:date="2019-09-15T12:08:00Z"/>
          <w:rPrChange w:id="73" w:author="Martin Gerdin Wärnberg" w:date="2019-09-15T12:08:00Z">
            <w:rPr>
              <w:ins w:id="74" w:author="Martin Gerdin Wärnberg" w:date="2019-09-15T12:08:00Z"/>
              <w:lang w:val="en-US"/>
            </w:rPr>
          </w:rPrChange>
        </w:rPr>
      </w:pPr>
    </w:p>
    <w:p w14:paraId="23697066" w14:textId="1CEBE45F" w:rsidR="00F41EC3" w:rsidRDefault="00F41EC3" w:rsidP="00F41EC3">
      <w:pPr>
        <w:pStyle w:val="Heading3"/>
        <w:rPr>
          <w:ins w:id="75" w:author="Martin Gerdin Wärnberg" w:date="2019-09-15T12:09:00Z"/>
        </w:rPr>
      </w:pPr>
      <w:ins w:id="76" w:author="Martin Gerdin Wärnberg" w:date="2019-09-15T12:09:00Z">
        <w:r>
          <w:t>Model outcome</w:t>
        </w:r>
      </w:ins>
    </w:p>
    <w:p w14:paraId="20A4CDE1" w14:textId="44E9952C" w:rsidR="00F41EC3" w:rsidRDefault="00F41EC3" w:rsidP="00F41EC3">
      <w:pPr>
        <w:rPr>
          <w:ins w:id="77" w:author="Martin Gerdin Wärnberg" w:date="2019-09-15T12:10:00Z"/>
          <w:rFonts w:ascii="Times New Roman" w:hAnsi="Times New Roman" w:cs="Times New Roman"/>
          <w:lang w:val="en-US"/>
        </w:rPr>
      </w:pPr>
      <w:ins w:id="78" w:author="Martin Gerdin Wärnberg" w:date="2019-09-15T12:09:00Z">
        <w:r w:rsidRPr="0087550A">
          <w:rPr>
            <w:rFonts w:ascii="Times New Roman" w:hAnsi="Times New Roman" w:cs="Times New Roman"/>
            <w:lang w:val="en-US"/>
          </w:rPr>
          <w:lastRenderedPageBreak/>
          <w:t>Mortality within 30 days of the traumatic event</w:t>
        </w:r>
        <w:r>
          <w:rPr>
            <w:rFonts w:ascii="Times New Roman" w:hAnsi="Times New Roman" w:cs="Times New Roman"/>
            <w:lang w:val="en-US"/>
          </w:rPr>
          <w:t>. For NT</w:t>
        </w:r>
      </w:ins>
      <w:ins w:id="79" w:author="Martin Gerdin Wärnberg" w:date="2019-09-15T12:10:00Z">
        <w:r>
          <w:rPr>
            <w:rFonts w:ascii="Times New Roman" w:hAnsi="Times New Roman" w:cs="Times New Roman"/>
            <w:lang w:val="en-US"/>
          </w:rPr>
          <w:t xml:space="preserve">DB and TITCO mortality will be in-hospital mortality. For SweTrau mortality includes out of hospital mortality too. </w:t>
        </w:r>
      </w:ins>
    </w:p>
    <w:p w14:paraId="500C9AEA" w14:textId="0E9FEC5C" w:rsidR="00F41EC3" w:rsidRDefault="00F41EC3" w:rsidP="00F41EC3">
      <w:pPr>
        <w:rPr>
          <w:ins w:id="80" w:author="Martin Gerdin Wärnberg" w:date="2019-09-15T12:10:00Z"/>
          <w:rFonts w:ascii="Times New Roman" w:hAnsi="Times New Roman" w:cs="Times New Roman"/>
          <w:lang w:val="en-US"/>
        </w:rPr>
      </w:pPr>
    </w:p>
    <w:p w14:paraId="283B47BC" w14:textId="0F178782" w:rsidR="00F41EC3" w:rsidRPr="00F41EC3" w:rsidRDefault="00F41EC3">
      <w:pPr>
        <w:pStyle w:val="Heading3"/>
        <w:rPr>
          <w:rPrChange w:id="81" w:author="Martin Gerdin Wärnberg" w:date="2019-09-15T12:09:00Z">
            <w:rPr>
              <w:lang w:val="sv-SE"/>
            </w:rPr>
          </w:rPrChange>
        </w:rPr>
        <w:pPrChange w:id="82" w:author="Martin Gerdin Wärnberg" w:date="2019-09-15T12:10:00Z">
          <w:pPr>
            <w:pStyle w:val="Heading2"/>
          </w:pPr>
        </w:pPrChange>
      </w:pPr>
      <w:ins w:id="83" w:author="Martin Gerdin Wärnberg" w:date="2019-09-15T12:10:00Z">
        <w:r>
          <w:t>Model predictors</w:t>
        </w:r>
      </w:ins>
    </w:p>
    <w:p w14:paraId="59673BE8" w14:textId="71DB3244" w:rsidR="00274C81" w:rsidRDefault="00B10517" w:rsidP="00C7647E">
      <w:pPr>
        <w:spacing w:line="360" w:lineRule="auto"/>
        <w:rPr>
          <w:ins w:id="84" w:author="Martin Gerdin Wärnberg" w:date="2019-09-15T12:10:00Z"/>
          <w:rFonts w:ascii="Times New Roman" w:hAnsi="Times New Roman" w:cs="Times New Roman"/>
          <w:lang w:val="en-US"/>
        </w:rPr>
      </w:pPr>
      <w:r>
        <w:rPr>
          <w:rFonts w:ascii="Times New Roman" w:hAnsi="Times New Roman" w:cs="Times New Roman"/>
          <w:lang w:val="en-US"/>
        </w:rPr>
        <w:t>SBP, RR and GCS will be use</w:t>
      </w:r>
      <w:r w:rsidR="00C7647E">
        <w:rPr>
          <w:rFonts w:ascii="Times New Roman" w:hAnsi="Times New Roman" w:cs="Times New Roman"/>
          <w:lang w:val="en-US"/>
        </w:rPr>
        <w:t>d as quantitive variables to develop the models.</w:t>
      </w:r>
      <w:del w:id="85" w:author="Martin Gerdin Wärnberg" w:date="2019-09-15T12:10:00Z">
        <w:r w:rsidR="00C7647E" w:rsidDel="00F41EC3">
          <w:rPr>
            <w:rFonts w:ascii="Times New Roman" w:hAnsi="Times New Roman" w:cs="Times New Roman"/>
            <w:lang w:val="en-US"/>
          </w:rPr>
          <w:delText xml:space="preserve"> </w:delText>
        </w:r>
      </w:del>
    </w:p>
    <w:p w14:paraId="01244016" w14:textId="77777777" w:rsidR="00F41EC3" w:rsidRDefault="00F41EC3" w:rsidP="00C7647E">
      <w:pPr>
        <w:spacing w:line="360" w:lineRule="auto"/>
        <w:rPr>
          <w:rFonts w:ascii="Times New Roman" w:hAnsi="Times New Roman" w:cs="Times New Roman"/>
          <w:lang w:val="en-US"/>
        </w:rPr>
      </w:pPr>
    </w:p>
    <w:p w14:paraId="14EBDD34" w14:textId="2BFBF525" w:rsidR="0069480C" w:rsidDel="00F41EC3" w:rsidRDefault="0069480C" w:rsidP="0069480C">
      <w:pPr>
        <w:spacing w:line="360" w:lineRule="auto"/>
        <w:rPr>
          <w:del w:id="86" w:author="Martin Gerdin Wärnberg" w:date="2019-09-15T12:10:00Z"/>
          <w:rFonts w:ascii="Times New Roman" w:hAnsi="Times New Roman" w:cs="Times New Roman"/>
          <w:lang w:val="en-US"/>
        </w:rPr>
      </w:pPr>
      <w:del w:id="87" w:author="Martin Gerdin Wärnberg" w:date="2019-09-15T12:10:00Z">
        <w:r w:rsidDel="00F41EC3">
          <w:rPr>
            <w:rFonts w:ascii="Times New Roman" w:hAnsi="Times New Roman" w:cs="Times New Roman"/>
            <w:lang w:val="en-US"/>
          </w:rPr>
          <w:delText xml:space="preserve">Model outcome: </w:delText>
        </w:r>
      </w:del>
      <w:del w:id="88" w:author="Martin Gerdin Wärnberg" w:date="2019-09-15T12:09:00Z">
        <w:r w:rsidRPr="0087550A" w:rsidDel="00F41EC3">
          <w:rPr>
            <w:rFonts w:ascii="Times New Roman" w:hAnsi="Times New Roman" w:cs="Times New Roman"/>
            <w:lang w:val="en-US"/>
          </w:rPr>
          <w:delText>Mortality within 30 days of the traumatic event</w:delText>
        </w:r>
      </w:del>
    </w:p>
    <w:p w14:paraId="3791CCE9" w14:textId="57EE1BFB" w:rsidR="0069480C" w:rsidRPr="00F41EC3" w:rsidDel="00F41EC3" w:rsidRDefault="0069480C" w:rsidP="0069480C">
      <w:pPr>
        <w:spacing w:line="360" w:lineRule="auto"/>
        <w:rPr>
          <w:del w:id="89" w:author="Martin Gerdin Wärnberg" w:date="2019-09-15T12:10:00Z"/>
          <w:rFonts w:ascii="Times New Roman" w:hAnsi="Times New Roman" w:cs="Times New Roman"/>
          <w:sz w:val="32"/>
          <w:szCs w:val="32"/>
        </w:rPr>
      </w:pPr>
      <w:moveFromRangeStart w:id="90" w:author="Martin Gerdin Wärnberg" w:date="2019-09-15T12:08:00Z" w:name="move19441719"/>
      <w:moveFrom w:id="91" w:author="Martin Gerdin Wärnberg" w:date="2019-09-15T12:08:00Z">
        <w:del w:id="92" w:author="Martin Gerdin Wärnberg" w:date="2019-09-15T12:10:00Z">
          <w:r w:rsidDel="00F41EC3">
            <w:rPr>
              <w:rFonts w:ascii="Times New Roman" w:hAnsi="Times New Roman" w:cs="Times New Roman"/>
              <w:lang w:val="en-US"/>
            </w:rPr>
            <w:delText>Study outcome: ISS</w:delText>
          </w:r>
          <w:r w:rsidR="003142B9" w:rsidDel="00F41EC3">
            <w:rPr>
              <w:rFonts w:ascii="Times New Roman" w:hAnsi="Times New Roman" w:cs="Times New Roman"/>
              <w:lang w:val="en-US"/>
            </w:rPr>
            <w:delText xml:space="preserve">. </w:delText>
          </w:r>
          <w:r w:rsidR="003142B9" w:rsidRPr="002B1E3C" w:rsidDel="00F41EC3">
            <w:rPr>
              <w:rFonts w:ascii="Times New Roman" w:hAnsi="Times New Roman" w:cs="Times New Roman"/>
              <w:lang w:val="en-US"/>
            </w:rPr>
            <w:delText xml:space="preserve">ISS </w:delText>
          </w:r>
          <w:r w:rsidR="002B1E3C" w:rsidRPr="00F41EC3" w:rsidDel="00F41EC3">
            <w:rPr>
              <w:rFonts w:ascii="Times New Roman" w:hAnsi="Times New Roman" w:cs="Times New Roman"/>
              <w:color w:val="24231F"/>
              <w:lang w:val="en-US"/>
            </w:rPr>
            <w:delText>≥</w:delText>
          </w:r>
          <w:r w:rsidRPr="002B1E3C" w:rsidDel="00F41EC3">
            <w:rPr>
              <w:rFonts w:ascii="Times New Roman" w:hAnsi="Times New Roman" w:cs="Times New Roman"/>
              <w:lang w:val="en-US"/>
            </w:rPr>
            <w:delText>15</w:delText>
          </w:r>
          <w:r w:rsidDel="00F41EC3">
            <w:rPr>
              <w:rFonts w:ascii="Times New Roman" w:hAnsi="Times New Roman" w:cs="Times New Roman"/>
              <w:lang w:val="en-US"/>
            </w:rPr>
            <w:delText xml:space="preserve"> major trauma. </w:delText>
          </w:r>
          <w:r w:rsidR="003142B9" w:rsidRPr="00F41EC3" w:rsidDel="00F41EC3">
            <w:rPr>
              <w:rFonts w:ascii="Times New Roman" w:hAnsi="Times New Roman" w:cs="Times New Roman"/>
            </w:rPr>
            <w:delText>ISS</w:delText>
          </w:r>
          <w:r w:rsidR="002B1E3C" w:rsidRPr="00F41EC3" w:rsidDel="00F41EC3">
            <w:rPr>
              <w:rFonts w:ascii="Times New Roman" w:hAnsi="Times New Roman" w:cs="Times New Roman"/>
            </w:rPr>
            <w:delText>&lt;</w:delText>
          </w:r>
          <w:r w:rsidRPr="00F41EC3" w:rsidDel="00F41EC3">
            <w:rPr>
              <w:rFonts w:ascii="Times New Roman" w:hAnsi="Times New Roman" w:cs="Times New Roman"/>
            </w:rPr>
            <w:delText>15 minor trauma.</w:delText>
          </w:r>
          <w:r w:rsidR="003142B9" w:rsidRPr="00F41EC3" w:rsidDel="00F41EC3">
            <w:rPr>
              <w:rFonts w:ascii="Times New Roman" w:hAnsi="Times New Roman" w:cs="Times New Roman"/>
            </w:rPr>
            <w:delText xml:space="preserve"> (hur lägger man till “större än eller lika med”?)</w:delText>
          </w:r>
        </w:del>
      </w:moveFrom>
      <w:moveFromRangeEnd w:id="90"/>
    </w:p>
    <w:p w14:paraId="4CB231C4" w14:textId="64B43ED4" w:rsidR="002B1E3C" w:rsidRPr="00F41EC3" w:rsidDel="00F41EC3" w:rsidRDefault="002B1E3C" w:rsidP="00C7647E">
      <w:pPr>
        <w:spacing w:line="360" w:lineRule="auto"/>
        <w:rPr>
          <w:del w:id="93" w:author="Martin Gerdin Wärnberg" w:date="2019-09-15T12:10:00Z"/>
          <w:rFonts w:ascii="Times New Roman" w:hAnsi="Times New Roman" w:cs="Times New Roman"/>
          <w:sz w:val="32"/>
          <w:szCs w:val="32"/>
        </w:rPr>
      </w:pPr>
    </w:p>
    <w:p w14:paraId="5F8E3374" w14:textId="6A8DA509" w:rsidR="00AB6DB7" w:rsidRPr="00AB6DB7" w:rsidRDefault="00B66724" w:rsidP="00F41EC3">
      <w:pPr>
        <w:pStyle w:val="Heading2"/>
      </w:pPr>
      <w:r>
        <w:t>Statistical methods</w:t>
      </w:r>
    </w:p>
    <w:p w14:paraId="03EEC9D2" w14:textId="66156B53" w:rsidR="00AB6DB7" w:rsidDel="000A1324" w:rsidRDefault="00AB6DB7">
      <w:pPr>
        <w:spacing w:line="360" w:lineRule="auto"/>
        <w:rPr>
          <w:del w:id="94" w:author="Martin Gerdin Wärnberg" w:date="2019-09-15T16:49:00Z"/>
          <w:rFonts w:ascii="Times New Roman" w:hAnsi="Times New Roman" w:cs="Times New Roman"/>
          <w:lang w:val="en-US"/>
        </w:rPr>
      </w:pPr>
      <w:del w:id="95" w:author="Martin Gerdin Wärnberg" w:date="2019-09-15T15:59:00Z">
        <w:r w:rsidDel="00AD03BD">
          <w:rPr>
            <w:rFonts w:ascii="Times New Roman" w:hAnsi="Times New Roman" w:cs="Times New Roman"/>
            <w:lang w:val="en-US"/>
          </w:rPr>
          <w:delText xml:space="preserve">The data will be derived </w:delText>
        </w:r>
      </w:del>
      <w:ins w:id="96" w:author="Martin Gerdin Wärnberg" w:date="2019-09-15T15:59:00Z">
        <w:r w:rsidR="00AD03BD">
          <w:rPr>
            <w:rFonts w:ascii="Times New Roman" w:hAnsi="Times New Roman" w:cs="Times New Roman"/>
            <w:lang w:val="en-US"/>
          </w:rPr>
          <w:t xml:space="preserve">We will use data </w:t>
        </w:r>
      </w:ins>
      <w:r>
        <w:rPr>
          <w:rFonts w:ascii="Times New Roman" w:hAnsi="Times New Roman" w:cs="Times New Roman"/>
          <w:lang w:val="en-US"/>
        </w:rPr>
        <w:t>from three sources</w:t>
      </w:r>
      <w:ins w:id="97" w:author="Martin Gerdin Wärnberg" w:date="2019-09-15T15:59:00Z">
        <w:r w:rsidR="00AD03BD">
          <w:rPr>
            <w:rFonts w:ascii="Times New Roman" w:hAnsi="Times New Roman" w:cs="Times New Roman"/>
            <w:lang w:val="en-US"/>
          </w:rPr>
          <w:t>:</w:t>
        </w:r>
      </w:ins>
      <w:del w:id="98" w:author="Martin Gerdin Wärnberg" w:date="2019-09-15T15:39:00Z">
        <w:r w:rsidDel="00C13F42">
          <w:rPr>
            <w:rFonts w:ascii="Times New Roman" w:hAnsi="Times New Roman" w:cs="Times New Roman"/>
            <w:lang w:val="en-US"/>
          </w:rPr>
          <w:delText>.</w:delText>
        </w:r>
      </w:del>
      <w:r>
        <w:rPr>
          <w:rFonts w:ascii="Times New Roman" w:hAnsi="Times New Roman" w:cs="Times New Roman"/>
          <w:lang w:val="en-US"/>
        </w:rPr>
        <w:t xml:space="preserve"> SweTrau, NTDB and TITCO. Each dataset will be </w:t>
      </w:r>
      <w:del w:id="99" w:author="Martin Gerdin Wärnberg" w:date="2019-09-15T15:39:00Z">
        <w:r w:rsidDel="00C13F42">
          <w:rPr>
            <w:rFonts w:ascii="Times New Roman" w:hAnsi="Times New Roman" w:cs="Times New Roman"/>
            <w:lang w:val="en-US"/>
          </w:rPr>
          <w:delText xml:space="preserve">splitted </w:delText>
        </w:r>
      </w:del>
      <w:ins w:id="100" w:author="Martin Gerdin Wärnberg" w:date="2019-09-15T15:39:00Z">
        <w:r w:rsidR="00C13F42">
          <w:rPr>
            <w:rFonts w:ascii="Times New Roman" w:hAnsi="Times New Roman" w:cs="Times New Roman"/>
            <w:lang w:val="en-US"/>
          </w:rPr>
          <w:t xml:space="preserve">split </w:t>
        </w:r>
      </w:ins>
      <w:ins w:id="101" w:author="Martin Gerdin Wärnberg" w:date="2019-09-15T16:18:00Z">
        <w:r w:rsidR="004F26A3">
          <w:rPr>
            <w:rFonts w:ascii="Times New Roman" w:hAnsi="Times New Roman" w:cs="Times New Roman"/>
            <w:lang w:val="en-US"/>
          </w:rPr>
          <w:t>te</w:t>
        </w:r>
      </w:ins>
      <w:ins w:id="102" w:author="Martin Gerdin Wärnberg" w:date="2019-09-15T16:19:00Z">
        <w:r w:rsidR="004F26A3">
          <w:rPr>
            <w:rFonts w:ascii="Times New Roman" w:hAnsi="Times New Roman" w:cs="Times New Roman"/>
            <w:lang w:val="en-US"/>
          </w:rPr>
          <w:t xml:space="preserve">mporally </w:t>
        </w:r>
      </w:ins>
      <w:r>
        <w:rPr>
          <w:rFonts w:ascii="Times New Roman" w:hAnsi="Times New Roman" w:cs="Times New Roman"/>
          <w:lang w:val="en-US"/>
        </w:rPr>
        <w:t>in</w:t>
      </w:r>
      <w:ins w:id="103" w:author="Martin Gerdin Wärnberg" w:date="2019-09-15T15:39:00Z">
        <w:r w:rsidR="00C13F42">
          <w:rPr>
            <w:rFonts w:ascii="Times New Roman" w:hAnsi="Times New Roman" w:cs="Times New Roman"/>
            <w:lang w:val="en-US"/>
          </w:rPr>
          <w:t>t</w:t>
        </w:r>
      </w:ins>
      <w:ins w:id="104" w:author="Martin Gerdin Wärnberg" w:date="2019-09-15T15:40:00Z">
        <w:r w:rsidR="00C13F42">
          <w:rPr>
            <w:rFonts w:ascii="Times New Roman" w:hAnsi="Times New Roman" w:cs="Times New Roman"/>
            <w:lang w:val="en-US"/>
          </w:rPr>
          <w:t>o</w:t>
        </w:r>
      </w:ins>
      <w:r>
        <w:rPr>
          <w:rFonts w:ascii="Times New Roman" w:hAnsi="Times New Roman" w:cs="Times New Roman"/>
          <w:lang w:val="en-US"/>
        </w:rPr>
        <w:t xml:space="preserve"> three samples</w:t>
      </w:r>
      <w:ins w:id="105" w:author="Martin Gerdin Wärnberg" w:date="2019-09-15T15:40:00Z">
        <w:r w:rsidR="00C13F42">
          <w:rPr>
            <w:rFonts w:ascii="Times New Roman" w:hAnsi="Times New Roman" w:cs="Times New Roman"/>
            <w:lang w:val="en-US"/>
          </w:rPr>
          <w:t>:</w:t>
        </w:r>
      </w:ins>
      <w:del w:id="106" w:author="Martin Gerdin Wärnberg" w:date="2019-09-15T15:40:00Z">
        <w:r w:rsidDel="00C13F42">
          <w:rPr>
            <w:rFonts w:ascii="Times New Roman" w:hAnsi="Times New Roman" w:cs="Times New Roman"/>
            <w:lang w:val="en-US"/>
          </w:rPr>
          <w:delText>.</w:delText>
        </w:r>
      </w:del>
      <w:r>
        <w:rPr>
          <w:rFonts w:ascii="Times New Roman" w:hAnsi="Times New Roman" w:cs="Times New Roman"/>
          <w:lang w:val="en-US"/>
        </w:rPr>
        <w:t xml:space="preserve"> </w:t>
      </w:r>
      <w:ins w:id="107" w:author="Martin Gerdin Wärnberg" w:date="2019-09-15T15:40:00Z">
        <w:r w:rsidR="00C13F42">
          <w:rPr>
            <w:rFonts w:ascii="Times New Roman" w:hAnsi="Times New Roman" w:cs="Times New Roman"/>
            <w:lang w:val="en-US"/>
          </w:rPr>
          <w:t>o</w:t>
        </w:r>
      </w:ins>
      <w:del w:id="108" w:author="Martin Gerdin Wärnberg" w:date="2019-09-15T15:40:00Z">
        <w:r w:rsidDel="00C13F42">
          <w:rPr>
            <w:rFonts w:ascii="Times New Roman" w:hAnsi="Times New Roman" w:cs="Times New Roman"/>
            <w:lang w:val="en-US"/>
          </w:rPr>
          <w:delText>O</w:delText>
        </w:r>
      </w:del>
      <w:r>
        <w:rPr>
          <w:rFonts w:ascii="Times New Roman" w:hAnsi="Times New Roman" w:cs="Times New Roman"/>
          <w:lang w:val="en-US"/>
        </w:rPr>
        <w:t>ne development,</w:t>
      </w:r>
      <w:r w:rsidR="001362F3">
        <w:rPr>
          <w:rFonts w:ascii="Times New Roman" w:hAnsi="Times New Roman" w:cs="Times New Roman"/>
          <w:lang w:val="en-US"/>
        </w:rPr>
        <w:t xml:space="preserve"> </w:t>
      </w:r>
      <w:ins w:id="109" w:author="Martin Gerdin Wärnberg" w:date="2019-09-15T15:40:00Z">
        <w:r w:rsidR="00C13F42">
          <w:rPr>
            <w:rFonts w:ascii="Times New Roman" w:hAnsi="Times New Roman" w:cs="Times New Roman"/>
            <w:lang w:val="en-US"/>
          </w:rPr>
          <w:t xml:space="preserve">one </w:t>
        </w:r>
      </w:ins>
      <w:r w:rsidR="001362F3">
        <w:rPr>
          <w:rFonts w:ascii="Times New Roman" w:hAnsi="Times New Roman" w:cs="Times New Roman"/>
          <w:lang w:val="en-US"/>
        </w:rPr>
        <w:t>updating</w:t>
      </w:r>
      <w:ins w:id="110" w:author="Martin Gerdin Wärnberg" w:date="2019-09-15T15:51:00Z">
        <w:r w:rsidR="00AF05FA">
          <w:rPr>
            <w:rFonts w:ascii="Times New Roman" w:hAnsi="Times New Roman" w:cs="Times New Roman"/>
            <w:lang w:val="en-US"/>
          </w:rPr>
          <w:t>,</w:t>
        </w:r>
      </w:ins>
      <w:r w:rsidR="001362F3">
        <w:rPr>
          <w:rFonts w:ascii="Times New Roman" w:hAnsi="Times New Roman" w:cs="Times New Roman"/>
          <w:lang w:val="en-US"/>
        </w:rPr>
        <w:t xml:space="preserve"> and</w:t>
      </w:r>
      <w:ins w:id="111" w:author="Martin Gerdin Wärnberg" w:date="2019-09-15T15:40:00Z">
        <w:r w:rsidR="00C13F42">
          <w:rPr>
            <w:rFonts w:ascii="Times New Roman" w:hAnsi="Times New Roman" w:cs="Times New Roman"/>
            <w:lang w:val="en-US"/>
          </w:rPr>
          <w:t xml:space="preserve"> one</w:t>
        </w:r>
      </w:ins>
      <w:r w:rsidR="001362F3">
        <w:rPr>
          <w:rFonts w:ascii="Times New Roman" w:hAnsi="Times New Roman" w:cs="Times New Roman"/>
          <w:lang w:val="en-US"/>
        </w:rPr>
        <w:t xml:space="preserve"> validation sample. </w:t>
      </w:r>
      <w:ins w:id="112" w:author="Martin Gerdin Wärnberg" w:date="2019-09-15T16:07:00Z">
        <w:r w:rsidR="004F26A3">
          <w:rPr>
            <w:rFonts w:ascii="Times New Roman" w:hAnsi="Times New Roman" w:cs="Times New Roman"/>
            <w:lang w:val="en-US"/>
          </w:rPr>
          <w:t xml:space="preserve">We will </w:t>
        </w:r>
      </w:ins>
      <w:ins w:id="113" w:author="Martin Gerdin Wärnberg" w:date="2019-09-15T16:11:00Z">
        <w:r w:rsidR="004F26A3">
          <w:rPr>
            <w:rFonts w:ascii="Times New Roman" w:hAnsi="Times New Roman" w:cs="Times New Roman"/>
            <w:lang w:val="en-US"/>
          </w:rPr>
          <w:t xml:space="preserve">develop one model per development sample, resulting in three models. The performance of each model will be evaluated by testing the model </w:t>
        </w:r>
      </w:ins>
      <w:ins w:id="114" w:author="Martin Gerdin Wärnberg" w:date="2019-09-15T16:12:00Z">
        <w:r w:rsidR="004F26A3">
          <w:rPr>
            <w:rFonts w:ascii="Times New Roman" w:hAnsi="Times New Roman" w:cs="Times New Roman"/>
            <w:lang w:val="en-US"/>
          </w:rPr>
          <w:t xml:space="preserve">in all three validation samples. </w:t>
        </w:r>
      </w:ins>
      <w:ins w:id="115" w:author="Martin Gerdin Wärnberg" w:date="2019-09-15T16:37:00Z">
        <w:r w:rsidR="00637D9E">
          <w:rPr>
            <w:rFonts w:ascii="Times New Roman" w:hAnsi="Times New Roman" w:cs="Times New Roman"/>
            <w:lang w:val="en-US"/>
          </w:rPr>
          <w:t>Local performance will be defined as a</w:t>
        </w:r>
      </w:ins>
      <w:ins w:id="116" w:author="Martin Gerdin Wärnberg" w:date="2019-09-15T16:28:00Z">
        <w:r w:rsidR="004F26A3">
          <w:rPr>
            <w:rFonts w:ascii="Times New Roman" w:hAnsi="Times New Roman" w:cs="Times New Roman"/>
            <w:lang w:val="en-US"/>
          </w:rPr>
          <w:t xml:space="preserve"> model’s </w:t>
        </w:r>
      </w:ins>
      <w:ins w:id="117" w:author="Martin Gerdin Wärnberg" w:date="2019-09-15T16:12:00Z">
        <w:r w:rsidR="004F26A3">
          <w:rPr>
            <w:rFonts w:ascii="Times New Roman" w:hAnsi="Times New Roman" w:cs="Times New Roman"/>
            <w:lang w:val="en-US"/>
          </w:rPr>
          <w:t>performance in the validation sample from the same dataset as the development sample</w:t>
        </w:r>
      </w:ins>
      <w:ins w:id="118" w:author="Martin Gerdin Wärnberg" w:date="2019-09-15T16:13:00Z">
        <w:r w:rsidR="004F26A3">
          <w:rPr>
            <w:rFonts w:ascii="Times New Roman" w:hAnsi="Times New Roman" w:cs="Times New Roman"/>
            <w:lang w:val="en-US"/>
          </w:rPr>
          <w:t>, for example the SweTrau model</w:t>
        </w:r>
      </w:ins>
      <w:ins w:id="119" w:author="Martin Gerdin Wärnberg" w:date="2019-09-15T16:28:00Z">
        <w:r w:rsidR="004F26A3">
          <w:rPr>
            <w:rFonts w:ascii="Times New Roman" w:hAnsi="Times New Roman" w:cs="Times New Roman"/>
            <w:lang w:val="en-US"/>
          </w:rPr>
          <w:t>’s performance</w:t>
        </w:r>
      </w:ins>
      <w:ins w:id="120" w:author="Martin Gerdin Wärnberg" w:date="2019-09-15T16:13:00Z">
        <w:r w:rsidR="004F26A3">
          <w:rPr>
            <w:rFonts w:ascii="Times New Roman" w:hAnsi="Times New Roman" w:cs="Times New Roman"/>
            <w:lang w:val="en-US"/>
          </w:rPr>
          <w:t xml:space="preserve"> in the SweTrau validation sample. </w:t>
        </w:r>
      </w:ins>
      <w:ins w:id="121" w:author="Martin Gerdin Wärnberg" w:date="2019-09-15T16:38:00Z">
        <w:r w:rsidR="00637D9E">
          <w:rPr>
            <w:rFonts w:ascii="Times New Roman" w:hAnsi="Times New Roman" w:cs="Times New Roman"/>
            <w:lang w:val="en-US"/>
          </w:rPr>
          <w:t>Transferred performance will be defined as a</w:t>
        </w:r>
      </w:ins>
      <w:ins w:id="122" w:author="Martin Gerdin Wärnberg" w:date="2019-09-15T16:28:00Z">
        <w:r w:rsidR="004F26A3">
          <w:rPr>
            <w:rFonts w:ascii="Times New Roman" w:hAnsi="Times New Roman" w:cs="Times New Roman"/>
            <w:lang w:val="en-US"/>
          </w:rPr>
          <w:t xml:space="preserve"> model’s</w:t>
        </w:r>
      </w:ins>
      <w:ins w:id="123" w:author="Martin Gerdin Wärnberg" w:date="2019-09-15T16:13:00Z">
        <w:r w:rsidR="004F26A3">
          <w:rPr>
            <w:rFonts w:ascii="Times New Roman" w:hAnsi="Times New Roman" w:cs="Times New Roman"/>
            <w:lang w:val="en-US"/>
          </w:rPr>
          <w:t xml:space="preserve"> performance in </w:t>
        </w:r>
      </w:ins>
      <w:ins w:id="124" w:author="Martin Gerdin Wärnberg" w:date="2019-09-15T16:29:00Z">
        <w:r w:rsidR="004F26A3">
          <w:rPr>
            <w:rFonts w:ascii="Times New Roman" w:hAnsi="Times New Roman" w:cs="Times New Roman"/>
            <w:lang w:val="en-US"/>
          </w:rPr>
          <w:t xml:space="preserve">a </w:t>
        </w:r>
      </w:ins>
      <w:ins w:id="125" w:author="Martin Gerdin Wärnberg" w:date="2019-09-15T16:13:00Z">
        <w:r w:rsidR="004F26A3">
          <w:rPr>
            <w:rFonts w:ascii="Times New Roman" w:hAnsi="Times New Roman" w:cs="Times New Roman"/>
            <w:lang w:val="en-US"/>
          </w:rPr>
          <w:t xml:space="preserve">validation sample </w:t>
        </w:r>
      </w:ins>
      <w:ins w:id="126" w:author="Martin Gerdin Wärnberg" w:date="2019-09-15T16:14:00Z">
        <w:r w:rsidR="004F26A3">
          <w:rPr>
            <w:rFonts w:ascii="Times New Roman" w:hAnsi="Times New Roman" w:cs="Times New Roman"/>
            <w:lang w:val="en-US"/>
          </w:rPr>
          <w:t xml:space="preserve">from </w:t>
        </w:r>
      </w:ins>
      <w:ins w:id="127" w:author="Martin Gerdin Wärnberg" w:date="2019-09-15T16:29:00Z">
        <w:r w:rsidR="004F26A3">
          <w:rPr>
            <w:rFonts w:ascii="Times New Roman" w:hAnsi="Times New Roman" w:cs="Times New Roman"/>
            <w:lang w:val="en-US"/>
          </w:rPr>
          <w:t>a different</w:t>
        </w:r>
      </w:ins>
      <w:ins w:id="128" w:author="Martin Gerdin Wärnberg" w:date="2019-09-15T16:14:00Z">
        <w:r w:rsidR="004F26A3">
          <w:rPr>
            <w:rFonts w:ascii="Times New Roman" w:hAnsi="Times New Roman" w:cs="Times New Roman"/>
            <w:lang w:val="en-US"/>
          </w:rPr>
          <w:t xml:space="preserve"> dataset</w:t>
        </w:r>
      </w:ins>
      <w:ins w:id="129" w:author="Martin Gerdin Wärnberg" w:date="2019-09-15T16:29:00Z">
        <w:r w:rsidR="004F26A3">
          <w:rPr>
            <w:rFonts w:ascii="Times New Roman" w:hAnsi="Times New Roman" w:cs="Times New Roman"/>
            <w:lang w:val="en-US"/>
          </w:rPr>
          <w:t xml:space="preserve"> compared to the sample in which the model was developed</w:t>
        </w:r>
      </w:ins>
      <w:ins w:id="130" w:author="Martin Gerdin Wärnberg" w:date="2019-09-15T16:14:00Z">
        <w:r w:rsidR="004F26A3">
          <w:rPr>
            <w:rFonts w:ascii="Times New Roman" w:hAnsi="Times New Roman" w:cs="Times New Roman"/>
            <w:lang w:val="en-US"/>
          </w:rPr>
          <w:t>, for example the SweTrau model</w:t>
        </w:r>
      </w:ins>
      <w:ins w:id="131" w:author="Martin Gerdin Wärnberg" w:date="2019-09-15T16:30:00Z">
        <w:r w:rsidR="004F26A3">
          <w:rPr>
            <w:rFonts w:ascii="Times New Roman" w:hAnsi="Times New Roman" w:cs="Times New Roman"/>
            <w:lang w:val="en-US"/>
          </w:rPr>
          <w:t>’s performance</w:t>
        </w:r>
      </w:ins>
      <w:ins w:id="132" w:author="Martin Gerdin Wärnberg" w:date="2019-09-15T16:14:00Z">
        <w:r w:rsidR="004F26A3">
          <w:rPr>
            <w:rFonts w:ascii="Times New Roman" w:hAnsi="Times New Roman" w:cs="Times New Roman"/>
            <w:lang w:val="en-US"/>
          </w:rPr>
          <w:t xml:space="preserve"> in the NTDB and </w:t>
        </w:r>
      </w:ins>
      <w:ins w:id="133" w:author="Martin Gerdin Wärnberg" w:date="2019-09-15T16:15:00Z">
        <w:r w:rsidR="004F26A3">
          <w:rPr>
            <w:rFonts w:ascii="Times New Roman" w:hAnsi="Times New Roman" w:cs="Times New Roman"/>
            <w:lang w:val="en-US"/>
          </w:rPr>
          <w:t xml:space="preserve">TITCO validation samples. </w:t>
        </w:r>
      </w:ins>
      <w:ins w:id="134" w:author="Martin Gerdin Wärnberg" w:date="2019-09-15T16:44:00Z">
        <w:r w:rsidR="00C4116D">
          <w:rPr>
            <w:rFonts w:ascii="Times New Roman" w:hAnsi="Times New Roman" w:cs="Times New Roman"/>
            <w:lang w:val="en-US"/>
          </w:rPr>
          <w:t>To assess how model transfer affect mistriage rates t</w:t>
        </w:r>
      </w:ins>
      <w:ins w:id="135" w:author="Martin Gerdin Wärnberg" w:date="2019-09-15T16:15:00Z">
        <w:r w:rsidR="004F26A3">
          <w:rPr>
            <w:rFonts w:ascii="Times New Roman" w:hAnsi="Times New Roman" w:cs="Times New Roman"/>
            <w:lang w:val="en-US"/>
          </w:rPr>
          <w:t xml:space="preserve">he local and transferred </w:t>
        </w:r>
      </w:ins>
      <w:ins w:id="136" w:author="Martin Gerdin Wärnberg" w:date="2019-09-15T16:19:00Z">
        <w:r w:rsidR="004F26A3">
          <w:rPr>
            <w:rFonts w:ascii="Times New Roman" w:hAnsi="Times New Roman" w:cs="Times New Roman"/>
            <w:lang w:val="en-US"/>
          </w:rPr>
          <w:t>performances</w:t>
        </w:r>
      </w:ins>
      <w:ins w:id="137" w:author="Martin Gerdin Wärnberg" w:date="2019-09-15T16:16:00Z">
        <w:r w:rsidR="004F26A3">
          <w:rPr>
            <w:rFonts w:ascii="Times New Roman" w:hAnsi="Times New Roman" w:cs="Times New Roman"/>
            <w:lang w:val="en-US"/>
          </w:rPr>
          <w:t xml:space="preserve"> will be compared by subtracting the </w:t>
        </w:r>
      </w:ins>
      <w:ins w:id="138" w:author="Martin Gerdin Wärnberg" w:date="2019-09-15T16:17:00Z">
        <w:r w:rsidR="004F26A3">
          <w:rPr>
            <w:rFonts w:ascii="Times New Roman" w:hAnsi="Times New Roman" w:cs="Times New Roman"/>
            <w:lang w:val="en-US"/>
          </w:rPr>
          <w:t>transferred performance from the local performance in a pair-wise manner. For example, the SweTrau model</w:t>
        </w:r>
      </w:ins>
      <w:ins w:id="139" w:author="Martin Gerdin Wärnberg" w:date="2019-09-15T16:30:00Z">
        <w:r w:rsidR="00BA6781">
          <w:rPr>
            <w:rFonts w:ascii="Times New Roman" w:hAnsi="Times New Roman" w:cs="Times New Roman"/>
            <w:lang w:val="en-US"/>
          </w:rPr>
          <w:t>’s performance</w:t>
        </w:r>
      </w:ins>
      <w:ins w:id="140" w:author="Martin Gerdin Wärnberg" w:date="2019-09-15T16:17:00Z">
        <w:r w:rsidR="004F26A3">
          <w:rPr>
            <w:rFonts w:ascii="Times New Roman" w:hAnsi="Times New Roman" w:cs="Times New Roman"/>
            <w:lang w:val="en-US"/>
          </w:rPr>
          <w:t xml:space="preserve"> in the NTDB validation sample </w:t>
        </w:r>
      </w:ins>
      <w:ins w:id="141" w:author="Martin Gerdin Wärnberg" w:date="2019-09-15T16:30:00Z">
        <w:r w:rsidR="00BA6781">
          <w:rPr>
            <w:rFonts w:ascii="Times New Roman" w:hAnsi="Times New Roman" w:cs="Times New Roman"/>
            <w:lang w:val="en-US"/>
          </w:rPr>
          <w:t>will be</w:t>
        </w:r>
      </w:ins>
      <w:ins w:id="142" w:author="Martin Gerdin Wärnberg" w:date="2019-09-15T16:17:00Z">
        <w:r w:rsidR="004F26A3">
          <w:rPr>
            <w:rFonts w:ascii="Times New Roman" w:hAnsi="Times New Roman" w:cs="Times New Roman"/>
            <w:lang w:val="en-US"/>
          </w:rPr>
          <w:t xml:space="preserve"> subtracted from the </w:t>
        </w:r>
      </w:ins>
      <w:ins w:id="143" w:author="Martin Gerdin Wärnberg" w:date="2019-09-15T16:30:00Z">
        <w:r w:rsidR="00BA6781">
          <w:rPr>
            <w:rFonts w:ascii="Times New Roman" w:hAnsi="Times New Roman" w:cs="Times New Roman"/>
            <w:lang w:val="en-US"/>
          </w:rPr>
          <w:t xml:space="preserve">SweTrau model’s performance </w:t>
        </w:r>
      </w:ins>
      <w:ins w:id="144" w:author="Martin Gerdin Wärnberg" w:date="2019-09-15T16:31:00Z">
        <w:r w:rsidR="00BA6781">
          <w:rPr>
            <w:rFonts w:ascii="Times New Roman" w:hAnsi="Times New Roman" w:cs="Times New Roman"/>
            <w:lang w:val="en-US"/>
          </w:rPr>
          <w:t xml:space="preserve">in </w:t>
        </w:r>
      </w:ins>
      <w:ins w:id="145" w:author="Martin Gerdin Wärnberg" w:date="2019-09-15T16:17:00Z">
        <w:r w:rsidR="004F26A3">
          <w:rPr>
            <w:rFonts w:ascii="Times New Roman" w:hAnsi="Times New Roman" w:cs="Times New Roman"/>
            <w:lang w:val="en-US"/>
          </w:rPr>
          <w:t xml:space="preserve">the </w:t>
        </w:r>
      </w:ins>
      <w:ins w:id="146" w:author="Martin Gerdin Wärnberg" w:date="2019-09-15T16:18:00Z">
        <w:r w:rsidR="004F26A3">
          <w:rPr>
            <w:rFonts w:ascii="Times New Roman" w:hAnsi="Times New Roman" w:cs="Times New Roman"/>
            <w:lang w:val="en-US"/>
          </w:rPr>
          <w:t xml:space="preserve">SweTrau validation sample. A negative difference then means that the performance declined when the model was transferred. </w:t>
        </w:r>
      </w:ins>
      <w:ins w:id="147" w:author="Martin Gerdin Wärnberg" w:date="2019-09-15T16:43:00Z">
        <w:r w:rsidR="00C4116D">
          <w:rPr>
            <w:rFonts w:ascii="Times New Roman" w:hAnsi="Times New Roman" w:cs="Times New Roman"/>
            <w:lang w:val="en-US"/>
          </w:rPr>
          <w:t xml:space="preserve">Then, </w:t>
        </w:r>
      </w:ins>
      <w:ins w:id="148" w:author="Martin Gerdin Wärnberg" w:date="2019-09-15T16:19:00Z">
        <w:r w:rsidR="004F26A3">
          <w:rPr>
            <w:rFonts w:ascii="Times New Roman" w:hAnsi="Times New Roman" w:cs="Times New Roman"/>
            <w:lang w:val="en-US"/>
          </w:rPr>
          <w:t>each model will be updated in updating samples from</w:t>
        </w:r>
      </w:ins>
      <w:ins w:id="149" w:author="Martin Gerdin Wärnberg" w:date="2019-09-15T16:20:00Z">
        <w:r w:rsidR="004F26A3">
          <w:rPr>
            <w:rFonts w:ascii="Times New Roman" w:hAnsi="Times New Roman" w:cs="Times New Roman"/>
            <w:lang w:val="en-US"/>
          </w:rPr>
          <w:t xml:space="preserve"> datasets</w:t>
        </w:r>
      </w:ins>
      <w:ins w:id="150" w:author="Martin Gerdin Wärnberg" w:date="2019-09-15T16:33:00Z">
        <w:r w:rsidR="00637D9E">
          <w:rPr>
            <w:rFonts w:ascii="Times New Roman" w:hAnsi="Times New Roman" w:cs="Times New Roman"/>
            <w:lang w:val="en-US"/>
          </w:rPr>
          <w:t xml:space="preserve"> in which </w:t>
        </w:r>
      </w:ins>
      <w:ins w:id="151" w:author="Martin Gerdin Wärnberg" w:date="2019-09-15T16:34:00Z">
        <w:r w:rsidR="00637D9E">
          <w:rPr>
            <w:rFonts w:ascii="Times New Roman" w:hAnsi="Times New Roman" w:cs="Times New Roman"/>
            <w:lang w:val="en-US"/>
          </w:rPr>
          <w:t>the model was not developed</w:t>
        </w:r>
      </w:ins>
      <w:ins w:id="152" w:author="Martin Gerdin Wärnberg" w:date="2019-09-15T16:20:00Z">
        <w:r w:rsidR="004F26A3">
          <w:rPr>
            <w:rFonts w:ascii="Times New Roman" w:hAnsi="Times New Roman" w:cs="Times New Roman"/>
            <w:lang w:val="en-US"/>
          </w:rPr>
          <w:t xml:space="preserve">, the SweTrau model will </w:t>
        </w:r>
      </w:ins>
      <w:ins w:id="153" w:author="Martin Gerdin Wärnberg" w:date="2019-09-15T16:34:00Z">
        <w:r w:rsidR="00637D9E">
          <w:rPr>
            <w:rFonts w:ascii="Times New Roman" w:hAnsi="Times New Roman" w:cs="Times New Roman"/>
            <w:lang w:val="en-US"/>
          </w:rPr>
          <w:t xml:space="preserve">for example </w:t>
        </w:r>
      </w:ins>
      <w:ins w:id="154" w:author="Martin Gerdin Wärnberg" w:date="2019-09-15T16:20:00Z">
        <w:r w:rsidR="004F26A3">
          <w:rPr>
            <w:rFonts w:ascii="Times New Roman" w:hAnsi="Times New Roman" w:cs="Times New Roman"/>
            <w:lang w:val="en-US"/>
          </w:rPr>
          <w:t>be updated in the NTD</w:t>
        </w:r>
      </w:ins>
      <w:ins w:id="155" w:author="Martin Gerdin Wärnberg" w:date="2019-09-15T16:21:00Z">
        <w:r w:rsidR="004F26A3">
          <w:rPr>
            <w:rFonts w:ascii="Times New Roman" w:hAnsi="Times New Roman" w:cs="Times New Roman"/>
            <w:lang w:val="en-US"/>
          </w:rPr>
          <w:t xml:space="preserve">B and TITCO updating samples. </w:t>
        </w:r>
      </w:ins>
      <w:ins w:id="156" w:author="Martin Gerdin Wärnberg" w:date="2019-09-15T16:38:00Z">
        <w:r w:rsidR="00C4116D">
          <w:rPr>
            <w:rFonts w:ascii="Times New Roman" w:hAnsi="Times New Roman" w:cs="Times New Roman"/>
            <w:lang w:val="en-US"/>
          </w:rPr>
          <w:t xml:space="preserve">Updated performance will </w:t>
        </w:r>
      </w:ins>
      <w:ins w:id="157" w:author="Martin Gerdin Wärnberg" w:date="2019-09-15T16:39:00Z">
        <w:r w:rsidR="00C4116D">
          <w:rPr>
            <w:rFonts w:ascii="Times New Roman" w:hAnsi="Times New Roman" w:cs="Times New Roman"/>
            <w:lang w:val="en-US"/>
          </w:rPr>
          <w:t xml:space="preserve">then </w:t>
        </w:r>
      </w:ins>
      <w:ins w:id="158" w:author="Martin Gerdin Wärnberg" w:date="2019-09-15T16:38:00Z">
        <w:r w:rsidR="00C4116D">
          <w:rPr>
            <w:rFonts w:ascii="Times New Roman" w:hAnsi="Times New Roman" w:cs="Times New Roman"/>
            <w:lang w:val="en-US"/>
          </w:rPr>
          <w:t xml:space="preserve">be defined </w:t>
        </w:r>
      </w:ins>
      <w:ins w:id="159" w:author="Martin Gerdin Wärnberg" w:date="2019-09-15T16:39:00Z">
        <w:r w:rsidR="00C4116D">
          <w:rPr>
            <w:rFonts w:ascii="Times New Roman" w:hAnsi="Times New Roman" w:cs="Times New Roman"/>
            <w:lang w:val="en-US"/>
          </w:rPr>
          <w:t xml:space="preserve">as an updated model’s performance in the validation sample from the same dataset as the </w:t>
        </w:r>
      </w:ins>
      <w:ins w:id="160" w:author="Martin Gerdin Wärnberg" w:date="2019-09-15T16:40:00Z">
        <w:r w:rsidR="00C4116D">
          <w:rPr>
            <w:rFonts w:ascii="Times New Roman" w:hAnsi="Times New Roman" w:cs="Times New Roman"/>
            <w:lang w:val="en-US"/>
          </w:rPr>
          <w:t>updating</w:t>
        </w:r>
      </w:ins>
      <w:ins w:id="161" w:author="Martin Gerdin Wärnberg" w:date="2019-09-15T16:39:00Z">
        <w:r w:rsidR="00C4116D">
          <w:rPr>
            <w:rFonts w:ascii="Times New Roman" w:hAnsi="Times New Roman" w:cs="Times New Roman"/>
            <w:lang w:val="en-US"/>
          </w:rPr>
          <w:t xml:space="preserve"> sample</w:t>
        </w:r>
      </w:ins>
      <w:ins w:id="162" w:author="Martin Gerdin Wärnberg" w:date="2019-09-15T16:40:00Z">
        <w:r w:rsidR="00C4116D">
          <w:rPr>
            <w:rFonts w:ascii="Times New Roman" w:hAnsi="Times New Roman" w:cs="Times New Roman"/>
            <w:lang w:val="en-US"/>
          </w:rPr>
          <w:t>, for example the SweTrau model’s performance in the NTDB validation sample after h</w:t>
        </w:r>
      </w:ins>
      <w:ins w:id="163" w:author="Martin Gerdin Wärnberg" w:date="2019-09-15T16:41:00Z">
        <w:r w:rsidR="00C4116D">
          <w:rPr>
            <w:rFonts w:ascii="Times New Roman" w:hAnsi="Times New Roman" w:cs="Times New Roman"/>
            <w:lang w:val="en-US"/>
          </w:rPr>
          <w:t>aving been updated in the NTDB updating sample.</w:t>
        </w:r>
      </w:ins>
      <w:ins w:id="164" w:author="Martin Gerdin Wärnberg" w:date="2019-09-15T16:46:00Z">
        <w:r w:rsidR="000A1324">
          <w:rPr>
            <w:rFonts w:ascii="Times New Roman" w:hAnsi="Times New Roman" w:cs="Times New Roman"/>
            <w:lang w:val="en-US"/>
          </w:rPr>
          <w:t xml:space="preserve"> To assess how model updating affect mistriage rates compared to no updating the updated </w:t>
        </w:r>
      </w:ins>
      <w:ins w:id="165" w:author="Martin Gerdin Wärnberg" w:date="2019-09-15T16:47:00Z">
        <w:r w:rsidR="000A1324">
          <w:rPr>
            <w:rFonts w:ascii="Times New Roman" w:hAnsi="Times New Roman" w:cs="Times New Roman"/>
            <w:lang w:val="en-US"/>
          </w:rPr>
          <w:t xml:space="preserve">performance will be compared with the transferred performance by subtracting the transferred performance from the updated performance. A </w:t>
        </w:r>
      </w:ins>
      <w:ins w:id="166" w:author="Martin Gerdin Wärnberg" w:date="2019-09-15T16:49:00Z">
        <w:r w:rsidR="000A1324">
          <w:rPr>
            <w:rFonts w:ascii="Times New Roman" w:hAnsi="Times New Roman" w:cs="Times New Roman"/>
            <w:lang w:val="en-US"/>
          </w:rPr>
          <w:t>positive</w:t>
        </w:r>
      </w:ins>
      <w:ins w:id="167" w:author="Martin Gerdin Wärnberg" w:date="2019-09-15T16:47:00Z">
        <w:r w:rsidR="000A1324">
          <w:rPr>
            <w:rFonts w:ascii="Times New Roman" w:hAnsi="Times New Roman" w:cs="Times New Roman"/>
            <w:lang w:val="en-US"/>
          </w:rPr>
          <w:t xml:space="preserve"> </w:t>
        </w:r>
      </w:ins>
      <w:ins w:id="168" w:author="Martin Gerdin Wärnberg" w:date="2019-09-15T16:48:00Z">
        <w:r w:rsidR="000A1324">
          <w:rPr>
            <w:rFonts w:ascii="Times New Roman" w:hAnsi="Times New Roman" w:cs="Times New Roman"/>
            <w:lang w:val="en-US"/>
          </w:rPr>
          <w:t xml:space="preserve">difference means that the </w:t>
        </w:r>
      </w:ins>
      <w:ins w:id="169" w:author="Martin Gerdin Wärnberg" w:date="2019-09-15T16:49:00Z">
        <w:r w:rsidR="000A1324">
          <w:rPr>
            <w:rFonts w:ascii="Times New Roman" w:hAnsi="Times New Roman" w:cs="Times New Roman"/>
            <w:lang w:val="en-US"/>
          </w:rPr>
          <w:t>updating improved performance compared to no updating.</w:t>
        </w:r>
      </w:ins>
      <w:ins w:id="170" w:author="Martin Gerdin Wärnberg" w:date="2019-09-15T16:50:00Z">
        <w:r w:rsidR="000A1324">
          <w:rPr>
            <w:rFonts w:ascii="Times New Roman" w:hAnsi="Times New Roman" w:cs="Times New Roman"/>
            <w:lang w:val="en-US"/>
          </w:rPr>
          <w:t xml:space="preserve"> Models will be developed using </w:t>
        </w:r>
      </w:ins>
      <w:ins w:id="171" w:author="Martin Gerdin Wärnberg" w:date="2019-09-15T16:51:00Z">
        <w:r w:rsidR="000A1324">
          <w:rPr>
            <w:rFonts w:ascii="Times New Roman" w:hAnsi="Times New Roman" w:cs="Times New Roman"/>
            <w:lang w:val="en-US"/>
          </w:rPr>
          <w:t>logistic regression</w:t>
        </w:r>
      </w:ins>
      <w:ins w:id="172" w:author="Martin Gerdin Wärnberg" w:date="2019-09-15T16:52:00Z">
        <w:r w:rsidR="000A1324">
          <w:rPr>
            <w:rFonts w:ascii="Times New Roman" w:hAnsi="Times New Roman" w:cs="Times New Roman"/>
            <w:lang w:val="en-US"/>
          </w:rPr>
          <w:t>. P</w:t>
        </w:r>
      </w:ins>
      <w:ins w:id="173" w:author="Martin Gerdin Wärnberg" w:date="2019-09-15T16:51:00Z">
        <w:r w:rsidR="000A1324">
          <w:rPr>
            <w:rFonts w:ascii="Times New Roman" w:hAnsi="Times New Roman" w:cs="Times New Roman"/>
            <w:lang w:val="en-US"/>
          </w:rPr>
          <w:t xml:space="preserve">redictors </w:t>
        </w:r>
      </w:ins>
      <w:ins w:id="174" w:author="Martin Gerdin Wärnberg" w:date="2019-09-15T16:52:00Z">
        <w:r w:rsidR="000A1324">
          <w:rPr>
            <w:rFonts w:ascii="Times New Roman" w:hAnsi="Times New Roman" w:cs="Times New Roman"/>
            <w:lang w:val="en-US"/>
          </w:rPr>
          <w:t xml:space="preserve">will be treated </w:t>
        </w:r>
      </w:ins>
      <w:ins w:id="175" w:author="Martin Gerdin Wärnberg" w:date="2019-09-15T16:51:00Z">
        <w:r w:rsidR="000A1324">
          <w:rPr>
            <w:rFonts w:ascii="Times New Roman" w:hAnsi="Times New Roman" w:cs="Times New Roman"/>
            <w:lang w:val="en-US"/>
          </w:rPr>
          <w:t xml:space="preserve">as continuous variables with linear associations with mortality. </w:t>
        </w:r>
      </w:ins>
      <w:ins w:id="176" w:author="Martin Gerdin Wärnberg" w:date="2019-09-15T16:52:00Z">
        <w:r w:rsidR="000A1324">
          <w:rPr>
            <w:rFonts w:ascii="Times New Roman" w:hAnsi="Times New Roman" w:cs="Times New Roman"/>
            <w:lang w:val="en-US"/>
          </w:rPr>
          <w:t xml:space="preserve">The entire process will be repeated 1000 </w:t>
        </w:r>
      </w:ins>
      <w:ins w:id="177" w:author="Martin Gerdin Wärnberg" w:date="2019-09-15T16:53:00Z">
        <w:r w:rsidR="000A1324">
          <w:rPr>
            <w:rFonts w:ascii="Times New Roman" w:hAnsi="Times New Roman" w:cs="Times New Roman"/>
            <w:lang w:val="en-US"/>
          </w:rPr>
          <w:t xml:space="preserve">times and results </w:t>
        </w:r>
        <w:r w:rsidR="000A1324">
          <w:rPr>
            <w:rFonts w:ascii="Times New Roman" w:hAnsi="Times New Roman" w:cs="Times New Roman"/>
            <w:lang w:val="en-US"/>
          </w:rPr>
          <w:lastRenderedPageBreak/>
          <w:t>presented as medians and values at the 2.5</w:t>
        </w:r>
        <w:r w:rsidR="000A1324" w:rsidRPr="000A1324">
          <w:rPr>
            <w:rFonts w:ascii="Times New Roman" w:hAnsi="Times New Roman" w:cs="Times New Roman"/>
            <w:vertAlign w:val="superscript"/>
            <w:lang w:val="en-US"/>
            <w:rPrChange w:id="178" w:author="Martin Gerdin Wärnberg" w:date="2019-09-15T16:53:00Z">
              <w:rPr>
                <w:rFonts w:ascii="Times New Roman" w:hAnsi="Times New Roman" w:cs="Times New Roman"/>
                <w:lang w:val="en-US"/>
              </w:rPr>
            </w:rPrChange>
          </w:rPr>
          <w:t>th</w:t>
        </w:r>
        <w:r w:rsidR="000A1324">
          <w:rPr>
            <w:rFonts w:ascii="Times New Roman" w:hAnsi="Times New Roman" w:cs="Times New Roman"/>
            <w:lang w:val="en-US"/>
          </w:rPr>
          <w:t xml:space="preserve"> and 97.5</w:t>
        </w:r>
        <w:r w:rsidR="000A1324" w:rsidRPr="000A1324">
          <w:rPr>
            <w:rFonts w:ascii="Times New Roman" w:hAnsi="Times New Roman" w:cs="Times New Roman"/>
            <w:vertAlign w:val="superscript"/>
            <w:lang w:val="en-US"/>
            <w:rPrChange w:id="179" w:author="Martin Gerdin Wärnberg" w:date="2019-09-15T16:53:00Z">
              <w:rPr>
                <w:rFonts w:ascii="Times New Roman" w:hAnsi="Times New Roman" w:cs="Times New Roman"/>
                <w:lang w:val="en-US"/>
              </w:rPr>
            </w:rPrChange>
          </w:rPr>
          <w:t>th</w:t>
        </w:r>
        <w:r w:rsidR="000A1324">
          <w:rPr>
            <w:rFonts w:ascii="Times New Roman" w:hAnsi="Times New Roman" w:cs="Times New Roman"/>
            <w:lang w:val="en-US"/>
          </w:rPr>
          <w:t xml:space="preserve"> percentiles. Observations with missing data wil</w:t>
        </w:r>
      </w:ins>
      <w:ins w:id="180" w:author="Martin Gerdin Wärnberg" w:date="2019-09-15T16:54:00Z">
        <w:r w:rsidR="000A1324">
          <w:rPr>
            <w:rFonts w:ascii="Times New Roman" w:hAnsi="Times New Roman" w:cs="Times New Roman"/>
            <w:lang w:val="en-US"/>
          </w:rPr>
          <w:t>l be excluded.</w:t>
        </w:r>
      </w:ins>
      <w:del w:id="181" w:author="Martin Gerdin Wärnberg" w:date="2019-09-15T15:42:00Z">
        <w:r w:rsidR="00456773" w:rsidDel="00C13F42">
          <w:rPr>
            <w:rFonts w:ascii="Times New Roman" w:hAnsi="Times New Roman" w:cs="Times New Roman"/>
            <w:lang w:val="en-US"/>
          </w:rPr>
          <w:delText xml:space="preserve">In the development sample, the model </w:delText>
        </w:r>
      </w:del>
      <w:del w:id="182" w:author="Martin Gerdin Wärnberg" w:date="2019-09-15T15:40:00Z">
        <w:r w:rsidR="00456773" w:rsidDel="00C13F42">
          <w:rPr>
            <w:rFonts w:ascii="Times New Roman" w:hAnsi="Times New Roman" w:cs="Times New Roman"/>
            <w:lang w:val="en-US"/>
          </w:rPr>
          <w:delText>is going to</w:delText>
        </w:r>
      </w:del>
      <w:del w:id="183" w:author="Martin Gerdin Wärnberg" w:date="2019-09-15T15:42:00Z">
        <w:r w:rsidR="00456773" w:rsidDel="00C13F42">
          <w:rPr>
            <w:rFonts w:ascii="Times New Roman" w:hAnsi="Times New Roman" w:cs="Times New Roman"/>
            <w:lang w:val="en-US"/>
          </w:rPr>
          <w:delText xml:space="preserve"> be developed and </w:delText>
        </w:r>
      </w:del>
      <w:del w:id="184" w:author="Martin Gerdin Wärnberg" w:date="2019-09-15T15:40:00Z">
        <w:r w:rsidR="00456773" w:rsidDel="00C13F42">
          <w:rPr>
            <w:rFonts w:ascii="Times New Roman" w:hAnsi="Times New Roman" w:cs="Times New Roman"/>
            <w:lang w:val="en-US"/>
          </w:rPr>
          <w:delText xml:space="preserve">put in the </w:delText>
        </w:r>
      </w:del>
      <w:del w:id="185" w:author="Martin Gerdin Wärnberg" w:date="2019-09-15T15:42:00Z">
        <w:r w:rsidR="00456773" w:rsidDel="00C13F42">
          <w:rPr>
            <w:rFonts w:ascii="Times New Roman" w:hAnsi="Times New Roman" w:cs="Times New Roman"/>
            <w:lang w:val="en-US"/>
          </w:rPr>
          <w:delText xml:space="preserve">validation samples of itself and to the others aswell. </w:delText>
        </w:r>
      </w:del>
      <w:del w:id="186" w:author="Martin Gerdin Wärnberg" w:date="2019-09-15T16:49:00Z">
        <w:r w:rsidR="00456773" w:rsidDel="000A1324">
          <w:rPr>
            <w:rFonts w:ascii="Times New Roman" w:hAnsi="Times New Roman" w:cs="Times New Roman"/>
            <w:lang w:val="en-US"/>
          </w:rPr>
          <w:delText xml:space="preserve">For example: A model </w:delText>
        </w:r>
      </w:del>
      <w:del w:id="187" w:author="Martin Gerdin Wärnberg" w:date="2019-09-15T15:49:00Z">
        <w:r w:rsidR="00456773" w:rsidDel="00A61D9A">
          <w:rPr>
            <w:rFonts w:ascii="Times New Roman" w:hAnsi="Times New Roman" w:cs="Times New Roman"/>
            <w:lang w:val="en-US"/>
          </w:rPr>
          <w:delText>is going to</w:delText>
        </w:r>
      </w:del>
      <w:del w:id="188" w:author="Martin Gerdin Wärnberg" w:date="2019-09-15T16:49:00Z">
        <w:r w:rsidR="00456773" w:rsidDel="000A1324">
          <w:rPr>
            <w:rFonts w:ascii="Times New Roman" w:hAnsi="Times New Roman" w:cs="Times New Roman"/>
            <w:lang w:val="en-US"/>
          </w:rPr>
          <w:delText xml:space="preserve"> be developed in Swe</w:delText>
        </w:r>
      </w:del>
      <w:del w:id="189" w:author="Martin Gerdin Wärnberg" w:date="2019-09-15T15:49:00Z">
        <w:r w:rsidR="00456773" w:rsidDel="00A61D9A">
          <w:rPr>
            <w:rFonts w:ascii="Times New Roman" w:hAnsi="Times New Roman" w:cs="Times New Roman"/>
            <w:lang w:val="en-US"/>
          </w:rPr>
          <w:delText>t</w:delText>
        </w:r>
      </w:del>
      <w:del w:id="190" w:author="Martin Gerdin Wärnberg" w:date="2019-09-15T16:49:00Z">
        <w:r w:rsidR="00456773" w:rsidDel="000A1324">
          <w:rPr>
            <w:rFonts w:ascii="Times New Roman" w:hAnsi="Times New Roman" w:cs="Times New Roman"/>
            <w:lang w:val="en-US"/>
          </w:rPr>
          <w:delText xml:space="preserve">rau development sample. This model will be put in its own validation sample to see how well it performed. Also it will be put into the validation sample of both NTDB and TITCO separately to estimate how well the model performs when used in a different register. </w:delText>
        </w:r>
        <w:r w:rsidR="003142B9" w:rsidDel="000A1324">
          <w:rPr>
            <w:rFonts w:ascii="Times New Roman" w:hAnsi="Times New Roman" w:cs="Times New Roman"/>
            <w:lang w:val="en-US"/>
          </w:rPr>
          <w:delText xml:space="preserve">This will be repeated for each dataset. </w:delText>
        </w:r>
        <w:r w:rsidR="00456773" w:rsidDel="000A1324">
          <w:rPr>
            <w:rFonts w:ascii="Times New Roman" w:hAnsi="Times New Roman" w:cs="Times New Roman"/>
            <w:lang w:val="en-US"/>
          </w:rPr>
          <w:delText xml:space="preserve">Then to answer the second question a updating sample will be developed and put in the same way like previous example. </w:delText>
        </w:r>
        <w:r w:rsidR="00A81DA0" w:rsidDel="000A1324">
          <w:rPr>
            <w:rFonts w:ascii="Times New Roman" w:hAnsi="Times New Roman" w:cs="Times New Roman"/>
            <w:lang w:val="en-US"/>
          </w:rPr>
          <w:delText xml:space="preserve">The models will be </w:delText>
        </w:r>
        <w:r w:rsidR="00A44CE0" w:rsidDel="000A1324">
          <w:rPr>
            <w:rFonts w:ascii="Times New Roman" w:hAnsi="Times New Roman" w:cs="Times New Roman"/>
            <w:lang w:val="en-US"/>
          </w:rPr>
          <w:delText xml:space="preserve">made from </w:delText>
        </w:r>
        <w:r w:rsidR="00B419AF" w:rsidDel="000A1324">
          <w:rPr>
            <w:rFonts w:ascii="Times New Roman" w:hAnsi="Times New Roman" w:cs="Times New Roman"/>
            <w:lang w:val="en-US"/>
          </w:rPr>
          <w:delText>using SBP, RR and GCS</w:delText>
        </w:r>
        <w:r w:rsidR="00D83A41" w:rsidDel="000A1324">
          <w:rPr>
            <w:rFonts w:ascii="Times New Roman" w:hAnsi="Times New Roman" w:cs="Times New Roman"/>
            <w:lang w:val="en-US"/>
          </w:rPr>
          <w:delText>(independent variable)</w:delText>
        </w:r>
        <w:r w:rsidR="00B419AF" w:rsidDel="000A1324">
          <w:rPr>
            <w:rFonts w:ascii="Times New Roman" w:hAnsi="Times New Roman" w:cs="Times New Roman"/>
            <w:lang w:val="en-US"/>
          </w:rPr>
          <w:delText xml:space="preserve"> and all cause mortality within 30 days</w:delText>
        </w:r>
        <w:r w:rsidR="00D83A41" w:rsidDel="000A1324">
          <w:rPr>
            <w:rFonts w:ascii="Times New Roman" w:hAnsi="Times New Roman" w:cs="Times New Roman"/>
            <w:lang w:val="en-US"/>
          </w:rPr>
          <w:delText>(dependent)</w:delText>
        </w:r>
        <w:r w:rsidR="00825EA7" w:rsidDel="000A1324">
          <w:rPr>
            <w:rFonts w:ascii="Times New Roman" w:hAnsi="Times New Roman" w:cs="Times New Roman"/>
            <w:lang w:val="en-US"/>
          </w:rPr>
          <w:delText>.</w:delText>
        </w:r>
      </w:del>
    </w:p>
    <w:p w14:paraId="05B8D03B" w14:textId="52F698C8" w:rsidR="00825EA7" w:rsidDel="000A1324" w:rsidRDefault="00825EA7">
      <w:pPr>
        <w:spacing w:line="360" w:lineRule="auto"/>
        <w:rPr>
          <w:del w:id="191" w:author="Martin Gerdin Wärnberg" w:date="2019-09-15T16:49:00Z"/>
          <w:rFonts w:ascii="Times New Roman" w:hAnsi="Times New Roman" w:cs="Times New Roman"/>
          <w:lang w:val="en-US"/>
        </w:rPr>
      </w:pPr>
    </w:p>
    <w:p w14:paraId="43723698" w14:textId="4CFD8439" w:rsidR="00825EA7" w:rsidDel="000A1324" w:rsidRDefault="0010042A">
      <w:pPr>
        <w:spacing w:line="360" w:lineRule="auto"/>
        <w:rPr>
          <w:del w:id="192" w:author="Martin Gerdin Wärnberg" w:date="2019-09-15T16:49:00Z"/>
          <w:rFonts w:ascii="Times New Roman" w:hAnsi="Times New Roman" w:cs="Times New Roman"/>
          <w:lang w:val="en-US"/>
        </w:rPr>
      </w:pPr>
      <w:del w:id="193" w:author="Martin Gerdin Wärnberg" w:date="2019-09-15T16:49:00Z">
        <w:r w:rsidDel="000A1324">
          <w:rPr>
            <w:rFonts w:ascii="Times New Roman" w:hAnsi="Times New Roman" w:cs="Times New Roman"/>
            <w:lang w:val="en-US"/>
          </w:rPr>
          <w:delText xml:space="preserve">The development and validation sample will consist of a number of events and non events. Events being mortality within 30 days and non events patients that survived 30 days after the trauma. The models will therefor be developed, validated, updated and then compared. Everything will be made in the R program. The models will be made from logistic regression. As mentioned above, SBP, RR and GCS will be used in the model development. All cause mortality within 30 days will be used as a dependable variable. </w:delText>
        </w:r>
      </w:del>
    </w:p>
    <w:p w14:paraId="52627617" w14:textId="4E6E7C46" w:rsidR="006D51C9" w:rsidRPr="00D038F7" w:rsidRDefault="006D51C9" w:rsidP="000A1324">
      <w:pPr>
        <w:spacing w:line="360" w:lineRule="auto"/>
        <w:rPr>
          <w:rFonts w:ascii="Times New Roman" w:hAnsi="Times New Roman" w:cs="Times New Roman"/>
          <w:lang w:val="en-US"/>
        </w:rPr>
      </w:pPr>
      <w:del w:id="194" w:author="Martin Gerdin Wärnberg" w:date="2019-09-15T16:49:00Z">
        <w:r w:rsidDel="000A1324">
          <w:rPr>
            <w:rFonts w:ascii="Times New Roman" w:hAnsi="Times New Roman" w:cs="Times New Roman"/>
            <w:lang w:val="en-US"/>
          </w:rPr>
          <w:delText xml:space="preserve">After the model have been developed, it needs to be validated. Using the model to estimate probability of all cause 30 day mortality in each validation sample </w:delText>
        </w:r>
        <w:r w:rsidR="005D3D77" w:rsidDel="000A1324">
          <w:rPr>
            <w:rFonts w:ascii="Times New Roman" w:hAnsi="Times New Roman" w:cs="Times New Roman"/>
            <w:lang w:val="en-US"/>
          </w:rPr>
          <w:delText>wi</w:delText>
        </w:r>
        <w:r w:rsidR="006E1BBF" w:rsidDel="000A1324">
          <w:rPr>
            <w:rFonts w:ascii="Times New Roman" w:hAnsi="Times New Roman" w:cs="Times New Roman"/>
            <w:lang w:val="en-US"/>
          </w:rPr>
          <w:delText xml:space="preserve">ll give us model performance which will be measured with values </w:delText>
        </w:r>
        <w:r w:rsidR="005D3D77" w:rsidDel="000A1324">
          <w:rPr>
            <w:rFonts w:ascii="Times New Roman" w:hAnsi="Times New Roman" w:cs="Times New Roman"/>
            <w:lang w:val="en-US"/>
          </w:rPr>
          <w:delText>of over- or undertriage(together mistriage).</w:delText>
        </w:r>
        <w:r w:rsidDel="000A1324">
          <w:rPr>
            <w:rFonts w:ascii="Times New Roman" w:hAnsi="Times New Roman" w:cs="Times New Roman"/>
            <w:lang w:val="en-US"/>
          </w:rPr>
          <w:delText xml:space="preserve"> The model will </w:delText>
        </w:r>
        <w:r w:rsidR="005D3D77" w:rsidDel="000A1324">
          <w:rPr>
            <w:rFonts w:ascii="Times New Roman" w:hAnsi="Times New Roman" w:cs="Times New Roman"/>
            <w:lang w:val="en-US"/>
          </w:rPr>
          <w:delText>be updated and then compared (with 95% confidence intervals). This procedure(development, validation, update and comparison) will be repeated for every country.</w:delText>
        </w:r>
      </w:del>
    </w:p>
    <w:p w14:paraId="797FA492" w14:textId="77777777" w:rsidR="00F379C8" w:rsidRPr="00BC0FDF" w:rsidRDefault="00F379C8" w:rsidP="00C7647E">
      <w:pPr>
        <w:spacing w:line="360" w:lineRule="auto"/>
        <w:rPr>
          <w:rFonts w:ascii="Times New Roman" w:hAnsi="Times New Roman" w:cs="Times New Roman"/>
          <w:lang w:val="en-US"/>
        </w:rPr>
      </w:pPr>
    </w:p>
    <w:p w14:paraId="46EEE514" w14:textId="77777777" w:rsidR="009E46D1" w:rsidRPr="00BC0FDF" w:rsidRDefault="009E46D1" w:rsidP="00C7647E">
      <w:pPr>
        <w:spacing w:line="360" w:lineRule="auto"/>
        <w:rPr>
          <w:rFonts w:ascii="Times New Roman" w:hAnsi="Times New Roman" w:cs="Times New Roman"/>
          <w:b/>
          <w:sz w:val="48"/>
          <w:szCs w:val="48"/>
          <w:lang w:val="en-US"/>
        </w:rPr>
      </w:pPr>
      <w:r w:rsidRPr="00BC0FDF">
        <w:rPr>
          <w:rFonts w:ascii="Times New Roman" w:hAnsi="Times New Roman" w:cs="Times New Roman"/>
          <w:b/>
          <w:sz w:val="48"/>
          <w:szCs w:val="48"/>
          <w:lang w:val="en-US"/>
        </w:rPr>
        <w:t xml:space="preserve">Ethical considerations </w:t>
      </w:r>
    </w:p>
    <w:p w14:paraId="55D702E9" w14:textId="77777777" w:rsidR="009E46D1" w:rsidRPr="00BC0FDF" w:rsidRDefault="009E46D1" w:rsidP="00C7647E">
      <w:pPr>
        <w:spacing w:line="360" w:lineRule="auto"/>
        <w:rPr>
          <w:rFonts w:ascii="Times New Roman" w:hAnsi="Times New Roman" w:cs="Times New Roman"/>
          <w:lang w:val="en-US"/>
        </w:rPr>
      </w:pPr>
    </w:p>
    <w:p w14:paraId="7E406053" w14:textId="7DE64C75" w:rsidR="0019481E" w:rsidRPr="00BC0FDF" w:rsidRDefault="00DB3DB8" w:rsidP="00F41EC3">
      <w:pPr>
        <w:pStyle w:val="Heading2"/>
      </w:pPr>
      <w:r w:rsidRPr="00BC0FDF">
        <w:t>Autonomy-respect</w:t>
      </w:r>
    </w:p>
    <w:p w14:paraId="24AB0E5E" w14:textId="58C43AE1" w:rsidR="00BC0FDF" w:rsidRPr="00BC0FDF" w:rsidRDefault="00BC0FDF" w:rsidP="00C7647E">
      <w:pPr>
        <w:spacing w:line="360" w:lineRule="auto"/>
        <w:rPr>
          <w:rFonts w:ascii="Times New Roman" w:hAnsi="Times New Roman" w:cs="Times New Roman"/>
          <w:lang w:val="en-US"/>
        </w:rPr>
      </w:pPr>
      <w:r w:rsidRPr="00BC0FDF">
        <w:rPr>
          <w:rFonts w:ascii="Times New Roman" w:hAnsi="Times New Roman" w:cs="Times New Roman"/>
          <w:lang w:val="en-US"/>
        </w:rPr>
        <w:t>The patients can withdraw from the register if they choose to do so. They are</w:t>
      </w:r>
      <w:r w:rsidR="0061725B">
        <w:rPr>
          <w:rFonts w:ascii="Times New Roman" w:hAnsi="Times New Roman" w:cs="Times New Roman"/>
          <w:lang w:val="en-US"/>
        </w:rPr>
        <w:t xml:space="preserve"> not in all cases</w:t>
      </w:r>
      <w:r w:rsidRPr="00BC0FDF">
        <w:rPr>
          <w:rFonts w:ascii="Times New Roman" w:hAnsi="Times New Roman" w:cs="Times New Roman"/>
          <w:lang w:val="en-US"/>
        </w:rPr>
        <w:t xml:space="preserve"> informed that the info</w:t>
      </w:r>
      <w:r w:rsidR="0061725B">
        <w:rPr>
          <w:rFonts w:ascii="Times New Roman" w:hAnsi="Times New Roman" w:cs="Times New Roman"/>
          <w:lang w:val="en-US"/>
        </w:rPr>
        <w:t>rmation</w:t>
      </w:r>
      <w:r w:rsidR="00A85164">
        <w:rPr>
          <w:rFonts w:ascii="Times New Roman" w:hAnsi="Times New Roman" w:cs="Times New Roman"/>
          <w:lang w:val="en-US"/>
        </w:rPr>
        <w:t xml:space="preserve"> can be used in a study. In that case, we have a responsibility to treat the data with respect like we will do with all data used in this study. </w:t>
      </w:r>
    </w:p>
    <w:p w14:paraId="7C7E3E98" w14:textId="77777777" w:rsidR="00DB3DB8" w:rsidRPr="00BC0FDF" w:rsidRDefault="00DB3DB8" w:rsidP="00C7647E">
      <w:pPr>
        <w:spacing w:line="360" w:lineRule="auto"/>
        <w:rPr>
          <w:rFonts w:ascii="Times New Roman" w:hAnsi="Times New Roman" w:cs="Times New Roman"/>
          <w:lang w:val="en-US"/>
        </w:rPr>
      </w:pPr>
    </w:p>
    <w:p w14:paraId="7B8AF9FA" w14:textId="5BF988C0" w:rsidR="00DB3DB8" w:rsidRPr="00BC0FDF" w:rsidRDefault="00DB3DB8" w:rsidP="00F41EC3">
      <w:pPr>
        <w:pStyle w:val="Heading2"/>
      </w:pPr>
      <w:r w:rsidRPr="00BC0FDF">
        <w:t>The principle of beneficence</w:t>
      </w:r>
    </w:p>
    <w:p w14:paraId="03187ECA" w14:textId="681F40C0" w:rsidR="0019481E" w:rsidRPr="00BC0FDF" w:rsidRDefault="0019481E" w:rsidP="00C7647E">
      <w:pPr>
        <w:spacing w:line="360" w:lineRule="auto"/>
        <w:rPr>
          <w:rFonts w:ascii="Times New Roman" w:hAnsi="Times New Roman" w:cs="Times New Roman"/>
          <w:lang w:val="en-US"/>
        </w:rPr>
      </w:pPr>
      <w:r w:rsidRPr="00BC0FDF">
        <w:rPr>
          <w:rFonts w:ascii="Times New Roman" w:hAnsi="Times New Roman" w:cs="Times New Roman"/>
          <w:lang w:val="en-US"/>
        </w:rPr>
        <w:t>The study will hopefully improve the management of trauma care and contribute to better healthcare</w:t>
      </w:r>
      <w:r w:rsidR="00E57CBF">
        <w:rPr>
          <w:rFonts w:ascii="Times New Roman" w:hAnsi="Times New Roman" w:cs="Times New Roman"/>
          <w:lang w:val="en-US"/>
        </w:rPr>
        <w:t xml:space="preserve"> for patients</w:t>
      </w:r>
      <w:r w:rsidR="00F7124D" w:rsidRPr="00BC0FDF">
        <w:rPr>
          <w:rFonts w:ascii="Times New Roman" w:hAnsi="Times New Roman" w:cs="Times New Roman"/>
          <w:lang w:val="en-US"/>
        </w:rPr>
        <w:t>.</w:t>
      </w:r>
    </w:p>
    <w:p w14:paraId="06BC5BC0" w14:textId="77777777" w:rsidR="0019481E" w:rsidRPr="00BC0FDF" w:rsidRDefault="0019481E" w:rsidP="00C7647E">
      <w:pPr>
        <w:spacing w:line="360" w:lineRule="auto"/>
        <w:rPr>
          <w:rFonts w:ascii="Times New Roman" w:hAnsi="Times New Roman" w:cs="Times New Roman"/>
          <w:lang w:val="en-US"/>
        </w:rPr>
      </w:pPr>
    </w:p>
    <w:p w14:paraId="0F0007D1" w14:textId="09F13B1C" w:rsidR="00DB3DB8" w:rsidRPr="00BC0FDF" w:rsidRDefault="00DB3DB8" w:rsidP="00F41EC3">
      <w:pPr>
        <w:pStyle w:val="Heading2"/>
      </w:pPr>
      <w:r w:rsidRPr="00BC0FDF">
        <w:t>The principle of nonmaleficence</w:t>
      </w:r>
    </w:p>
    <w:p w14:paraId="4E8F002F" w14:textId="3A8B810B" w:rsidR="00A85D46" w:rsidRDefault="00E57CBF" w:rsidP="00C7647E">
      <w:pPr>
        <w:spacing w:line="360" w:lineRule="auto"/>
        <w:rPr>
          <w:rFonts w:ascii="Times New Roman" w:hAnsi="Times New Roman" w:cs="Times New Roman"/>
          <w:lang w:val="en-US"/>
        </w:rPr>
      </w:pPr>
      <w:r w:rsidRPr="00BC0FDF">
        <w:rPr>
          <w:rFonts w:ascii="Times New Roman" w:hAnsi="Times New Roman" w:cs="Times New Roman"/>
          <w:lang w:val="en-US"/>
        </w:rPr>
        <w:t>No intervention is being made so there is no risk for physical harm. Data leakage will be the biggest risk for harm</w:t>
      </w:r>
      <w:r w:rsidR="00A85164">
        <w:rPr>
          <w:rFonts w:ascii="Times New Roman" w:hAnsi="Times New Roman" w:cs="Times New Roman"/>
          <w:lang w:val="en-US"/>
        </w:rPr>
        <w:t xml:space="preserve"> and integrity.</w:t>
      </w:r>
    </w:p>
    <w:p w14:paraId="3C5A365C" w14:textId="77777777" w:rsidR="00E57CBF" w:rsidRDefault="00E57CBF" w:rsidP="00C7647E">
      <w:pPr>
        <w:spacing w:line="360" w:lineRule="auto"/>
        <w:rPr>
          <w:rFonts w:ascii="Times New Roman" w:hAnsi="Times New Roman" w:cs="Times New Roman"/>
          <w:sz w:val="32"/>
          <w:szCs w:val="32"/>
          <w:u w:val="single"/>
          <w:lang w:val="en-US"/>
        </w:rPr>
      </w:pPr>
    </w:p>
    <w:p w14:paraId="06754A29" w14:textId="5CAAC815" w:rsidR="00DB3DB8" w:rsidRPr="00BC0FDF" w:rsidRDefault="00DB3DB8" w:rsidP="00F41EC3">
      <w:pPr>
        <w:pStyle w:val="Heading2"/>
      </w:pPr>
      <w:r w:rsidRPr="00BC0FDF">
        <w:t xml:space="preserve">The principle of justice </w:t>
      </w:r>
    </w:p>
    <w:p w14:paraId="5FB926FE" w14:textId="2334893F" w:rsidR="00BC0FDF" w:rsidRPr="00BC0FDF" w:rsidRDefault="00BC0FDF" w:rsidP="00C7647E">
      <w:pPr>
        <w:spacing w:line="360" w:lineRule="auto"/>
        <w:rPr>
          <w:rFonts w:ascii="Times New Roman" w:hAnsi="Times New Roman" w:cs="Times New Roman"/>
          <w:lang w:val="en-US"/>
        </w:rPr>
      </w:pPr>
      <w:r w:rsidRPr="00BC0FDF">
        <w:rPr>
          <w:rFonts w:ascii="Times New Roman" w:hAnsi="Times New Roman" w:cs="Times New Roman"/>
          <w:lang w:val="en-US"/>
        </w:rPr>
        <w:t>All patients are depersonalized and anonymous</w:t>
      </w:r>
      <w:r>
        <w:rPr>
          <w:rFonts w:ascii="Times New Roman" w:hAnsi="Times New Roman" w:cs="Times New Roman"/>
          <w:lang w:val="en-US"/>
        </w:rPr>
        <w:t xml:space="preserve"> when the data is being obtained. The information gained from the registry will either way be treated equal. </w:t>
      </w:r>
    </w:p>
    <w:p w14:paraId="1682555F" w14:textId="77777777" w:rsidR="00FF4809" w:rsidRPr="00BC0FDF" w:rsidRDefault="00FF4809" w:rsidP="00C7647E">
      <w:pPr>
        <w:spacing w:line="360" w:lineRule="auto"/>
        <w:rPr>
          <w:rFonts w:ascii="Times New Roman" w:hAnsi="Times New Roman" w:cs="Times New Roman"/>
          <w:lang w:val="en-US"/>
        </w:rPr>
      </w:pPr>
    </w:p>
    <w:p w14:paraId="16D98937" w14:textId="23F0DC6A" w:rsidR="00557F18" w:rsidRDefault="006173D2" w:rsidP="00F41EC3">
      <w:pPr>
        <w:pStyle w:val="Heading2"/>
      </w:pPr>
      <w:r w:rsidRPr="00BC0FDF">
        <w:t>Ethical Permit</w:t>
      </w:r>
    </w:p>
    <w:p w14:paraId="5F06F2B3" w14:textId="69F99F84" w:rsidR="00A85D46" w:rsidRDefault="00A85D46" w:rsidP="00C7647E">
      <w:pPr>
        <w:spacing w:line="360" w:lineRule="auto"/>
        <w:rPr>
          <w:rFonts w:ascii="Times New Roman" w:hAnsi="Times New Roman" w:cs="Times New Roman"/>
          <w:lang w:val="en-US"/>
        </w:rPr>
      </w:pPr>
      <w:r>
        <w:rPr>
          <w:rFonts w:ascii="Times New Roman" w:hAnsi="Times New Roman" w:cs="Times New Roman"/>
          <w:lang w:val="en-US"/>
        </w:rPr>
        <w:t>2015/426-31 and 2016/461-32</w:t>
      </w:r>
    </w:p>
    <w:p w14:paraId="28999EE3" w14:textId="77777777" w:rsidR="00A85D46" w:rsidRPr="00BC0FDF" w:rsidRDefault="00A85D46" w:rsidP="00C7647E">
      <w:pPr>
        <w:spacing w:line="360" w:lineRule="auto"/>
        <w:rPr>
          <w:rFonts w:ascii="Times New Roman" w:hAnsi="Times New Roman" w:cs="Times New Roman"/>
          <w:lang w:val="en-US"/>
        </w:rPr>
      </w:pPr>
    </w:p>
    <w:p w14:paraId="3ADBC145" w14:textId="1B9234CF" w:rsidR="00623CC0" w:rsidRPr="00BC0FDF" w:rsidRDefault="00623CC0" w:rsidP="00F41EC3">
      <w:pPr>
        <w:pStyle w:val="Heading1"/>
      </w:pPr>
      <w:r w:rsidRPr="00BC0FDF">
        <w:t xml:space="preserve">Referenser </w:t>
      </w:r>
    </w:p>
    <w:p w14:paraId="592B6EA8" w14:textId="3D620A32" w:rsidR="00623CC0" w:rsidRPr="00780D0A" w:rsidRDefault="00360BAD" w:rsidP="00C7647E">
      <w:pPr>
        <w:pStyle w:val="ListParagraph"/>
        <w:numPr>
          <w:ilvl w:val="0"/>
          <w:numId w:val="1"/>
        </w:numPr>
        <w:spacing w:line="360" w:lineRule="auto"/>
        <w:rPr>
          <w:rFonts w:ascii="Times New Roman" w:eastAsia="Times New Roman" w:hAnsi="Times New Roman" w:cs="Times New Roman"/>
          <w:color w:val="000000" w:themeColor="text1"/>
          <w:lang w:val="en-US" w:eastAsia="sv-SE"/>
        </w:rPr>
      </w:pPr>
      <w:r w:rsidRPr="00780D0A">
        <w:rPr>
          <w:rFonts w:ascii="Times New Roman" w:eastAsia="Times New Roman" w:hAnsi="Times New Roman" w:cs="Times New Roman"/>
          <w:color w:val="000000" w:themeColor="text1"/>
          <w:lang w:val="en-US"/>
        </w:rPr>
        <w:t>World Health Organization. Injuries and violence: The facts. Geneva: World Health Organization; 2014</w:t>
      </w:r>
    </w:p>
    <w:p w14:paraId="484A6779" w14:textId="2B8D5B47" w:rsidR="00623CC0" w:rsidRPr="002B1E3C" w:rsidRDefault="006E1BBF" w:rsidP="002B1E3C">
      <w:pPr>
        <w:pStyle w:val="ListParagraph"/>
        <w:numPr>
          <w:ilvl w:val="0"/>
          <w:numId w:val="1"/>
        </w:numPr>
        <w:spacing w:line="360" w:lineRule="auto"/>
        <w:rPr>
          <w:rFonts w:ascii="Times New Roman" w:eastAsia="Times New Roman" w:hAnsi="Times New Roman" w:cs="Times New Roman"/>
          <w:color w:val="000000" w:themeColor="text1"/>
          <w:lang w:val="en-US" w:eastAsia="sv-SE"/>
        </w:rPr>
      </w:pPr>
      <w:r w:rsidRPr="002B1E3C">
        <w:rPr>
          <w:rFonts w:ascii="Times New Roman" w:eastAsia="Times New Roman" w:hAnsi="Times New Roman" w:cs="Times New Roman"/>
          <w:color w:val="000000" w:themeColor="text1"/>
          <w:lang w:val="en-US"/>
        </w:rPr>
        <w:t xml:space="preserve">J.M.JONES. (2019). Norwegian survival prediction model in trauma: modelling effects of anatomic injury, acute physiology, age, and co-morbidity. Wiley Online </w:t>
      </w:r>
      <w:r w:rsidRPr="002B1E3C">
        <w:rPr>
          <w:rFonts w:ascii="Times New Roman" w:eastAsia="Times New Roman" w:hAnsi="Times New Roman" w:cs="Times New Roman"/>
          <w:color w:val="000000" w:themeColor="text1"/>
          <w:lang w:val="en-US"/>
        </w:rPr>
        <w:lastRenderedPageBreak/>
        <w:t xml:space="preserve">Library </w:t>
      </w:r>
      <w:r w:rsidR="002B1E3C" w:rsidRPr="002B1E3C">
        <w:rPr>
          <w:rFonts w:ascii="Times New Roman" w:eastAsia="Times New Roman" w:hAnsi="Times New Roman" w:cs="Times New Roman"/>
          <w:color w:val="000000" w:themeColor="text1"/>
          <w:lang w:val="en-US"/>
        </w:rPr>
        <w:t>[online] available at:</w:t>
      </w:r>
      <w:r w:rsidRPr="002B1E3C">
        <w:rPr>
          <w:rFonts w:ascii="Times New Roman" w:eastAsia="Times New Roman" w:hAnsi="Times New Roman" w:cs="Times New Roman"/>
          <w:color w:val="000000" w:themeColor="text1"/>
          <w:lang w:val="en-US"/>
        </w:rPr>
        <w:t xml:space="preserve"> </w:t>
      </w:r>
      <w:hyperlink r:id="rId8" w:history="1">
        <w:r w:rsidR="002B1E3C" w:rsidRPr="002B1E3C">
          <w:rPr>
            <w:rStyle w:val="Hyperlink"/>
            <w:rFonts w:ascii="Times New Roman" w:eastAsia="Times New Roman" w:hAnsi="Times New Roman" w:cs="Times New Roman"/>
            <w:lang w:val="en-US"/>
          </w:rPr>
          <w:t>https://onlinelibrary.wiley.com/doi/full/10.1111/aas.12256</w:t>
        </w:r>
      </w:hyperlink>
      <w:r w:rsidR="002B1E3C" w:rsidRPr="002B1E3C">
        <w:rPr>
          <w:rFonts w:ascii="Times New Roman" w:eastAsia="Times New Roman" w:hAnsi="Times New Roman" w:cs="Times New Roman"/>
          <w:color w:val="000000" w:themeColor="text1"/>
          <w:lang w:val="en-US"/>
        </w:rPr>
        <w:t>.</w:t>
      </w:r>
    </w:p>
    <w:p w14:paraId="32313966" w14:textId="693991D5" w:rsidR="00780D0A" w:rsidRPr="00F41EC3" w:rsidRDefault="00780D0A" w:rsidP="00360BAD">
      <w:pPr>
        <w:rPr>
          <w:rFonts w:ascii="Times New Roman" w:hAnsi="Times New Roman" w:cs="Times New Roman"/>
          <w:color w:val="000000" w:themeColor="text1"/>
          <w:lang w:val="en-US"/>
        </w:rPr>
      </w:pPr>
      <w:r w:rsidRPr="00F41EC3">
        <w:rPr>
          <w:rFonts w:ascii="Times New Roman" w:hAnsi="Times New Roman" w:cs="Times New Roman"/>
          <w:color w:val="000000" w:themeColor="text1"/>
          <w:lang w:val="en-US"/>
        </w:rPr>
        <w:t xml:space="preserve">3.School, M. (2019). </w:t>
      </w:r>
      <w:r w:rsidRPr="00F41EC3">
        <w:rPr>
          <w:rFonts w:ascii="Times New Roman" w:hAnsi="Times New Roman" w:cs="Times New Roman"/>
          <w:iCs/>
          <w:color w:val="000000" w:themeColor="text1"/>
          <w:lang w:val="en-US"/>
        </w:rPr>
        <w:t>Trauma Team Activation for Pediatrics (age 15 years and below) | Department of Surgery | McGovern Medical School</w:t>
      </w:r>
      <w:r w:rsidRPr="00F41EC3">
        <w:rPr>
          <w:rFonts w:ascii="Times New Roman" w:hAnsi="Times New Roman" w:cs="Times New Roman"/>
          <w:color w:val="000000" w:themeColor="text1"/>
          <w:lang w:val="en-US"/>
        </w:rPr>
        <w:t>. [online] Med.uth.edu. Available at: https://med.uth.edu/surgery/trauma-team-activation-for-pediatrics-age-15-years-and-below/ [Accessed 13 Sep. 2019].</w:t>
      </w:r>
    </w:p>
    <w:p w14:paraId="13556EE2" w14:textId="2ADA761B" w:rsidR="00360BAD" w:rsidRPr="00F41EC3" w:rsidRDefault="00780D0A" w:rsidP="00360BAD">
      <w:pPr>
        <w:rPr>
          <w:rFonts w:ascii="Times New Roman" w:eastAsia="Times New Roman" w:hAnsi="Times New Roman" w:cs="Times New Roman"/>
          <w:color w:val="000000" w:themeColor="text1"/>
          <w:lang w:val="en-US" w:eastAsia="sv-SE"/>
        </w:rPr>
      </w:pPr>
      <w:r w:rsidRPr="00F41EC3">
        <w:rPr>
          <w:rFonts w:ascii="Times New Roman" w:eastAsia="Times New Roman" w:hAnsi="Times New Roman" w:cs="Times New Roman"/>
          <w:color w:val="000000" w:themeColor="text1"/>
          <w:lang w:val="en-US"/>
        </w:rPr>
        <w:t xml:space="preserve">4. </w:t>
      </w:r>
      <w:r w:rsidR="00360BAD" w:rsidRPr="00F41EC3">
        <w:rPr>
          <w:rFonts w:ascii="Times New Roman" w:eastAsia="Times New Roman" w:hAnsi="Times New Roman" w:cs="Times New Roman"/>
          <w:color w:val="000000" w:themeColor="text1"/>
          <w:shd w:val="clear" w:color="auto" w:fill="FFFFFF"/>
          <w:lang w:val="en-US" w:eastAsia="sv-SE"/>
        </w:rPr>
        <w:t xml:space="preserve"> Rhodes M e. Pediatric trauma patients in an 'adult' trauma center. - PubMed - NCBI [Internet]. Ncbi.nlm.nih.gov. 2019 [cited 13 September 2019]. Available from: https://www.ncbi.nlm.nih.gov/pubmed/8371296</w:t>
      </w:r>
    </w:p>
    <w:p w14:paraId="4D2B6D5A" w14:textId="4ACAC8C6" w:rsidR="00FB29F0" w:rsidRPr="00F41EC3" w:rsidRDefault="00FB29F0" w:rsidP="00780D0A">
      <w:pPr>
        <w:pStyle w:val="ListParagraph"/>
        <w:spacing w:line="360" w:lineRule="auto"/>
        <w:rPr>
          <w:rFonts w:ascii="Times New Roman" w:eastAsia="Times New Roman" w:hAnsi="Times New Roman" w:cs="Times New Roman"/>
          <w:color w:val="000000" w:themeColor="text1"/>
          <w:lang w:val="en-US" w:eastAsia="sv-SE"/>
        </w:rPr>
      </w:pPr>
    </w:p>
    <w:p w14:paraId="0600ED33" w14:textId="72937DED" w:rsidR="00780D0A" w:rsidRPr="00F41EC3" w:rsidRDefault="00780D0A" w:rsidP="00780D0A">
      <w:pPr>
        <w:pStyle w:val="ListParagraph"/>
        <w:numPr>
          <w:ilvl w:val="0"/>
          <w:numId w:val="3"/>
        </w:numPr>
        <w:spacing w:line="360" w:lineRule="auto"/>
        <w:rPr>
          <w:rFonts w:ascii="Times New Roman" w:eastAsia="Times New Roman" w:hAnsi="Times New Roman" w:cs="Times New Roman"/>
          <w:color w:val="000000" w:themeColor="text1"/>
          <w:lang w:val="en-US" w:eastAsia="sv-SE"/>
        </w:rPr>
      </w:pPr>
      <w:r w:rsidRPr="00F41EC3">
        <w:rPr>
          <w:rFonts w:ascii="Times New Roman" w:hAnsi="Times New Roman" w:cs="Times New Roman"/>
          <w:color w:val="000000" w:themeColor="text1"/>
          <w:lang w:val="en-US"/>
        </w:rPr>
        <w:t xml:space="preserve">Qazi K, e. (2019). </w:t>
      </w:r>
      <w:r w:rsidRPr="00F41EC3">
        <w:rPr>
          <w:rFonts w:ascii="Times New Roman" w:hAnsi="Times New Roman" w:cs="Times New Roman"/>
          <w:iCs/>
          <w:color w:val="000000" w:themeColor="text1"/>
          <w:lang w:val="en-US"/>
        </w:rPr>
        <w:t>Stable pediatric blunt trauma patients: is trauma team activation always necessary? - PubMed - NCBI</w:t>
      </w:r>
      <w:r w:rsidRPr="00F41EC3">
        <w:rPr>
          <w:rFonts w:ascii="Times New Roman" w:hAnsi="Times New Roman" w:cs="Times New Roman"/>
          <w:color w:val="000000" w:themeColor="text1"/>
          <w:lang w:val="en-US"/>
        </w:rPr>
        <w:t>. [online] Ncbi.nlm.nih.gov. Available at: https://www.ncbi.nlm.nih.gov/pubmed/9751551 [Accessed 13 Sep. 2019].</w:t>
      </w:r>
    </w:p>
    <w:p w14:paraId="33D34742" w14:textId="77777777" w:rsidR="00780D0A" w:rsidRPr="00F41EC3" w:rsidRDefault="00780D0A" w:rsidP="00780D0A">
      <w:pPr>
        <w:pStyle w:val="ListParagraph"/>
        <w:numPr>
          <w:ilvl w:val="0"/>
          <w:numId w:val="3"/>
        </w:numPr>
        <w:spacing w:line="360" w:lineRule="auto"/>
        <w:rPr>
          <w:rFonts w:ascii="Times New Roman" w:eastAsia="Times New Roman" w:hAnsi="Times New Roman" w:cs="Times New Roman"/>
          <w:color w:val="000000" w:themeColor="text1"/>
          <w:lang w:val="en-US" w:eastAsia="sv-SE"/>
        </w:rPr>
      </w:pPr>
      <w:r w:rsidRPr="00F41EC3">
        <w:rPr>
          <w:rFonts w:ascii="Times New Roman" w:hAnsi="Times New Roman" w:cs="Times New Roman"/>
          <w:color w:val="000000" w:themeColor="text1"/>
          <w:lang w:val="en-US"/>
        </w:rPr>
        <w:t xml:space="preserve">Rcsyd.se. (2019). </w:t>
      </w:r>
      <w:r w:rsidRPr="00F41EC3">
        <w:rPr>
          <w:rFonts w:ascii="Times New Roman" w:hAnsi="Times New Roman" w:cs="Times New Roman"/>
          <w:iCs/>
          <w:color w:val="000000" w:themeColor="text1"/>
          <w:lang w:val="en-US"/>
        </w:rPr>
        <w:t>Om SweTrau | SweTrau</w:t>
      </w:r>
      <w:r w:rsidRPr="00F41EC3">
        <w:rPr>
          <w:rFonts w:ascii="Times New Roman" w:hAnsi="Times New Roman" w:cs="Times New Roman"/>
          <w:color w:val="000000" w:themeColor="text1"/>
          <w:lang w:val="en-US"/>
        </w:rPr>
        <w:t>. [online] Available at: http://rcsyd.se/swetrau/om-rc-syd [Accessed 13 Sep. 2019].</w:t>
      </w:r>
    </w:p>
    <w:p w14:paraId="6ADD0E26" w14:textId="38B084DE" w:rsidR="00D038F7" w:rsidRPr="00780D0A" w:rsidRDefault="00780D0A" w:rsidP="00780D0A">
      <w:pPr>
        <w:pStyle w:val="ListParagraph"/>
        <w:numPr>
          <w:ilvl w:val="0"/>
          <w:numId w:val="3"/>
        </w:numPr>
        <w:spacing w:line="360" w:lineRule="auto"/>
        <w:rPr>
          <w:rFonts w:ascii="Times New Roman" w:eastAsia="Times New Roman" w:hAnsi="Times New Roman" w:cs="Times New Roman"/>
          <w:color w:val="000000" w:themeColor="text1"/>
          <w:lang w:val="en-US" w:eastAsia="sv-SE"/>
        </w:rPr>
      </w:pPr>
      <w:r w:rsidRPr="00F41EC3">
        <w:rPr>
          <w:rFonts w:ascii="Times New Roman" w:hAnsi="Times New Roman" w:cs="Times New Roman"/>
          <w:color w:val="000000" w:themeColor="text1"/>
          <w:lang w:val="en-US"/>
        </w:rPr>
        <w:t xml:space="preserve">Sites.google.com. (2019). </w:t>
      </w:r>
      <w:r w:rsidRPr="00F41EC3">
        <w:rPr>
          <w:rFonts w:ascii="Times New Roman" w:hAnsi="Times New Roman" w:cs="Times New Roman"/>
          <w:iCs/>
          <w:color w:val="000000" w:themeColor="text1"/>
          <w:lang w:val="en-US"/>
        </w:rPr>
        <w:t>About TITCO - India - TITCO-India</w:t>
      </w:r>
      <w:r w:rsidRPr="00F41EC3">
        <w:rPr>
          <w:rFonts w:ascii="Times New Roman" w:hAnsi="Times New Roman" w:cs="Times New Roman"/>
          <w:color w:val="000000" w:themeColor="text1"/>
          <w:lang w:val="en-US"/>
        </w:rPr>
        <w:t>. [online] Available at: https://www.sites.google.com/site/titcoindia/about-titco [Accessed 13 Sep. 2019].</w:t>
      </w:r>
    </w:p>
    <w:p w14:paraId="4E8975ED" w14:textId="77777777" w:rsidR="00557F18" w:rsidRPr="00BC0FDF" w:rsidRDefault="00557F18" w:rsidP="00C7647E">
      <w:pPr>
        <w:spacing w:line="360" w:lineRule="auto"/>
        <w:rPr>
          <w:rFonts w:ascii="Times New Roman" w:hAnsi="Times New Roman" w:cs="Times New Roman"/>
          <w:b/>
          <w:sz w:val="48"/>
          <w:szCs w:val="48"/>
          <w:lang w:val="en-US"/>
        </w:rPr>
      </w:pPr>
    </w:p>
    <w:p w14:paraId="0A7DE5C2" w14:textId="1E661483" w:rsidR="00557F18" w:rsidRPr="00BC0FDF" w:rsidRDefault="00557F18" w:rsidP="00F41EC3">
      <w:pPr>
        <w:pStyle w:val="Heading1"/>
      </w:pPr>
      <w:r w:rsidRPr="00BC0FDF">
        <w:t>Time plan</w:t>
      </w:r>
    </w:p>
    <w:p w14:paraId="22EE63C9" w14:textId="4A30580C" w:rsidR="00557F18" w:rsidRPr="00557F18" w:rsidRDefault="00557F18" w:rsidP="00C7647E">
      <w:pPr>
        <w:spacing w:line="360" w:lineRule="auto"/>
        <w:rPr>
          <w:rFonts w:ascii="Times New Roman" w:eastAsia="Times New Roman" w:hAnsi="Times New Roman" w:cs="Times New Roman"/>
          <w:lang w:val="en-US" w:eastAsia="sv-SE"/>
        </w:rPr>
      </w:pPr>
      <w:r w:rsidRPr="00BC0FDF">
        <w:rPr>
          <w:rFonts w:ascii="Times New Roman" w:eastAsia="Times New Roman" w:hAnsi="Times New Roman" w:cs="Times New Roman"/>
          <w:lang w:val="en-US" w:eastAsia="sv-SE"/>
        </w:rPr>
        <w:t>3-15 September: Write study plan. 16</w:t>
      </w:r>
      <w:r w:rsidRPr="00557F18">
        <w:rPr>
          <w:rFonts w:ascii="Times New Roman" w:eastAsia="Times New Roman" w:hAnsi="Times New Roman" w:cs="Times New Roman"/>
          <w:lang w:val="en-US" w:eastAsia="sv-SE"/>
        </w:rPr>
        <w:t>-28 September: Write analysis plan. 29 September - 28 October: Initial analysis and prepare half time report. 29 October - 30 November: Complete analysis and write results. 1 December - 2 January: Write discussion and finalise thesis.</w:t>
      </w:r>
    </w:p>
    <w:p w14:paraId="2E48B404" w14:textId="77777777" w:rsidR="00B419AF" w:rsidRDefault="00B419AF" w:rsidP="00C7647E">
      <w:pPr>
        <w:spacing w:line="360" w:lineRule="auto"/>
        <w:rPr>
          <w:rFonts w:ascii="Times New Roman" w:hAnsi="Times New Roman" w:cs="Times New Roman"/>
          <w:sz w:val="48"/>
          <w:szCs w:val="48"/>
          <w:lang w:val="en-US"/>
        </w:rPr>
      </w:pPr>
    </w:p>
    <w:p w14:paraId="0CBE98BE" w14:textId="694063D1" w:rsidR="00557F18" w:rsidRDefault="00557F18" w:rsidP="00F41EC3">
      <w:pPr>
        <w:pStyle w:val="Heading1"/>
      </w:pPr>
      <w:r w:rsidRPr="00BC0FDF">
        <w:t>Backup plan</w:t>
      </w:r>
    </w:p>
    <w:p w14:paraId="3B049803" w14:textId="74C13EE9" w:rsidR="00E61C92" w:rsidRDefault="00E61C92" w:rsidP="00C7647E">
      <w:pPr>
        <w:spacing w:line="360" w:lineRule="auto"/>
        <w:rPr>
          <w:rFonts w:ascii="Times New Roman" w:hAnsi="Times New Roman" w:cs="Times New Roman"/>
          <w:lang w:val="en-US"/>
        </w:rPr>
      </w:pPr>
      <w:r>
        <w:rPr>
          <w:rFonts w:ascii="Times New Roman" w:hAnsi="Times New Roman" w:cs="Times New Roman"/>
          <w:lang w:val="en-US"/>
        </w:rPr>
        <w:t>All the data exist and there is minimal risk that the data can not be used. One potential problem is that the programming takes longer than usual. In th</w:t>
      </w:r>
      <w:r w:rsidR="00706FA6">
        <w:rPr>
          <w:rFonts w:ascii="Times New Roman" w:hAnsi="Times New Roman" w:cs="Times New Roman"/>
          <w:lang w:val="en-US"/>
        </w:rPr>
        <w:t xml:space="preserve">is case there will be experienced (supervisor or other) people that will guide me along the way. </w:t>
      </w:r>
    </w:p>
    <w:p w14:paraId="439ABE7B" w14:textId="0FFEDBA7" w:rsidR="00063942" w:rsidRDefault="00063942" w:rsidP="00C7647E">
      <w:pPr>
        <w:spacing w:line="360" w:lineRule="auto"/>
        <w:rPr>
          <w:rFonts w:ascii="Times New Roman" w:hAnsi="Times New Roman" w:cs="Times New Roman"/>
          <w:sz w:val="48"/>
          <w:szCs w:val="48"/>
          <w:lang w:val="en-US"/>
        </w:rPr>
      </w:pPr>
    </w:p>
    <w:p w14:paraId="03BAF30F" w14:textId="77777777" w:rsidR="00780D0A" w:rsidRDefault="00780D0A" w:rsidP="00C7647E">
      <w:pPr>
        <w:spacing w:line="360" w:lineRule="auto"/>
        <w:rPr>
          <w:rFonts w:ascii="Times New Roman" w:hAnsi="Times New Roman" w:cs="Times New Roman"/>
          <w:sz w:val="48"/>
          <w:szCs w:val="48"/>
          <w:lang w:val="en-US"/>
        </w:rPr>
      </w:pPr>
    </w:p>
    <w:p w14:paraId="360B35F4" w14:textId="77777777" w:rsidR="00780D0A" w:rsidRDefault="00780D0A" w:rsidP="00C7647E">
      <w:pPr>
        <w:spacing w:line="360" w:lineRule="auto"/>
        <w:rPr>
          <w:rFonts w:ascii="Times New Roman" w:hAnsi="Times New Roman" w:cs="Times New Roman"/>
          <w:sz w:val="48"/>
          <w:szCs w:val="48"/>
          <w:lang w:val="en-US"/>
        </w:rPr>
      </w:pPr>
    </w:p>
    <w:p w14:paraId="6721B19F" w14:textId="77777777" w:rsidR="00780D0A" w:rsidRPr="00063942" w:rsidRDefault="00780D0A" w:rsidP="00C7647E">
      <w:pPr>
        <w:spacing w:line="360" w:lineRule="auto"/>
        <w:rPr>
          <w:rFonts w:ascii="Times New Roman" w:hAnsi="Times New Roman" w:cs="Times New Roman"/>
          <w:sz w:val="48"/>
          <w:szCs w:val="48"/>
          <w:lang w:val="en-US"/>
        </w:rPr>
      </w:pPr>
    </w:p>
    <w:sectPr w:rsidR="00780D0A" w:rsidRPr="00063942" w:rsidSect="00C674C6">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artin Gerdin Wärnberg" w:date="2019-09-15T11:56:00Z" w:initials="MGW">
    <w:p w14:paraId="1D7BDFA2" w14:textId="5D801959" w:rsidR="00F41EC3" w:rsidRPr="00F41EC3" w:rsidRDefault="00F41EC3">
      <w:pPr>
        <w:pStyle w:val="CommentText"/>
        <w:rPr>
          <w:lang w:val="en-US"/>
        </w:rPr>
      </w:pPr>
      <w:r>
        <w:rPr>
          <w:rStyle w:val="CommentReference"/>
        </w:rPr>
        <w:annotationRef/>
      </w:r>
      <w:r w:rsidRPr="00F41EC3">
        <w:rPr>
          <w:lang w:val="en-US"/>
        </w:rPr>
        <w:t xml:space="preserve">Outdated citation, the figure is less than </w:t>
      </w:r>
      <w:r>
        <w:rPr>
          <w:lang w:val="en-US"/>
        </w:rPr>
        <w:t>5 now. See the latest global burden of disease study.</w:t>
      </w:r>
    </w:p>
  </w:comment>
  <w:comment w:id="11" w:author="Martin Gerdin Wärnberg" w:date="2019-09-15T11:57:00Z" w:initials="MGW">
    <w:p w14:paraId="278C578A" w14:textId="1BFD9FD9" w:rsidR="00F41EC3" w:rsidRPr="00F41EC3" w:rsidRDefault="00F41EC3">
      <w:pPr>
        <w:pStyle w:val="CommentText"/>
        <w:rPr>
          <w:lang w:val="en-US"/>
        </w:rPr>
      </w:pPr>
      <w:r>
        <w:rPr>
          <w:rStyle w:val="CommentReference"/>
        </w:rPr>
        <w:annotationRef/>
      </w:r>
      <w:r w:rsidRPr="00F41EC3">
        <w:rPr>
          <w:lang w:val="en-US"/>
        </w:rPr>
        <w:t xml:space="preserve">Not quite clear. Do you mean that </w:t>
      </w:r>
      <w:r>
        <w:rPr>
          <w:lang w:val="en-US"/>
        </w:rPr>
        <w:t xml:space="preserve">they are used to prioritise patients for treatment? I would say that they are used for many different purposes, including to prioritise, but also to guide treatment decisions, for example massive transfusion. So rephrase and give exmples. </w:t>
      </w:r>
    </w:p>
  </w:comment>
  <w:comment w:id="18" w:author="Martin Gerdin Wärnberg" w:date="2019-09-15T11:58:00Z" w:initials="MGW">
    <w:p w14:paraId="6518F1EE" w14:textId="3C9531B7" w:rsidR="00F41EC3" w:rsidRPr="00F41EC3" w:rsidRDefault="00F41EC3">
      <w:pPr>
        <w:pStyle w:val="CommentText"/>
        <w:rPr>
          <w:lang w:val="en-US"/>
        </w:rPr>
      </w:pPr>
      <w:r>
        <w:rPr>
          <w:rStyle w:val="CommentReference"/>
        </w:rPr>
        <w:annotationRef/>
      </w:r>
      <w:r w:rsidRPr="00F41EC3">
        <w:rPr>
          <w:lang w:val="en-US"/>
        </w:rPr>
        <w:t xml:space="preserve">Be consistent with regards to where you place your citations. </w:t>
      </w:r>
    </w:p>
  </w:comment>
  <w:comment w:id="19" w:author="Martin Gerdin Wärnberg" w:date="2019-09-15T11:59:00Z" w:initials="MGW">
    <w:p w14:paraId="42A10947" w14:textId="1DDDEDF6" w:rsidR="00F41EC3" w:rsidRPr="00F41EC3" w:rsidRDefault="00F41EC3">
      <w:pPr>
        <w:pStyle w:val="CommentText"/>
        <w:rPr>
          <w:lang w:val="en-US"/>
        </w:rPr>
      </w:pPr>
      <w:r>
        <w:rPr>
          <w:rStyle w:val="CommentReference"/>
        </w:rPr>
        <w:annotationRef/>
      </w:r>
      <w:r w:rsidRPr="00F41EC3">
        <w:rPr>
          <w:lang w:val="en-US"/>
        </w:rPr>
        <w:t>This is one of the use cases.</w:t>
      </w:r>
    </w:p>
  </w:comment>
  <w:comment w:id="20" w:author="Martin Gerdin Wärnberg" w:date="2019-09-15T11:59:00Z" w:initials="MGW">
    <w:p w14:paraId="65FEB707" w14:textId="12F771A8" w:rsidR="00F41EC3" w:rsidRPr="00F41EC3" w:rsidRDefault="00F41EC3">
      <w:pPr>
        <w:pStyle w:val="CommentText"/>
        <w:rPr>
          <w:lang w:val="en-US"/>
        </w:rPr>
      </w:pPr>
      <w:r>
        <w:rPr>
          <w:rStyle w:val="CommentReference"/>
        </w:rPr>
        <w:annotationRef/>
      </w:r>
      <w:r w:rsidRPr="00F41EC3">
        <w:rPr>
          <w:lang w:val="en-US"/>
        </w:rPr>
        <w:t xml:space="preserve">Advancement here is a bit </w:t>
      </w:r>
      <w:r>
        <w:rPr>
          <w:lang w:val="en-US"/>
        </w:rPr>
        <w:t>non specific. Do you mean that they are developed in one setting and then used in another?</w:t>
      </w:r>
    </w:p>
  </w:comment>
  <w:comment w:id="21" w:author="Martin Gerdin Wärnberg" w:date="2019-09-15T12:00:00Z" w:initials="MGW">
    <w:p w14:paraId="39D005DC" w14:textId="3575D3DC" w:rsidR="00F41EC3" w:rsidRPr="00F41EC3" w:rsidRDefault="00F41EC3">
      <w:pPr>
        <w:pStyle w:val="CommentText"/>
        <w:rPr>
          <w:lang w:val="en-US"/>
        </w:rPr>
      </w:pPr>
      <w:r>
        <w:rPr>
          <w:rStyle w:val="CommentReference"/>
        </w:rPr>
        <w:annotationRef/>
      </w:r>
      <w:r w:rsidRPr="00F41EC3">
        <w:rPr>
          <w:lang w:val="en-US"/>
        </w:rPr>
        <w:t xml:space="preserve">In your study plan you will need to </w:t>
      </w:r>
      <w:r>
        <w:rPr>
          <w:lang w:val="en-US"/>
        </w:rPr>
        <w:t>talk a bit about mistriage, what it is and why it is important to measure, before you discuss how model transfers may affect these rates.</w:t>
      </w:r>
    </w:p>
  </w:comment>
  <w:comment w:id="48" w:author="Martin Gerdin Wärnberg" w:date="2019-09-15T12:04:00Z" w:initials="MGW">
    <w:p w14:paraId="71A3F1C8" w14:textId="2BD11883" w:rsidR="00F41EC3" w:rsidRPr="00F41EC3" w:rsidRDefault="00F41EC3">
      <w:pPr>
        <w:pStyle w:val="CommentText"/>
        <w:rPr>
          <w:lang w:val="en-US"/>
        </w:rPr>
      </w:pPr>
      <w:r>
        <w:rPr>
          <w:rStyle w:val="CommentReference"/>
        </w:rPr>
        <w:annotationRef/>
      </w:r>
      <w:r>
        <w:rPr>
          <w:lang w:val="en-US"/>
        </w:rPr>
        <w:t>What you have below is more design than setting. Under setting I suggest you briefly describe the different cohorts, i.e. from how many hospitals do the data come, what type of hospitals etc. Maybe 2-3 sentences per dataset.</w:t>
      </w:r>
    </w:p>
  </w:comment>
  <w:comment w:id="49" w:author="Martin Gerdin Wärnberg" w:date="2019-09-15T16:56:00Z" w:initials="MGW">
    <w:p w14:paraId="2AB0C2E3" w14:textId="77777777" w:rsidR="00A461F8" w:rsidRDefault="00A461F8" w:rsidP="00A461F8">
      <w:r>
        <w:rPr>
          <w:rStyle w:val="CommentReference"/>
        </w:rPr>
        <w:annotationRef/>
      </w:r>
      <w:r>
        <w:t xml:space="preserve">See </w:t>
      </w:r>
      <w:hyperlink r:id="rId1" w:history="1">
        <w:r>
          <w:rPr>
            <w:rStyle w:val="Hyperlink"/>
          </w:rPr>
          <w:t>https://www.facs.org/-/media/files/quality-programs/trauma/ntdb/ntds/data-dictionaries/ntds_data_dictionary_2020.ashx?la=en</w:t>
        </w:r>
      </w:hyperlink>
    </w:p>
    <w:p w14:paraId="5977B0A7" w14:textId="66E4759C" w:rsidR="00A461F8" w:rsidRDefault="00A461F8">
      <w:pPr>
        <w:pStyle w:val="CommentText"/>
      </w:pPr>
      <w:bookmarkStart w:id="50" w:name="_GoBack"/>
      <w:bookmarkEnd w:id="50"/>
    </w:p>
  </w:comment>
  <w:comment w:id="58" w:author="Martin Gerdin Wärnberg" w:date="2019-09-15T12:04:00Z" w:initials="MGW">
    <w:p w14:paraId="35338782" w14:textId="3E493E03" w:rsidR="00F41EC3" w:rsidRPr="00F41EC3" w:rsidRDefault="00F41EC3">
      <w:pPr>
        <w:pStyle w:val="CommentText"/>
        <w:rPr>
          <w:lang w:val="en-US"/>
        </w:rPr>
      </w:pPr>
      <w:r>
        <w:rPr>
          <w:rStyle w:val="CommentReference"/>
        </w:rPr>
        <w:annotationRef/>
      </w:r>
      <w:r w:rsidRPr="00F41EC3">
        <w:rPr>
          <w:lang w:val="en-US"/>
        </w:rPr>
        <w:t>I would rather refer</w:t>
      </w:r>
      <w:r>
        <w:rPr>
          <w:lang w:val="en-US"/>
        </w:rPr>
        <w:t xml:space="preserve"> to the fact that physiology differs between children and adults</w:t>
      </w:r>
    </w:p>
  </w:comment>
  <w:comment w:id="60" w:author="Martin Gerdin Wärnberg" w:date="2019-09-15T12:07:00Z" w:initials="MGW">
    <w:p w14:paraId="75801B19" w14:textId="6EFEEC73" w:rsidR="00F41EC3" w:rsidRDefault="00F41EC3">
      <w:pPr>
        <w:pStyle w:val="CommentText"/>
      </w:pPr>
      <w:r>
        <w:rPr>
          <w:rStyle w:val="CommentReference"/>
        </w:rPr>
        <w:annotationRef/>
      </w:r>
      <w:r>
        <w:t>This sentence appears incomplete?</w:t>
      </w:r>
    </w:p>
  </w:comment>
  <w:comment w:id="65" w:author="Martin Gerdin Wärnberg" w:date="2019-09-15T12:08:00Z" w:initials="MGW">
    <w:p w14:paraId="2ECC38C8" w14:textId="20BE8519" w:rsidR="00F41EC3" w:rsidRPr="00F41EC3" w:rsidRDefault="00F41EC3">
      <w:pPr>
        <w:pStyle w:val="CommentText"/>
        <w:rPr>
          <w:lang w:val="en-US"/>
        </w:rPr>
      </w:pPr>
      <w:r>
        <w:rPr>
          <w:rStyle w:val="CommentReference"/>
        </w:rPr>
        <w:annotationRef/>
      </w:r>
      <w:r w:rsidRPr="00F41EC3">
        <w:rPr>
          <w:lang w:val="en-US"/>
        </w:rPr>
        <w:t xml:space="preserve">I would say that the study outcome is </w:t>
      </w:r>
      <w:r w:rsidR="000A1324">
        <w:rPr>
          <w:lang w:val="en-US"/>
        </w:rPr>
        <w:t xml:space="preserve">differences in </w:t>
      </w:r>
      <w:r>
        <w:rPr>
          <w:lang w:val="en-US"/>
        </w:rPr>
        <w:t>under-, over-, and mistriage rates. These are however defined using ISS, minor and major trauma. Suggest you write here how these rates are calculated.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7BDFA2" w15:done="0"/>
  <w15:commentEx w15:paraId="278C578A" w15:done="0"/>
  <w15:commentEx w15:paraId="6518F1EE" w15:done="0"/>
  <w15:commentEx w15:paraId="42A10947" w15:done="0"/>
  <w15:commentEx w15:paraId="65FEB707" w15:done="0"/>
  <w15:commentEx w15:paraId="39D005DC" w15:done="0"/>
  <w15:commentEx w15:paraId="71A3F1C8" w15:done="0"/>
  <w15:commentEx w15:paraId="5977B0A7" w15:done="0"/>
  <w15:commentEx w15:paraId="35338782" w15:done="0"/>
  <w15:commentEx w15:paraId="75801B19" w15:done="0"/>
  <w15:commentEx w15:paraId="2ECC38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7BDFA2" w16cid:durableId="2128A55A"/>
  <w16cid:commentId w16cid:paraId="278C578A" w16cid:durableId="2128A59A"/>
  <w16cid:commentId w16cid:paraId="6518F1EE" w16cid:durableId="2128A5FC"/>
  <w16cid:commentId w16cid:paraId="42A10947" w16cid:durableId="2128A614"/>
  <w16cid:commentId w16cid:paraId="65FEB707" w16cid:durableId="2128A62C"/>
  <w16cid:commentId w16cid:paraId="39D005DC" w16cid:durableId="2128A66A"/>
  <w16cid:commentId w16cid:paraId="71A3F1C8" w16cid:durableId="2128A769"/>
  <w16cid:commentId w16cid:paraId="5977B0A7" w16cid:durableId="2128EBDC"/>
  <w16cid:commentId w16cid:paraId="35338782" w16cid:durableId="2128A73C"/>
  <w16cid:commentId w16cid:paraId="75801B19" w16cid:durableId="2128A7FF"/>
  <w16cid:commentId w16cid:paraId="2ECC38C8" w16cid:durableId="2128A8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ans-Regular">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1B51"/>
    <w:multiLevelType w:val="hybridMultilevel"/>
    <w:tmpl w:val="D8305F8A"/>
    <w:lvl w:ilvl="0" w:tplc="6F5C7C08">
      <w:start w:val="3"/>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F524BF2"/>
    <w:multiLevelType w:val="hybridMultilevel"/>
    <w:tmpl w:val="9F66B8EE"/>
    <w:lvl w:ilvl="0" w:tplc="BAD4EC9C">
      <w:start w:val="5"/>
      <w:numFmt w:val="decimal"/>
      <w:lvlText w:val="%1."/>
      <w:lvlJc w:val="left"/>
      <w:pPr>
        <w:ind w:left="1080" w:hanging="360"/>
      </w:pPr>
      <w:rPr>
        <w:rFonts w:ascii="OpenSans-Regular" w:eastAsiaTheme="minorHAnsi" w:hAnsi="OpenSans-Regular" w:cs="OpenSans-Regular" w:hint="default"/>
        <w:color w:val="535353"/>
        <w:sz w:val="26"/>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72E205C9"/>
    <w:multiLevelType w:val="hybridMultilevel"/>
    <w:tmpl w:val="C366BF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6D1"/>
    <w:rsid w:val="000010D0"/>
    <w:rsid w:val="00063942"/>
    <w:rsid w:val="000A1324"/>
    <w:rsid w:val="000D5E20"/>
    <w:rsid w:val="0010042A"/>
    <w:rsid w:val="00100732"/>
    <w:rsid w:val="001362F3"/>
    <w:rsid w:val="00143A2D"/>
    <w:rsid w:val="0019481E"/>
    <w:rsid w:val="001B3EFD"/>
    <w:rsid w:val="001B4502"/>
    <w:rsid w:val="001F430C"/>
    <w:rsid w:val="00205BC7"/>
    <w:rsid w:val="00274C81"/>
    <w:rsid w:val="002910C3"/>
    <w:rsid w:val="002B1E3C"/>
    <w:rsid w:val="002B4CC5"/>
    <w:rsid w:val="002D5B4F"/>
    <w:rsid w:val="002F3DA3"/>
    <w:rsid w:val="0030653A"/>
    <w:rsid w:val="003142B9"/>
    <w:rsid w:val="00360AD2"/>
    <w:rsid w:val="00360BAD"/>
    <w:rsid w:val="003637CC"/>
    <w:rsid w:val="00432B71"/>
    <w:rsid w:val="00456773"/>
    <w:rsid w:val="004B0516"/>
    <w:rsid w:val="004F26A3"/>
    <w:rsid w:val="004F2708"/>
    <w:rsid w:val="00557F18"/>
    <w:rsid w:val="00584F3B"/>
    <w:rsid w:val="005C4B19"/>
    <w:rsid w:val="005D3D77"/>
    <w:rsid w:val="005E590D"/>
    <w:rsid w:val="0061725B"/>
    <w:rsid w:val="006173D2"/>
    <w:rsid w:val="00623CC0"/>
    <w:rsid w:val="00637D9E"/>
    <w:rsid w:val="0069480C"/>
    <w:rsid w:val="006D51C9"/>
    <w:rsid w:val="006E1BBF"/>
    <w:rsid w:val="006F14E4"/>
    <w:rsid w:val="00706FA6"/>
    <w:rsid w:val="007675E1"/>
    <w:rsid w:val="00780D0A"/>
    <w:rsid w:val="007F5EF0"/>
    <w:rsid w:val="00825EA7"/>
    <w:rsid w:val="0087550A"/>
    <w:rsid w:val="00894F4E"/>
    <w:rsid w:val="008A22B0"/>
    <w:rsid w:val="008B67F1"/>
    <w:rsid w:val="00932797"/>
    <w:rsid w:val="00933432"/>
    <w:rsid w:val="009E46D1"/>
    <w:rsid w:val="00A44CE0"/>
    <w:rsid w:val="00A4536B"/>
    <w:rsid w:val="00A461F8"/>
    <w:rsid w:val="00A53974"/>
    <w:rsid w:val="00A61D9A"/>
    <w:rsid w:val="00A737FA"/>
    <w:rsid w:val="00A81AD2"/>
    <w:rsid w:val="00A81DA0"/>
    <w:rsid w:val="00A85164"/>
    <w:rsid w:val="00A85D46"/>
    <w:rsid w:val="00AB6DB7"/>
    <w:rsid w:val="00AD03BD"/>
    <w:rsid w:val="00AF05FA"/>
    <w:rsid w:val="00B10517"/>
    <w:rsid w:val="00B419AF"/>
    <w:rsid w:val="00B66724"/>
    <w:rsid w:val="00B8383F"/>
    <w:rsid w:val="00BA6781"/>
    <w:rsid w:val="00BC0FDF"/>
    <w:rsid w:val="00C13F42"/>
    <w:rsid w:val="00C4116D"/>
    <w:rsid w:val="00C457DC"/>
    <w:rsid w:val="00C671EC"/>
    <w:rsid w:val="00C674C6"/>
    <w:rsid w:val="00C7647E"/>
    <w:rsid w:val="00CF1974"/>
    <w:rsid w:val="00D038F7"/>
    <w:rsid w:val="00D24028"/>
    <w:rsid w:val="00D47F34"/>
    <w:rsid w:val="00D7053E"/>
    <w:rsid w:val="00D83A41"/>
    <w:rsid w:val="00D95D10"/>
    <w:rsid w:val="00DB3DB8"/>
    <w:rsid w:val="00E41567"/>
    <w:rsid w:val="00E57CBF"/>
    <w:rsid w:val="00E61C92"/>
    <w:rsid w:val="00EA787B"/>
    <w:rsid w:val="00EE7005"/>
    <w:rsid w:val="00F053B9"/>
    <w:rsid w:val="00F379C8"/>
    <w:rsid w:val="00F41EC3"/>
    <w:rsid w:val="00F656F7"/>
    <w:rsid w:val="00F7124D"/>
    <w:rsid w:val="00FB29F0"/>
    <w:rsid w:val="00FC0CBC"/>
    <w:rsid w:val="00FE2D36"/>
    <w:rsid w:val="00FF48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11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1EC3"/>
    <w:pPr>
      <w:spacing w:line="360" w:lineRule="auto"/>
      <w:outlineLvl w:val="0"/>
    </w:pPr>
    <w:rPr>
      <w:rFonts w:ascii="Times New Roman" w:hAnsi="Times New Roman" w:cs="Times New Roman"/>
      <w:b/>
      <w:sz w:val="32"/>
      <w:szCs w:val="32"/>
      <w:lang w:val="en-US"/>
    </w:rPr>
  </w:style>
  <w:style w:type="paragraph" w:styleId="Heading2">
    <w:name w:val="heading 2"/>
    <w:basedOn w:val="Normal"/>
    <w:next w:val="Normal"/>
    <w:link w:val="Heading2Char"/>
    <w:uiPriority w:val="9"/>
    <w:unhideWhenUsed/>
    <w:qFormat/>
    <w:rsid w:val="00F41EC3"/>
    <w:pPr>
      <w:spacing w:line="360" w:lineRule="auto"/>
      <w:outlineLvl w:val="1"/>
    </w:pPr>
    <w:rPr>
      <w:rFonts w:ascii="Times New Roman" w:hAnsi="Times New Roman" w:cs="Times New Roman"/>
      <w:sz w:val="32"/>
      <w:szCs w:val="32"/>
      <w:lang w:val="en-US"/>
    </w:rPr>
  </w:style>
  <w:style w:type="paragraph" w:styleId="Heading3">
    <w:name w:val="heading 3"/>
    <w:basedOn w:val="Normal"/>
    <w:next w:val="Normal"/>
    <w:link w:val="Heading3Char"/>
    <w:uiPriority w:val="9"/>
    <w:unhideWhenUsed/>
    <w:qFormat/>
    <w:rsid w:val="00F41EC3"/>
    <w:pPr>
      <w:spacing w:line="360" w:lineRule="auto"/>
      <w:outlineLvl w:val="2"/>
    </w:pPr>
    <w:rPr>
      <w:rFonts w:ascii="Times New Roman" w:hAnsi="Times New Roman" w:cs="Times New Roman"/>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6D1"/>
    <w:rPr>
      <w:color w:val="0563C1" w:themeColor="hyperlink"/>
      <w:u w:val="single"/>
    </w:rPr>
  </w:style>
  <w:style w:type="paragraph" w:styleId="ListParagraph">
    <w:name w:val="List Paragraph"/>
    <w:basedOn w:val="Normal"/>
    <w:uiPriority w:val="34"/>
    <w:qFormat/>
    <w:rsid w:val="00623CC0"/>
    <w:pPr>
      <w:ind w:left="720"/>
      <w:contextualSpacing/>
    </w:pPr>
  </w:style>
  <w:style w:type="character" w:styleId="FollowedHyperlink">
    <w:name w:val="FollowedHyperlink"/>
    <w:basedOn w:val="DefaultParagraphFont"/>
    <w:uiPriority w:val="99"/>
    <w:semiHidden/>
    <w:unhideWhenUsed/>
    <w:rsid w:val="00584F3B"/>
    <w:rPr>
      <w:color w:val="954F72" w:themeColor="followedHyperlink"/>
      <w:u w:val="single"/>
    </w:rPr>
  </w:style>
  <w:style w:type="character" w:customStyle="1" w:styleId="Heading1Char">
    <w:name w:val="Heading 1 Char"/>
    <w:basedOn w:val="DefaultParagraphFont"/>
    <w:link w:val="Heading1"/>
    <w:uiPriority w:val="9"/>
    <w:rsid w:val="00F41EC3"/>
    <w:rPr>
      <w:rFonts w:ascii="Times New Roman" w:hAnsi="Times New Roman" w:cs="Times New Roman"/>
      <w:b/>
      <w:sz w:val="32"/>
      <w:szCs w:val="32"/>
      <w:lang w:val="en-US"/>
    </w:rPr>
  </w:style>
  <w:style w:type="character" w:customStyle="1" w:styleId="Heading2Char">
    <w:name w:val="Heading 2 Char"/>
    <w:basedOn w:val="DefaultParagraphFont"/>
    <w:link w:val="Heading2"/>
    <w:uiPriority w:val="9"/>
    <w:rsid w:val="00F41EC3"/>
    <w:rPr>
      <w:rFonts w:ascii="Times New Roman" w:hAnsi="Times New Roman" w:cs="Times New Roman"/>
      <w:sz w:val="32"/>
      <w:szCs w:val="32"/>
      <w:lang w:val="en-US"/>
    </w:rPr>
  </w:style>
  <w:style w:type="character" w:customStyle="1" w:styleId="Heading3Char">
    <w:name w:val="Heading 3 Char"/>
    <w:basedOn w:val="DefaultParagraphFont"/>
    <w:link w:val="Heading3"/>
    <w:uiPriority w:val="9"/>
    <w:rsid w:val="00F41EC3"/>
    <w:rPr>
      <w:rFonts w:ascii="Times New Roman" w:hAnsi="Times New Roman" w:cs="Times New Roman"/>
      <w:bCs/>
      <w:sz w:val="28"/>
      <w:szCs w:val="28"/>
      <w:lang w:val="en-US"/>
    </w:rPr>
  </w:style>
  <w:style w:type="paragraph" w:styleId="BalloonText">
    <w:name w:val="Balloon Text"/>
    <w:basedOn w:val="Normal"/>
    <w:link w:val="BalloonTextChar"/>
    <w:uiPriority w:val="99"/>
    <w:semiHidden/>
    <w:unhideWhenUsed/>
    <w:rsid w:val="00F41E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EC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41EC3"/>
    <w:rPr>
      <w:sz w:val="16"/>
      <w:szCs w:val="16"/>
    </w:rPr>
  </w:style>
  <w:style w:type="paragraph" w:styleId="CommentText">
    <w:name w:val="annotation text"/>
    <w:basedOn w:val="Normal"/>
    <w:link w:val="CommentTextChar"/>
    <w:uiPriority w:val="99"/>
    <w:semiHidden/>
    <w:unhideWhenUsed/>
    <w:rsid w:val="00F41EC3"/>
    <w:rPr>
      <w:sz w:val="20"/>
      <w:szCs w:val="20"/>
    </w:rPr>
  </w:style>
  <w:style w:type="character" w:customStyle="1" w:styleId="CommentTextChar">
    <w:name w:val="Comment Text Char"/>
    <w:basedOn w:val="DefaultParagraphFont"/>
    <w:link w:val="CommentText"/>
    <w:uiPriority w:val="99"/>
    <w:semiHidden/>
    <w:rsid w:val="00F41EC3"/>
    <w:rPr>
      <w:sz w:val="20"/>
      <w:szCs w:val="20"/>
    </w:rPr>
  </w:style>
  <w:style w:type="paragraph" w:styleId="CommentSubject">
    <w:name w:val="annotation subject"/>
    <w:basedOn w:val="CommentText"/>
    <w:next w:val="CommentText"/>
    <w:link w:val="CommentSubjectChar"/>
    <w:uiPriority w:val="99"/>
    <w:semiHidden/>
    <w:unhideWhenUsed/>
    <w:rsid w:val="00F41EC3"/>
    <w:rPr>
      <w:b/>
      <w:bCs/>
    </w:rPr>
  </w:style>
  <w:style w:type="character" w:customStyle="1" w:styleId="CommentSubjectChar">
    <w:name w:val="Comment Subject Char"/>
    <w:basedOn w:val="CommentTextChar"/>
    <w:link w:val="CommentSubject"/>
    <w:uiPriority w:val="99"/>
    <w:semiHidden/>
    <w:rsid w:val="00F41E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3058">
      <w:bodyDiv w:val="1"/>
      <w:marLeft w:val="0"/>
      <w:marRight w:val="0"/>
      <w:marTop w:val="0"/>
      <w:marBottom w:val="0"/>
      <w:divBdr>
        <w:top w:val="none" w:sz="0" w:space="0" w:color="auto"/>
        <w:left w:val="none" w:sz="0" w:space="0" w:color="auto"/>
        <w:bottom w:val="none" w:sz="0" w:space="0" w:color="auto"/>
        <w:right w:val="none" w:sz="0" w:space="0" w:color="auto"/>
      </w:divBdr>
    </w:div>
    <w:div w:id="178979457">
      <w:bodyDiv w:val="1"/>
      <w:marLeft w:val="0"/>
      <w:marRight w:val="0"/>
      <w:marTop w:val="0"/>
      <w:marBottom w:val="0"/>
      <w:divBdr>
        <w:top w:val="none" w:sz="0" w:space="0" w:color="auto"/>
        <w:left w:val="none" w:sz="0" w:space="0" w:color="auto"/>
        <w:bottom w:val="none" w:sz="0" w:space="0" w:color="auto"/>
        <w:right w:val="none" w:sz="0" w:space="0" w:color="auto"/>
      </w:divBdr>
    </w:div>
    <w:div w:id="179516639">
      <w:bodyDiv w:val="1"/>
      <w:marLeft w:val="0"/>
      <w:marRight w:val="0"/>
      <w:marTop w:val="0"/>
      <w:marBottom w:val="0"/>
      <w:divBdr>
        <w:top w:val="none" w:sz="0" w:space="0" w:color="auto"/>
        <w:left w:val="none" w:sz="0" w:space="0" w:color="auto"/>
        <w:bottom w:val="none" w:sz="0" w:space="0" w:color="auto"/>
        <w:right w:val="none" w:sz="0" w:space="0" w:color="auto"/>
      </w:divBdr>
    </w:div>
    <w:div w:id="279000695">
      <w:bodyDiv w:val="1"/>
      <w:marLeft w:val="0"/>
      <w:marRight w:val="0"/>
      <w:marTop w:val="0"/>
      <w:marBottom w:val="0"/>
      <w:divBdr>
        <w:top w:val="none" w:sz="0" w:space="0" w:color="auto"/>
        <w:left w:val="none" w:sz="0" w:space="0" w:color="auto"/>
        <w:bottom w:val="none" w:sz="0" w:space="0" w:color="auto"/>
        <w:right w:val="none" w:sz="0" w:space="0" w:color="auto"/>
      </w:divBdr>
    </w:div>
    <w:div w:id="370349473">
      <w:bodyDiv w:val="1"/>
      <w:marLeft w:val="0"/>
      <w:marRight w:val="0"/>
      <w:marTop w:val="0"/>
      <w:marBottom w:val="0"/>
      <w:divBdr>
        <w:top w:val="none" w:sz="0" w:space="0" w:color="auto"/>
        <w:left w:val="none" w:sz="0" w:space="0" w:color="auto"/>
        <w:bottom w:val="none" w:sz="0" w:space="0" w:color="auto"/>
        <w:right w:val="none" w:sz="0" w:space="0" w:color="auto"/>
      </w:divBdr>
    </w:div>
    <w:div w:id="374622257">
      <w:bodyDiv w:val="1"/>
      <w:marLeft w:val="0"/>
      <w:marRight w:val="0"/>
      <w:marTop w:val="0"/>
      <w:marBottom w:val="0"/>
      <w:divBdr>
        <w:top w:val="none" w:sz="0" w:space="0" w:color="auto"/>
        <w:left w:val="none" w:sz="0" w:space="0" w:color="auto"/>
        <w:bottom w:val="none" w:sz="0" w:space="0" w:color="auto"/>
        <w:right w:val="none" w:sz="0" w:space="0" w:color="auto"/>
      </w:divBdr>
    </w:div>
    <w:div w:id="549727043">
      <w:bodyDiv w:val="1"/>
      <w:marLeft w:val="0"/>
      <w:marRight w:val="0"/>
      <w:marTop w:val="0"/>
      <w:marBottom w:val="0"/>
      <w:divBdr>
        <w:top w:val="none" w:sz="0" w:space="0" w:color="auto"/>
        <w:left w:val="none" w:sz="0" w:space="0" w:color="auto"/>
        <w:bottom w:val="none" w:sz="0" w:space="0" w:color="auto"/>
        <w:right w:val="none" w:sz="0" w:space="0" w:color="auto"/>
      </w:divBdr>
    </w:div>
    <w:div w:id="652180923">
      <w:bodyDiv w:val="1"/>
      <w:marLeft w:val="0"/>
      <w:marRight w:val="0"/>
      <w:marTop w:val="0"/>
      <w:marBottom w:val="0"/>
      <w:divBdr>
        <w:top w:val="none" w:sz="0" w:space="0" w:color="auto"/>
        <w:left w:val="none" w:sz="0" w:space="0" w:color="auto"/>
        <w:bottom w:val="none" w:sz="0" w:space="0" w:color="auto"/>
        <w:right w:val="none" w:sz="0" w:space="0" w:color="auto"/>
      </w:divBdr>
    </w:div>
    <w:div w:id="774179064">
      <w:bodyDiv w:val="1"/>
      <w:marLeft w:val="0"/>
      <w:marRight w:val="0"/>
      <w:marTop w:val="0"/>
      <w:marBottom w:val="0"/>
      <w:divBdr>
        <w:top w:val="none" w:sz="0" w:space="0" w:color="auto"/>
        <w:left w:val="none" w:sz="0" w:space="0" w:color="auto"/>
        <w:bottom w:val="none" w:sz="0" w:space="0" w:color="auto"/>
        <w:right w:val="none" w:sz="0" w:space="0" w:color="auto"/>
      </w:divBdr>
    </w:div>
    <w:div w:id="1005010207">
      <w:bodyDiv w:val="1"/>
      <w:marLeft w:val="0"/>
      <w:marRight w:val="0"/>
      <w:marTop w:val="0"/>
      <w:marBottom w:val="0"/>
      <w:divBdr>
        <w:top w:val="none" w:sz="0" w:space="0" w:color="auto"/>
        <w:left w:val="none" w:sz="0" w:space="0" w:color="auto"/>
        <w:bottom w:val="none" w:sz="0" w:space="0" w:color="auto"/>
        <w:right w:val="none" w:sz="0" w:space="0" w:color="auto"/>
      </w:divBdr>
    </w:div>
    <w:div w:id="1377393724">
      <w:bodyDiv w:val="1"/>
      <w:marLeft w:val="0"/>
      <w:marRight w:val="0"/>
      <w:marTop w:val="0"/>
      <w:marBottom w:val="0"/>
      <w:divBdr>
        <w:top w:val="none" w:sz="0" w:space="0" w:color="auto"/>
        <w:left w:val="none" w:sz="0" w:space="0" w:color="auto"/>
        <w:bottom w:val="none" w:sz="0" w:space="0" w:color="auto"/>
        <w:right w:val="none" w:sz="0" w:space="0" w:color="auto"/>
      </w:divBdr>
    </w:div>
    <w:div w:id="1925411179">
      <w:bodyDiv w:val="1"/>
      <w:marLeft w:val="0"/>
      <w:marRight w:val="0"/>
      <w:marTop w:val="0"/>
      <w:marBottom w:val="0"/>
      <w:divBdr>
        <w:top w:val="none" w:sz="0" w:space="0" w:color="auto"/>
        <w:left w:val="none" w:sz="0" w:space="0" w:color="auto"/>
        <w:bottom w:val="none" w:sz="0" w:space="0" w:color="auto"/>
        <w:right w:val="none" w:sz="0" w:space="0" w:color="auto"/>
      </w:divBdr>
    </w:div>
    <w:div w:id="19757141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acs.org/-/media/files/quality-programs/trauma/ntdb/ntds/data-dictionaries/ntds_data_dictionary_2020.ashx?la=e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aas.12256"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1773</Words>
  <Characters>10107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Mohammed</dc:creator>
  <cp:keywords/>
  <dc:description/>
  <cp:lastModifiedBy>Martin Gerdin Wärnberg</cp:lastModifiedBy>
  <cp:revision>16</cp:revision>
  <cp:lastPrinted>2019-09-15T14:02:00Z</cp:lastPrinted>
  <dcterms:created xsi:type="dcterms:W3CDTF">2019-09-14T15:45:00Z</dcterms:created>
  <dcterms:modified xsi:type="dcterms:W3CDTF">2019-09-15T14:57:00Z</dcterms:modified>
</cp:coreProperties>
</file>