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28BD3" w14:textId="77777777" w:rsidR="003F2526" w:rsidRDefault="00D20B0D">
      <w:pPr>
        <w:pStyle w:val="Rubrik1"/>
        <w:rPr>
          <w:rFonts w:ascii="Times" w:eastAsia="Times" w:hAnsi="Times" w:cs="Times"/>
          <w:b w:val="0"/>
        </w:rPr>
      </w:pPr>
      <w:r>
        <w:rPr>
          <w:rFonts w:ascii="Times" w:eastAsia="Times" w:hAnsi="Times" w:cs="Times"/>
          <w:b w:val="0"/>
        </w:rPr>
        <w:t>Half time report</w:t>
      </w:r>
    </w:p>
    <w:p w14:paraId="3D7B01AF" w14:textId="77777777" w:rsidR="003F2526" w:rsidRDefault="006764A8">
      <w:pPr>
        <w:pStyle w:val="Rubrik3"/>
        <w:rPr>
          <w:rFonts w:ascii="Times" w:eastAsia="Times" w:hAnsi="Times" w:cs="Times"/>
        </w:rPr>
      </w:pPr>
      <w:r>
        <w:rPr>
          <w:rFonts w:ascii="Times" w:eastAsia="Times" w:hAnsi="Times" w:cs="Times"/>
        </w:rPr>
        <w:t>2019-09-16</w:t>
      </w:r>
    </w:p>
    <w:p w14:paraId="32FC5CDC" w14:textId="77777777" w:rsidR="003F2526" w:rsidRDefault="006764A8">
      <w:pPr>
        <w:pStyle w:val="Rubrik3"/>
        <w:rPr>
          <w:rFonts w:ascii="Times" w:eastAsia="Times" w:hAnsi="Times" w:cs="Times"/>
        </w:rPr>
      </w:pPr>
      <w:r>
        <w:rPr>
          <w:rFonts w:ascii="Times" w:eastAsia="Times" w:hAnsi="Times" w:cs="Times"/>
        </w:rPr>
        <w:t>Salar Mohammed</w:t>
      </w:r>
    </w:p>
    <w:p w14:paraId="168325F0" w14:textId="77777777" w:rsidR="003F2526" w:rsidRDefault="006764A8">
      <w:pPr>
        <w:pStyle w:val="Rubrik3"/>
        <w:rPr>
          <w:rFonts w:ascii="Times" w:eastAsia="Times" w:hAnsi="Times" w:cs="Times"/>
        </w:rPr>
      </w:pPr>
      <w:r>
        <w:rPr>
          <w:rFonts w:ascii="Times" w:eastAsia="Times" w:hAnsi="Times" w:cs="Times"/>
        </w:rPr>
        <w:t>073-920 67 71</w:t>
      </w:r>
    </w:p>
    <w:p w14:paraId="40531CA3" w14:textId="77777777" w:rsidR="003F2526" w:rsidRPr="005E2988" w:rsidRDefault="00611B5B">
      <w:pPr>
        <w:pStyle w:val="Rubrik3"/>
        <w:rPr>
          <w:rFonts w:ascii="Times" w:eastAsia="Times" w:hAnsi="Times" w:cs="Times"/>
          <w:lang w:val="sv-SE"/>
        </w:rPr>
      </w:pPr>
      <w:hyperlink r:id="rId5">
        <w:r w:rsidR="006764A8" w:rsidRPr="005E2988">
          <w:rPr>
            <w:rFonts w:ascii="Times" w:eastAsia="Times" w:hAnsi="Times" w:cs="Times"/>
            <w:color w:val="0563C1"/>
            <w:u w:val="single"/>
            <w:lang w:val="sv-SE"/>
          </w:rPr>
          <w:t>salar.mohammed@stud.ki.se</w:t>
        </w:r>
      </w:hyperlink>
    </w:p>
    <w:p w14:paraId="4F7E78BF" w14:textId="77777777" w:rsidR="003F2526" w:rsidRPr="005E2988" w:rsidRDefault="003F2526">
      <w:pPr>
        <w:rPr>
          <w:lang w:val="sv-SE"/>
        </w:rPr>
      </w:pPr>
    </w:p>
    <w:p w14:paraId="41EB27EE" w14:textId="77777777" w:rsidR="003F2526" w:rsidRPr="005E2988" w:rsidRDefault="006764A8">
      <w:pPr>
        <w:rPr>
          <w:lang w:val="sv-SE"/>
        </w:rPr>
      </w:pPr>
      <w:r w:rsidRPr="005E2988">
        <w:rPr>
          <w:lang w:val="sv-SE"/>
        </w:rPr>
        <w:t>Supervisor: Martin Gerdin Wärnberg</w:t>
      </w:r>
    </w:p>
    <w:p w14:paraId="7567A88E" w14:textId="77777777" w:rsidR="003F2526" w:rsidRDefault="00611B5B">
      <w:pPr>
        <w:spacing w:line="480" w:lineRule="auto"/>
      </w:pPr>
      <w:hyperlink r:id="rId6">
        <w:r w:rsidR="006764A8">
          <w:rPr>
            <w:color w:val="0563C1"/>
            <w:u w:val="single"/>
          </w:rPr>
          <w:t>Martin.gerdin@ki.se</w:t>
        </w:r>
      </w:hyperlink>
    </w:p>
    <w:p w14:paraId="24BA3A49" w14:textId="77777777" w:rsidR="003F2526" w:rsidRDefault="006764A8">
      <w:pPr>
        <w:spacing w:line="480" w:lineRule="auto"/>
      </w:pPr>
      <w:r>
        <w:t>+46708539598</w:t>
      </w:r>
    </w:p>
    <w:p w14:paraId="175ACF2D" w14:textId="77777777" w:rsidR="003F2526" w:rsidRDefault="006764A8">
      <w:pPr>
        <w:spacing w:line="360" w:lineRule="auto"/>
        <w:rPr>
          <w:rFonts w:ascii="Times" w:eastAsia="Times" w:hAnsi="Times" w:cs="Times"/>
          <w:b/>
          <w:sz w:val="48"/>
          <w:szCs w:val="48"/>
        </w:rPr>
      </w:pPr>
      <w:r>
        <w:rPr>
          <w:rFonts w:ascii="Times" w:eastAsia="Times" w:hAnsi="Times" w:cs="Times"/>
          <w:b/>
          <w:sz w:val="48"/>
          <w:szCs w:val="48"/>
        </w:rPr>
        <w:t xml:space="preserve">How do transfers and updating of clinical prediction models for trauma triage affect </w:t>
      </w:r>
      <w:proofErr w:type="spellStart"/>
      <w:r>
        <w:rPr>
          <w:rFonts w:ascii="Times" w:eastAsia="Times" w:hAnsi="Times" w:cs="Times"/>
          <w:b/>
          <w:sz w:val="48"/>
          <w:szCs w:val="48"/>
        </w:rPr>
        <w:t>mistriage</w:t>
      </w:r>
      <w:proofErr w:type="spellEnd"/>
      <w:r>
        <w:rPr>
          <w:rFonts w:ascii="Times" w:eastAsia="Times" w:hAnsi="Times" w:cs="Times"/>
          <w:b/>
          <w:sz w:val="48"/>
          <w:szCs w:val="48"/>
        </w:rPr>
        <w:t xml:space="preserve"> rates?</w:t>
      </w:r>
    </w:p>
    <w:p w14:paraId="11CA9DDC" w14:textId="77777777" w:rsidR="003F2526" w:rsidRDefault="003F2526">
      <w:pPr>
        <w:pStyle w:val="Rubrik1"/>
        <w:rPr>
          <w:rFonts w:ascii="Times" w:eastAsia="Times" w:hAnsi="Times" w:cs="Times"/>
          <w:b w:val="0"/>
          <w:sz w:val="24"/>
          <w:szCs w:val="24"/>
        </w:rPr>
      </w:pPr>
    </w:p>
    <w:p w14:paraId="2516B05A" w14:textId="77777777" w:rsidR="003F2526" w:rsidRDefault="006764A8">
      <w:pPr>
        <w:pStyle w:val="Rubrik1"/>
        <w:rPr>
          <w:rFonts w:ascii="Times" w:eastAsia="Times" w:hAnsi="Times" w:cs="Times"/>
        </w:rPr>
      </w:pPr>
      <w:r>
        <w:rPr>
          <w:rFonts w:ascii="Times" w:eastAsia="Times" w:hAnsi="Times" w:cs="Times"/>
        </w:rPr>
        <w:t>Introduction</w:t>
      </w:r>
    </w:p>
    <w:p w14:paraId="727845B5" w14:textId="43528984" w:rsidR="003F2526" w:rsidRDefault="006764A8">
      <w:pPr>
        <w:spacing w:line="360" w:lineRule="auto"/>
        <w:rPr>
          <w:rFonts w:ascii="Times" w:eastAsia="Times" w:hAnsi="Times" w:cs="Times"/>
        </w:rPr>
      </w:pPr>
      <w:r>
        <w:rPr>
          <w:rFonts w:ascii="Times" w:eastAsia="Times" w:hAnsi="Times" w:cs="Times"/>
        </w:rPr>
        <w:t>Trauma accounts for 10% of global mortality (1). M</w:t>
      </w:r>
      <w:r w:rsidR="006044A2">
        <w:rPr>
          <w:rFonts w:ascii="Times" w:eastAsia="Times" w:hAnsi="Times" w:cs="Times"/>
        </w:rPr>
        <w:t>ore than 4.6</w:t>
      </w:r>
      <w:r>
        <w:rPr>
          <w:rFonts w:ascii="Times" w:eastAsia="Times" w:hAnsi="Times" w:cs="Times"/>
        </w:rPr>
        <w:t xml:space="preserve"> million people die </w:t>
      </w:r>
      <w:proofErr w:type="spellStart"/>
      <w:r>
        <w:rPr>
          <w:rFonts w:ascii="Times" w:eastAsia="Times" w:hAnsi="Times" w:cs="Times"/>
        </w:rPr>
        <w:t>anually</w:t>
      </w:r>
      <w:proofErr w:type="spellEnd"/>
      <w:r>
        <w:rPr>
          <w:rFonts w:ascii="Times" w:eastAsia="Times" w:hAnsi="Times" w:cs="Times"/>
        </w:rPr>
        <w:t xml:space="preserve"> due to trauma and it is one of the leading causes of mortality in individuals under 44 years old. Tens of millions of individuals go trough trauma that is non-fatal which require treatment. (1,2). One of </w:t>
      </w:r>
      <w:r w:rsidR="00234AD7">
        <w:rPr>
          <w:rFonts w:ascii="Times" w:eastAsia="Times" w:hAnsi="Times" w:cs="Times"/>
        </w:rPr>
        <w:t>the tools used in trauma is</w:t>
      </w:r>
      <w:r>
        <w:rPr>
          <w:rFonts w:ascii="Times" w:eastAsia="Times" w:hAnsi="Times" w:cs="Times"/>
        </w:rPr>
        <w:t xml:space="preserve"> a clinical prediction model which will be the main focus targeting to improve and custom in different ways in this study. </w:t>
      </w:r>
    </w:p>
    <w:p w14:paraId="0B1728DE" w14:textId="739FE04C" w:rsidR="003F2526" w:rsidRDefault="003F2526">
      <w:pPr>
        <w:spacing w:line="360" w:lineRule="auto"/>
        <w:rPr>
          <w:rFonts w:ascii="Times" w:eastAsia="Times" w:hAnsi="Times" w:cs="Times"/>
        </w:rPr>
      </w:pPr>
    </w:p>
    <w:p w14:paraId="576CA7B6" w14:textId="7C9DBE84" w:rsidR="005E2988" w:rsidRPr="001D30A4" w:rsidRDefault="00AF2003">
      <w:pPr>
        <w:spacing w:line="360" w:lineRule="auto"/>
        <w:rPr>
          <w:rFonts w:ascii="Times" w:eastAsia="Times" w:hAnsi="Times" w:cs="Times"/>
          <w:sz w:val="32"/>
          <w:szCs w:val="32"/>
        </w:rPr>
      </w:pPr>
      <w:r w:rsidRPr="001D30A4">
        <w:rPr>
          <w:rFonts w:ascii="Times" w:eastAsia="Times" w:hAnsi="Times" w:cs="Times"/>
          <w:sz w:val="32"/>
          <w:szCs w:val="32"/>
        </w:rPr>
        <w:t xml:space="preserve">Hospital- and prehospital </w:t>
      </w:r>
      <w:r w:rsidR="005E2988" w:rsidRPr="001D30A4">
        <w:rPr>
          <w:rFonts w:ascii="Times" w:eastAsia="Times" w:hAnsi="Times" w:cs="Times"/>
          <w:sz w:val="32"/>
          <w:szCs w:val="32"/>
        </w:rPr>
        <w:t>care</w:t>
      </w:r>
    </w:p>
    <w:p w14:paraId="128786B9" w14:textId="5E7A5E45" w:rsidR="003F2526" w:rsidRDefault="006764A8">
      <w:pPr>
        <w:spacing w:line="360" w:lineRule="auto"/>
        <w:rPr>
          <w:ins w:id="0" w:author="Martin Gerdin Wärnberg" w:date="2019-10-27T01:00:00Z"/>
          <w:rFonts w:ascii="Times" w:eastAsia="Times" w:hAnsi="Times" w:cs="Times"/>
        </w:rPr>
      </w:pPr>
      <w:r>
        <w:rPr>
          <w:rFonts w:ascii="Times" w:eastAsia="Times" w:hAnsi="Times" w:cs="Times"/>
        </w:rPr>
        <w:t>The initial contact with the health-services when sustaining a trauma is usually through the emergency department in most countries. If the person is not able to travel to the emergency department, an emergency number is contacted and the ambulance will take the person to hospital. In the ambulance there is instruments and methods to see how well the patient is doing. For example, pulse oximeters and sphygmomanometer. Also, the nurses working in the ambulance are trained in measuring G</w:t>
      </w:r>
      <w:r w:rsidR="000611F8">
        <w:rPr>
          <w:rFonts w:ascii="Times" w:eastAsia="Times" w:hAnsi="Times" w:cs="Times"/>
        </w:rPr>
        <w:t xml:space="preserve">lasgow </w:t>
      </w:r>
      <w:r>
        <w:rPr>
          <w:rFonts w:ascii="Times" w:eastAsia="Times" w:hAnsi="Times" w:cs="Times"/>
        </w:rPr>
        <w:t>C</w:t>
      </w:r>
      <w:r w:rsidR="000611F8">
        <w:rPr>
          <w:rFonts w:ascii="Times" w:eastAsia="Times" w:hAnsi="Times" w:cs="Times"/>
        </w:rPr>
        <w:t xml:space="preserve">oma </w:t>
      </w:r>
      <w:r>
        <w:rPr>
          <w:rFonts w:ascii="Times" w:eastAsia="Times" w:hAnsi="Times" w:cs="Times"/>
        </w:rPr>
        <w:t>S</w:t>
      </w:r>
      <w:r w:rsidR="000611F8">
        <w:rPr>
          <w:rFonts w:ascii="Times" w:eastAsia="Times" w:hAnsi="Times" w:cs="Times"/>
        </w:rPr>
        <w:t>cale(GCS)</w:t>
      </w:r>
      <w:r>
        <w:rPr>
          <w:rFonts w:ascii="Times" w:eastAsia="Times" w:hAnsi="Times" w:cs="Times"/>
        </w:rPr>
        <w:t xml:space="preserve"> and </w:t>
      </w:r>
      <w:r w:rsidR="000611F8">
        <w:rPr>
          <w:rFonts w:ascii="Times" w:eastAsia="Times" w:hAnsi="Times" w:cs="Times"/>
        </w:rPr>
        <w:t xml:space="preserve">to </w:t>
      </w:r>
      <w:proofErr w:type="gramStart"/>
      <w:r w:rsidR="000611F8">
        <w:rPr>
          <w:rFonts w:ascii="Times" w:eastAsia="Times" w:hAnsi="Times" w:cs="Times"/>
        </w:rPr>
        <w:t>record</w:t>
      </w:r>
      <w:r>
        <w:rPr>
          <w:rFonts w:ascii="Times" w:eastAsia="Times" w:hAnsi="Times" w:cs="Times"/>
        </w:rPr>
        <w:t xml:space="preserve"> </w:t>
      </w:r>
      <w:r w:rsidR="000611F8">
        <w:rPr>
          <w:rFonts w:ascii="Times" w:eastAsia="Times" w:hAnsi="Times" w:cs="Times"/>
        </w:rPr>
        <w:t xml:space="preserve"> other</w:t>
      </w:r>
      <w:proofErr w:type="gramEnd"/>
      <w:r w:rsidR="000611F8">
        <w:rPr>
          <w:rFonts w:ascii="Times" w:eastAsia="Times" w:hAnsi="Times" w:cs="Times"/>
        </w:rPr>
        <w:t xml:space="preserve"> </w:t>
      </w:r>
      <w:r>
        <w:rPr>
          <w:rFonts w:ascii="Times" w:eastAsia="Times" w:hAnsi="Times" w:cs="Times"/>
        </w:rPr>
        <w:t xml:space="preserve">vital </w:t>
      </w:r>
      <w:r w:rsidR="000611F8">
        <w:rPr>
          <w:rFonts w:ascii="Times" w:eastAsia="Times" w:hAnsi="Times" w:cs="Times"/>
        </w:rPr>
        <w:t>signs</w:t>
      </w:r>
      <w:r>
        <w:rPr>
          <w:rFonts w:ascii="Times" w:eastAsia="Times" w:hAnsi="Times" w:cs="Times"/>
        </w:rPr>
        <w:t xml:space="preserve">. This is termed prehospital care and it is usually here the care of the patient start </w:t>
      </w:r>
      <w:r w:rsidR="00846AC1">
        <w:rPr>
          <w:rFonts w:ascii="Times" w:eastAsia="Times" w:hAnsi="Times" w:cs="Times"/>
        </w:rPr>
        <w:t xml:space="preserve">after </w:t>
      </w:r>
      <w:r w:rsidR="00846AC1">
        <w:rPr>
          <w:rFonts w:ascii="Times" w:eastAsia="Times" w:hAnsi="Times" w:cs="Times"/>
        </w:rPr>
        <w:lastRenderedPageBreak/>
        <w:t>trauma</w:t>
      </w:r>
      <w:r>
        <w:rPr>
          <w:rFonts w:ascii="Times" w:eastAsia="Times" w:hAnsi="Times" w:cs="Times"/>
        </w:rPr>
        <w:t xml:space="preserve">. The health service workers have predetermined protocols on how to manage the patients </w:t>
      </w:r>
      <w:r w:rsidR="00846AC1">
        <w:rPr>
          <w:rFonts w:ascii="Times" w:eastAsia="Times" w:hAnsi="Times" w:cs="Times"/>
        </w:rPr>
        <w:t xml:space="preserve">condition and where to take him or her </w:t>
      </w:r>
      <w:r>
        <w:rPr>
          <w:rFonts w:ascii="Times" w:eastAsia="Times" w:hAnsi="Times" w:cs="Times"/>
        </w:rPr>
        <w:t>based on the severity of the injury.</w:t>
      </w:r>
    </w:p>
    <w:p w14:paraId="744811EA" w14:textId="77777777" w:rsidR="003F2526" w:rsidRDefault="003F2526">
      <w:pPr>
        <w:spacing w:line="360" w:lineRule="auto"/>
        <w:rPr>
          <w:rFonts w:ascii="Times" w:eastAsia="Times" w:hAnsi="Times" w:cs="Times"/>
        </w:rPr>
      </w:pPr>
    </w:p>
    <w:p w14:paraId="0BE42C61" w14:textId="49E79464" w:rsidR="003F2526" w:rsidRDefault="006764A8">
      <w:pPr>
        <w:spacing w:line="360" w:lineRule="auto"/>
        <w:rPr>
          <w:rFonts w:ascii="Times" w:eastAsia="Times" w:hAnsi="Times" w:cs="Times"/>
        </w:rPr>
      </w:pPr>
      <w:r>
        <w:rPr>
          <w:rFonts w:ascii="Times" w:eastAsia="Times" w:hAnsi="Times" w:cs="Times"/>
        </w:rPr>
        <w:t>When taken to the hospital or when the first contact is through the emergency care department, the patient based on the severity can either see a nurse or a doctor immediately. The doctor</w:t>
      </w:r>
      <w:r w:rsidR="00846AC1">
        <w:rPr>
          <w:rFonts w:ascii="Times" w:eastAsia="Times" w:hAnsi="Times" w:cs="Times"/>
        </w:rPr>
        <w:t xml:space="preserve"> or </w:t>
      </w:r>
      <w:r>
        <w:rPr>
          <w:rFonts w:ascii="Times" w:eastAsia="Times" w:hAnsi="Times" w:cs="Times"/>
        </w:rPr>
        <w:t>nurse evaluates the patient</w:t>
      </w:r>
      <w:r w:rsidR="00846AC1">
        <w:rPr>
          <w:rFonts w:ascii="Times" w:eastAsia="Times" w:hAnsi="Times" w:cs="Times"/>
        </w:rPr>
        <w:t>’s</w:t>
      </w:r>
      <w:r>
        <w:rPr>
          <w:rFonts w:ascii="Times" w:eastAsia="Times" w:hAnsi="Times" w:cs="Times"/>
        </w:rPr>
        <w:t xml:space="preserve"> condition and </w:t>
      </w:r>
      <w:r w:rsidR="00846AC1">
        <w:rPr>
          <w:rFonts w:ascii="Times" w:eastAsia="Times" w:hAnsi="Times" w:cs="Times"/>
        </w:rPr>
        <w:t>records</w:t>
      </w:r>
      <w:r>
        <w:rPr>
          <w:rFonts w:ascii="Times" w:eastAsia="Times" w:hAnsi="Times" w:cs="Times"/>
        </w:rPr>
        <w:t xml:space="preserve"> the parameters in predetermined trauma protocols which determines the level of healthcare given to the patient. The level is scored differently depending on which system is used to classify the patient. In this study, we will split it in major and minor traumas.</w:t>
      </w:r>
    </w:p>
    <w:p w14:paraId="4B874E25" w14:textId="405BC570" w:rsidR="003F2526" w:rsidRDefault="003F2526">
      <w:pPr>
        <w:spacing w:line="360" w:lineRule="auto"/>
        <w:rPr>
          <w:rFonts w:ascii="Times" w:eastAsia="Times" w:hAnsi="Times" w:cs="Times"/>
        </w:rPr>
      </w:pPr>
    </w:p>
    <w:p w14:paraId="1BB21F00" w14:textId="15964A61" w:rsidR="005E2988" w:rsidRPr="001D30A4" w:rsidRDefault="005E2988">
      <w:pPr>
        <w:spacing w:line="360" w:lineRule="auto"/>
        <w:rPr>
          <w:rFonts w:ascii="Times" w:eastAsia="Times" w:hAnsi="Times" w:cs="Times"/>
          <w:sz w:val="32"/>
          <w:szCs w:val="32"/>
        </w:rPr>
      </w:pPr>
      <w:r w:rsidRPr="001D30A4">
        <w:rPr>
          <w:rFonts w:ascii="Times" w:eastAsia="Times" w:hAnsi="Times" w:cs="Times"/>
          <w:sz w:val="32"/>
          <w:szCs w:val="32"/>
        </w:rPr>
        <w:t>Injury severity</w:t>
      </w:r>
    </w:p>
    <w:p w14:paraId="20CDB12B" w14:textId="77777777" w:rsidR="003F2526" w:rsidRDefault="006764A8">
      <w:pPr>
        <w:spacing w:line="360" w:lineRule="auto"/>
        <w:rPr>
          <w:rFonts w:ascii="Times" w:eastAsia="Times" w:hAnsi="Times" w:cs="Times"/>
        </w:rPr>
      </w:pPr>
      <w:r>
        <w:rPr>
          <w:rFonts w:ascii="Times" w:eastAsia="Times" w:hAnsi="Times" w:cs="Times"/>
        </w:rPr>
        <w:t xml:space="preserve">The Injury Severity Score (ISS) is an internationally recognized medical scoring system that assesses trauma severity. It correlates with mortality, morbidity, hospitalization time and other measures of severity. It is based on six body regions and is scored from 1 to 75(3). Values &gt;15 has been used as a threshold marker for major trauma (4). </w:t>
      </w:r>
    </w:p>
    <w:p w14:paraId="0E127C4A" w14:textId="77777777" w:rsidR="003F2526" w:rsidRDefault="003F2526">
      <w:pPr>
        <w:spacing w:line="360" w:lineRule="auto"/>
        <w:rPr>
          <w:rFonts w:ascii="Times" w:eastAsia="Times" w:hAnsi="Times" w:cs="Times"/>
        </w:rPr>
      </w:pPr>
    </w:p>
    <w:p w14:paraId="628C691F" w14:textId="475EE749" w:rsidR="00AF2003" w:rsidRPr="001D30A4" w:rsidRDefault="00AF2003">
      <w:pPr>
        <w:spacing w:line="360" w:lineRule="auto"/>
        <w:rPr>
          <w:rFonts w:ascii="Times" w:eastAsia="Times" w:hAnsi="Times" w:cs="Times"/>
          <w:sz w:val="32"/>
          <w:szCs w:val="32"/>
        </w:rPr>
      </w:pPr>
      <w:proofErr w:type="spellStart"/>
      <w:r w:rsidRPr="001D30A4">
        <w:rPr>
          <w:rFonts w:ascii="Times" w:eastAsia="Times" w:hAnsi="Times" w:cs="Times"/>
          <w:sz w:val="32"/>
          <w:szCs w:val="32"/>
        </w:rPr>
        <w:t>Mistriage</w:t>
      </w:r>
      <w:proofErr w:type="spellEnd"/>
    </w:p>
    <w:p w14:paraId="7636E92A" w14:textId="51A4D586" w:rsidR="003F2526" w:rsidRDefault="006764A8">
      <w:pPr>
        <w:spacing w:line="360" w:lineRule="auto"/>
        <w:rPr>
          <w:rFonts w:ascii="Times" w:eastAsia="Times" w:hAnsi="Times" w:cs="Times"/>
        </w:rPr>
      </w:pPr>
      <w:r>
        <w:rPr>
          <w:rFonts w:ascii="Times" w:eastAsia="Times" w:hAnsi="Times" w:cs="Times"/>
        </w:rPr>
        <w:t xml:space="preserve">Adequate triage is essential to ensure that trauma patients receive correct administration and hospital care. When a patient is wrongly triaged, this is </w:t>
      </w:r>
      <w:proofErr w:type="spellStart"/>
      <w:r>
        <w:rPr>
          <w:rFonts w:ascii="Times" w:eastAsia="Times" w:hAnsi="Times" w:cs="Times"/>
        </w:rPr>
        <w:t>refered</w:t>
      </w:r>
      <w:proofErr w:type="spellEnd"/>
      <w:r>
        <w:rPr>
          <w:rFonts w:ascii="Times" w:eastAsia="Times" w:hAnsi="Times" w:cs="Times"/>
        </w:rPr>
        <w:t xml:space="preserve"> to as </w:t>
      </w:r>
      <w:proofErr w:type="spellStart"/>
      <w:r>
        <w:rPr>
          <w:rFonts w:ascii="Times" w:eastAsia="Times" w:hAnsi="Times" w:cs="Times"/>
        </w:rPr>
        <w:t>mistriage</w:t>
      </w:r>
      <w:proofErr w:type="spellEnd"/>
      <w:r>
        <w:rPr>
          <w:rFonts w:ascii="Times" w:eastAsia="Times" w:hAnsi="Times" w:cs="Times"/>
        </w:rPr>
        <w:t xml:space="preserve">. </w:t>
      </w:r>
      <w:proofErr w:type="spellStart"/>
      <w:r>
        <w:rPr>
          <w:rFonts w:ascii="Times" w:eastAsia="Times" w:hAnsi="Times" w:cs="Times"/>
        </w:rPr>
        <w:t>Mistriage</w:t>
      </w:r>
      <w:proofErr w:type="spellEnd"/>
      <w:r>
        <w:rPr>
          <w:rFonts w:ascii="Times" w:eastAsia="Times" w:hAnsi="Times" w:cs="Times"/>
        </w:rPr>
        <w:t xml:space="preserve"> rates is measured as either over- or </w:t>
      </w:r>
      <w:proofErr w:type="spellStart"/>
      <w:r>
        <w:rPr>
          <w:rFonts w:ascii="Times" w:eastAsia="Times" w:hAnsi="Times" w:cs="Times"/>
        </w:rPr>
        <w:t>undertriage</w:t>
      </w:r>
      <w:proofErr w:type="spellEnd"/>
      <w:r>
        <w:rPr>
          <w:rFonts w:ascii="Times" w:eastAsia="Times" w:hAnsi="Times" w:cs="Times"/>
        </w:rPr>
        <w:t xml:space="preserve">. </w:t>
      </w:r>
      <w:proofErr w:type="spellStart"/>
      <w:r>
        <w:rPr>
          <w:rFonts w:ascii="Times" w:eastAsia="Times" w:hAnsi="Times" w:cs="Times"/>
        </w:rPr>
        <w:t>Overtriage</w:t>
      </w:r>
      <w:proofErr w:type="spellEnd"/>
      <w:r>
        <w:rPr>
          <w:rFonts w:ascii="Times" w:eastAsia="Times" w:hAnsi="Times" w:cs="Times"/>
        </w:rPr>
        <w:t xml:space="preserve"> is overestimating the urgency of care in terms of resources and workers. When a patient is </w:t>
      </w:r>
      <w:proofErr w:type="spellStart"/>
      <w:r>
        <w:rPr>
          <w:rFonts w:ascii="Times" w:eastAsia="Times" w:hAnsi="Times" w:cs="Times"/>
        </w:rPr>
        <w:t>overtriaged</w:t>
      </w:r>
      <w:proofErr w:type="spellEnd"/>
      <w:r>
        <w:rPr>
          <w:rFonts w:ascii="Times" w:eastAsia="Times" w:hAnsi="Times" w:cs="Times"/>
        </w:rPr>
        <w:t xml:space="preserve"> a trauma protocol is being activated in a faulty way which result in the waste of hospital resources. When </w:t>
      </w:r>
      <w:proofErr w:type="spellStart"/>
      <w:r>
        <w:rPr>
          <w:rFonts w:ascii="Times" w:eastAsia="Times" w:hAnsi="Times" w:cs="Times"/>
        </w:rPr>
        <w:t>undertriaged</w:t>
      </w:r>
      <w:proofErr w:type="spellEnd"/>
      <w:r>
        <w:rPr>
          <w:rFonts w:ascii="Times" w:eastAsia="Times" w:hAnsi="Times" w:cs="Times"/>
        </w:rPr>
        <w:t xml:space="preserve"> however, a trauma protocol is being activated in a way resulting in an inadequate healthcare-service. The level of </w:t>
      </w:r>
      <w:proofErr w:type="spellStart"/>
      <w:r>
        <w:rPr>
          <w:rFonts w:ascii="Times" w:eastAsia="Times" w:hAnsi="Times" w:cs="Times"/>
        </w:rPr>
        <w:t>undertriage</w:t>
      </w:r>
      <w:proofErr w:type="spellEnd"/>
      <w:r>
        <w:rPr>
          <w:rFonts w:ascii="Times" w:eastAsia="Times" w:hAnsi="Times" w:cs="Times"/>
        </w:rPr>
        <w:t xml:space="preserve"> can be seen as a marker of the sensitivity in the trauma system. According to the American College of Surgeons, the degree of </w:t>
      </w:r>
      <w:proofErr w:type="spellStart"/>
      <w:r>
        <w:rPr>
          <w:rFonts w:ascii="Times" w:eastAsia="Times" w:hAnsi="Times" w:cs="Times"/>
        </w:rPr>
        <w:t>undertriage</w:t>
      </w:r>
      <w:proofErr w:type="spellEnd"/>
      <w:r>
        <w:rPr>
          <w:rFonts w:ascii="Times" w:eastAsia="Times" w:hAnsi="Times" w:cs="Times"/>
        </w:rPr>
        <w:t xml:space="preserve"> should be less than 5% and </w:t>
      </w:r>
      <w:proofErr w:type="spellStart"/>
      <w:r>
        <w:rPr>
          <w:rFonts w:ascii="Times" w:eastAsia="Times" w:hAnsi="Times" w:cs="Times"/>
        </w:rPr>
        <w:t>overtriage</w:t>
      </w:r>
      <w:proofErr w:type="spellEnd"/>
      <w:r>
        <w:rPr>
          <w:rFonts w:ascii="Times" w:eastAsia="Times" w:hAnsi="Times" w:cs="Times"/>
        </w:rPr>
        <w:t xml:space="preserve"> of 25-30% to be satisfactory (5). </w:t>
      </w:r>
    </w:p>
    <w:p w14:paraId="339BD8A2" w14:textId="77777777" w:rsidR="003F2526" w:rsidRDefault="003F2526">
      <w:pPr>
        <w:spacing w:line="360" w:lineRule="auto"/>
        <w:rPr>
          <w:rFonts w:ascii="Times" w:eastAsia="Times" w:hAnsi="Times" w:cs="Times"/>
        </w:rPr>
      </w:pPr>
    </w:p>
    <w:p w14:paraId="6FEE6364" w14:textId="001F2013" w:rsidR="00AF2003" w:rsidRPr="001D30A4" w:rsidRDefault="00141F96">
      <w:pPr>
        <w:spacing w:line="360" w:lineRule="auto"/>
        <w:rPr>
          <w:rFonts w:ascii="Times" w:eastAsia="Times" w:hAnsi="Times" w:cs="Times"/>
          <w:sz w:val="32"/>
          <w:szCs w:val="32"/>
        </w:rPr>
      </w:pPr>
      <w:r w:rsidRPr="001D30A4">
        <w:rPr>
          <w:rFonts w:ascii="Times" w:eastAsia="Times" w:hAnsi="Times" w:cs="Times"/>
          <w:sz w:val="32"/>
          <w:szCs w:val="32"/>
        </w:rPr>
        <w:t xml:space="preserve">Clinical prediction models, transfers and update, </w:t>
      </w:r>
      <w:proofErr w:type="spellStart"/>
      <w:r w:rsidRPr="001D30A4">
        <w:rPr>
          <w:rFonts w:ascii="Times" w:eastAsia="Times" w:hAnsi="Times" w:cs="Times"/>
          <w:sz w:val="32"/>
          <w:szCs w:val="32"/>
        </w:rPr>
        <w:t>mistriage</w:t>
      </w:r>
      <w:proofErr w:type="spellEnd"/>
      <w:r w:rsidRPr="001D30A4">
        <w:rPr>
          <w:rFonts w:ascii="Times" w:eastAsia="Times" w:hAnsi="Times" w:cs="Times"/>
          <w:sz w:val="32"/>
          <w:szCs w:val="32"/>
        </w:rPr>
        <w:t xml:space="preserve"> rates and expectation</w:t>
      </w:r>
    </w:p>
    <w:p w14:paraId="7CD299BC" w14:textId="0F67A10E" w:rsidR="003F2526" w:rsidRDefault="006764A8">
      <w:pPr>
        <w:spacing w:line="360" w:lineRule="auto"/>
        <w:rPr>
          <w:rFonts w:ascii="Times" w:eastAsia="Times" w:hAnsi="Times" w:cs="Times"/>
        </w:rPr>
      </w:pPr>
      <w:r>
        <w:rPr>
          <w:rFonts w:ascii="Times" w:eastAsia="Times" w:hAnsi="Times" w:cs="Times"/>
        </w:rPr>
        <w:t xml:space="preserve">A component in preventing death and being cost-effective due to trauma is a clinical prediction model. A clinical prediction model can provide information to healthcare </w:t>
      </w:r>
      <w:r w:rsidR="000611F8">
        <w:rPr>
          <w:rFonts w:ascii="Times" w:eastAsia="Times" w:hAnsi="Times" w:cs="Times"/>
        </w:rPr>
        <w:t>providers</w:t>
      </w:r>
      <w:r>
        <w:rPr>
          <w:rFonts w:ascii="Times" w:eastAsia="Times" w:hAnsi="Times" w:cs="Times"/>
        </w:rPr>
        <w:t xml:space="preserve"> regarding the probability of different outcomes when it comes to patients. This can be used as </w:t>
      </w:r>
      <w:r>
        <w:rPr>
          <w:rFonts w:ascii="Times" w:eastAsia="Times" w:hAnsi="Times" w:cs="Times"/>
        </w:rPr>
        <w:lastRenderedPageBreak/>
        <w:t xml:space="preserve">a tool to assist </w:t>
      </w:r>
      <w:r w:rsidR="00234AD7">
        <w:rPr>
          <w:rFonts w:ascii="Times" w:eastAsia="Times" w:hAnsi="Times" w:cs="Times"/>
        </w:rPr>
        <w:t>healthcare providers</w:t>
      </w:r>
      <w:r>
        <w:rPr>
          <w:rFonts w:ascii="Times" w:eastAsia="Times" w:hAnsi="Times" w:cs="Times"/>
        </w:rPr>
        <w:t xml:space="preserve"> with decision-making and lead to earlier interventions. Prediction models used in trauma care seek to facilitate when prioritizing patients but also to guide treatment decisions, for example massive </w:t>
      </w:r>
      <w:r w:rsidR="00846AC1">
        <w:rPr>
          <w:rFonts w:ascii="Times" w:eastAsia="Times" w:hAnsi="Times" w:cs="Times"/>
        </w:rPr>
        <w:t>transfusion (</w:t>
      </w:r>
      <w:r w:rsidR="00012D81">
        <w:rPr>
          <w:rFonts w:ascii="Times" w:eastAsia="Times" w:hAnsi="Times" w:cs="Times"/>
        </w:rPr>
        <w:t>6)</w:t>
      </w:r>
      <w:r>
        <w:rPr>
          <w:rFonts w:ascii="Times" w:eastAsia="Times" w:hAnsi="Times" w:cs="Times"/>
        </w:rPr>
        <w:t>. Models have and are still being developed to predict death or survival rates in patients. The clinical prediction models have shown to be useful but may decrease in performance when transformed to other settings than the one they were originally developed in. Many models are built on vital-parameters such as systolic blood pressure (SBP) and respiratory rate (RR) and other variables such as GCS. The variables are later put in a system to determine the level of trauma. One model that is being used as a triage tool is the Revised Trauma Score(RTS) which uses GCS, RR and SBP, often the initial parameters obtained from the patient before they</w:t>
      </w:r>
      <w:r w:rsidR="00012D81">
        <w:rPr>
          <w:rFonts w:ascii="Times" w:eastAsia="Times" w:hAnsi="Times" w:cs="Times"/>
        </w:rPr>
        <w:t xml:space="preserve"> arrive at the emergency care (7</w:t>
      </w:r>
      <w:r>
        <w:rPr>
          <w:rFonts w:ascii="Times" w:eastAsia="Times" w:hAnsi="Times" w:cs="Times"/>
        </w:rPr>
        <w:t>). Development of these models are in many cases being made limited to a specified location or setting and are later being used in other circumstances. Also, they are developed on a national level using databases for that specific country and is being used in other parts of the world. It has in previous studies been shown that Norwegian clinical prediction models are good at predicting survival even in other countries from which the</w:t>
      </w:r>
      <w:r w:rsidR="00012D81">
        <w:rPr>
          <w:rFonts w:ascii="Times" w:eastAsia="Times" w:hAnsi="Times" w:cs="Times"/>
        </w:rPr>
        <w:t xml:space="preserve"> models were not created from (8</w:t>
      </w:r>
      <w:r>
        <w:rPr>
          <w:rFonts w:ascii="Times" w:eastAsia="Times" w:hAnsi="Times" w:cs="Times"/>
        </w:rPr>
        <w:t xml:space="preserve">). What has not been heavily studied is the grade of </w:t>
      </w:r>
      <w:proofErr w:type="spellStart"/>
      <w:r>
        <w:rPr>
          <w:rFonts w:ascii="Times" w:eastAsia="Times" w:hAnsi="Times" w:cs="Times"/>
        </w:rPr>
        <w:t>mistriage</w:t>
      </w:r>
      <w:proofErr w:type="spellEnd"/>
      <w:r>
        <w:rPr>
          <w:rFonts w:ascii="Times" w:eastAsia="Times" w:hAnsi="Times" w:cs="Times"/>
        </w:rPr>
        <w:t xml:space="preserve"> when using prediction models developed in one country, and applying in another. This study will hopefully cover the knowledge gap and answer if transferring prediction models from a country and applying it in another country affects </w:t>
      </w:r>
      <w:proofErr w:type="spellStart"/>
      <w:r>
        <w:rPr>
          <w:rFonts w:ascii="Times" w:eastAsia="Times" w:hAnsi="Times" w:cs="Times"/>
        </w:rPr>
        <w:t>mistriage</w:t>
      </w:r>
      <w:proofErr w:type="spellEnd"/>
      <w:r>
        <w:rPr>
          <w:rFonts w:ascii="Times" w:eastAsia="Times" w:hAnsi="Times" w:cs="Times"/>
        </w:rPr>
        <w:t xml:space="preserve"> rates using trauma registry data from India (</w:t>
      </w:r>
      <w:proofErr w:type="spellStart"/>
      <w:r>
        <w:rPr>
          <w:rFonts w:ascii="Times" w:eastAsia="Times" w:hAnsi="Times" w:cs="Times"/>
        </w:rPr>
        <w:t>TITCO</w:t>
      </w:r>
      <w:proofErr w:type="spellEnd"/>
      <w:r>
        <w:rPr>
          <w:rFonts w:ascii="Times" w:eastAsia="Times" w:hAnsi="Times" w:cs="Times"/>
        </w:rPr>
        <w:t>), Sweden (</w:t>
      </w:r>
      <w:proofErr w:type="spellStart"/>
      <w:r>
        <w:rPr>
          <w:rFonts w:ascii="Times" w:eastAsia="Times" w:hAnsi="Times" w:cs="Times"/>
        </w:rPr>
        <w:t>Swetrau</w:t>
      </w:r>
      <w:proofErr w:type="spellEnd"/>
      <w:r>
        <w:rPr>
          <w:rFonts w:ascii="Times" w:eastAsia="Times" w:hAnsi="Times" w:cs="Times"/>
        </w:rPr>
        <w:t>) and USA (</w:t>
      </w:r>
      <w:proofErr w:type="spellStart"/>
      <w:r>
        <w:rPr>
          <w:rFonts w:ascii="Times" w:eastAsia="Times" w:hAnsi="Times" w:cs="Times"/>
        </w:rPr>
        <w:t>NTDB</w:t>
      </w:r>
      <w:proofErr w:type="spellEnd"/>
      <w:r>
        <w:rPr>
          <w:rFonts w:ascii="Times" w:eastAsia="Times" w:hAnsi="Times" w:cs="Times"/>
        </w:rPr>
        <w:t>).</w:t>
      </w:r>
    </w:p>
    <w:p w14:paraId="3660CE2A" w14:textId="77777777" w:rsidR="003F2526" w:rsidRDefault="003F2526">
      <w:pPr>
        <w:spacing w:line="360" w:lineRule="auto"/>
        <w:rPr>
          <w:rFonts w:ascii="Times" w:eastAsia="Times" w:hAnsi="Times" w:cs="Times"/>
        </w:rPr>
      </w:pPr>
    </w:p>
    <w:p w14:paraId="3AD1E751" w14:textId="698BE5B1" w:rsidR="003F2526" w:rsidRDefault="006764A8">
      <w:pPr>
        <w:spacing w:line="360" w:lineRule="auto"/>
        <w:rPr>
          <w:rFonts w:ascii="Times" w:eastAsia="Times" w:hAnsi="Times" w:cs="Times"/>
        </w:rPr>
      </w:pPr>
      <w:r>
        <w:rPr>
          <w:rFonts w:ascii="Times" w:eastAsia="Times" w:hAnsi="Times" w:cs="Times"/>
        </w:rPr>
        <w:t xml:space="preserve">Updating the prediction models may have an impact on </w:t>
      </w:r>
      <w:proofErr w:type="spellStart"/>
      <w:r>
        <w:rPr>
          <w:rFonts w:ascii="Times" w:eastAsia="Times" w:hAnsi="Times" w:cs="Times"/>
        </w:rPr>
        <w:t>mistriage</w:t>
      </w:r>
      <w:proofErr w:type="spellEnd"/>
      <w:r>
        <w:rPr>
          <w:rFonts w:ascii="Times" w:eastAsia="Times" w:hAnsi="Times" w:cs="Times"/>
        </w:rPr>
        <w:t xml:space="preserve"> rates also. As mentioned before, the models are being developed in one country and used in another. </w:t>
      </w:r>
      <w:proofErr w:type="spellStart"/>
      <w:r>
        <w:rPr>
          <w:rFonts w:ascii="Times" w:eastAsia="Times" w:hAnsi="Times" w:cs="Times"/>
        </w:rPr>
        <w:t>Mistriage</w:t>
      </w:r>
      <w:proofErr w:type="spellEnd"/>
      <w:r>
        <w:rPr>
          <w:rFonts w:ascii="Times" w:eastAsia="Times" w:hAnsi="Times" w:cs="Times"/>
        </w:rPr>
        <w:t xml:space="preserve"> rates may improve if the models </w:t>
      </w:r>
      <w:r w:rsidR="00846AC1">
        <w:rPr>
          <w:rFonts w:ascii="Times" w:eastAsia="Times" w:hAnsi="Times" w:cs="Times"/>
        </w:rPr>
        <w:t xml:space="preserve">are updated using </w:t>
      </w:r>
      <w:r>
        <w:rPr>
          <w:rFonts w:ascii="Times" w:eastAsia="Times" w:hAnsi="Times" w:cs="Times"/>
        </w:rPr>
        <w:t xml:space="preserve">data from the same </w:t>
      </w:r>
      <w:r w:rsidR="00846AC1">
        <w:rPr>
          <w:rFonts w:ascii="Times" w:eastAsia="Times" w:hAnsi="Times" w:cs="Times"/>
        </w:rPr>
        <w:t>setting</w:t>
      </w:r>
      <w:r>
        <w:rPr>
          <w:rFonts w:ascii="Times" w:eastAsia="Times" w:hAnsi="Times" w:cs="Times"/>
        </w:rPr>
        <w:t xml:space="preserve">. Model updating can be done in various ways. One way is to update a new clinical prediction model for every population and setting with regards to time. A different approach is to update a model on </w:t>
      </w:r>
      <w:proofErr w:type="gramStart"/>
      <w:r>
        <w:rPr>
          <w:rFonts w:ascii="Times" w:eastAsia="Times" w:hAnsi="Times" w:cs="Times"/>
        </w:rPr>
        <w:t>a</w:t>
      </w:r>
      <w:proofErr w:type="gramEnd"/>
      <w:r>
        <w:rPr>
          <w:rFonts w:ascii="Times" w:eastAsia="Times" w:hAnsi="Times" w:cs="Times"/>
        </w:rPr>
        <w:t xml:space="preserve"> existing model. The reasoning behind updating the clinical prediction models is that they become </w:t>
      </w:r>
      <w:proofErr w:type="spellStart"/>
      <w:r>
        <w:rPr>
          <w:rFonts w:ascii="Times" w:eastAsia="Times" w:hAnsi="Times" w:cs="Times"/>
        </w:rPr>
        <w:t>miscalibrated</w:t>
      </w:r>
      <w:proofErr w:type="spellEnd"/>
      <w:r>
        <w:rPr>
          <w:rFonts w:ascii="Times" w:eastAsia="Times" w:hAnsi="Times" w:cs="Times"/>
        </w:rPr>
        <w:t xml:space="preserve"> over time</w:t>
      </w:r>
      <w:ins w:id="1" w:author="Martin Gerdin Wärnberg" w:date="2019-10-27T01:05:00Z">
        <w:r>
          <w:rPr>
            <w:rFonts w:ascii="Times" w:eastAsia="Times" w:hAnsi="Times" w:cs="Times"/>
          </w:rPr>
          <w:t xml:space="preserve"> </w:t>
        </w:r>
      </w:ins>
      <w:r w:rsidR="00012D81">
        <w:rPr>
          <w:rFonts w:ascii="Times" w:eastAsia="Times" w:hAnsi="Times" w:cs="Times"/>
        </w:rPr>
        <w:t>(9</w:t>
      </w:r>
      <w:r>
        <w:rPr>
          <w:rFonts w:ascii="Times" w:eastAsia="Times" w:hAnsi="Times" w:cs="Times"/>
        </w:rPr>
        <w:t>).</w:t>
      </w:r>
    </w:p>
    <w:p w14:paraId="21A3E1E6" w14:textId="77777777" w:rsidR="003F2526" w:rsidRDefault="003F2526">
      <w:pPr>
        <w:spacing w:line="360" w:lineRule="auto"/>
        <w:rPr>
          <w:rFonts w:ascii="Times" w:eastAsia="Times" w:hAnsi="Times" w:cs="Times"/>
        </w:rPr>
      </w:pPr>
    </w:p>
    <w:p w14:paraId="271DF55F" w14:textId="0BCFF1D2" w:rsidR="003F2526" w:rsidRDefault="006764A8">
      <w:pPr>
        <w:spacing w:line="360" w:lineRule="auto"/>
        <w:rPr>
          <w:rFonts w:ascii="Times" w:eastAsia="Times" w:hAnsi="Times" w:cs="Times"/>
        </w:rPr>
      </w:pPr>
      <w:r>
        <w:rPr>
          <w:rFonts w:ascii="Times" w:eastAsia="Times" w:hAnsi="Times" w:cs="Times"/>
        </w:rPr>
        <w:t xml:space="preserve">We hypothesize that the clinical prediction models used in the same country which they are created from will perform better locally with data from the same country than when they are transferred between countries. Also, we believe that they will increase in performance once they get updated with new data from the same country. In a previous study </w:t>
      </w:r>
      <w:r w:rsidR="00846AC1">
        <w:rPr>
          <w:rFonts w:ascii="Times" w:eastAsia="Times" w:hAnsi="Times" w:cs="Times"/>
        </w:rPr>
        <w:t>was</w:t>
      </w:r>
      <w:r>
        <w:rPr>
          <w:rFonts w:ascii="Times" w:eastAsia="Times" w:hAnsi="Times" w:cs="Times"/>
        </w:rPr>
        <w:t xml:space="preserve"> shown that models created in one </w:t>
      </w:r>
      <w:r w:rsidR="00846AC1">
        <w:rPr>
          <w:rFonts w:ascii="Times" w:eastAsia="Times" w:hAnsi="Times" w:cs="Times"/>
        </w:rPr>
        <w:t xml:space="preserve">context </w:t>
      </w:r>
      <w:r>
        <w:rPr>
          <w:rFonts w:ascii="Times" w:eastAsia="Times" w:hAnsi="Times" w:cs="Times"/>
        </w:rPr>
        <w:t xml:space="preserve">and then transferred and used in another </w:t>
      </w:r>
      <w:r w:rsidR="00846AC1">
        <w:rPr>
          <w:rFonts w:ascii="Times" w:eastAsia="Times" w:hAnsi="Times" w:cs="Times"/>
        </w:rPr>
        <w:t>context with the</w:t>
      </w:r>
      <w:ins w:id="2" w:author="Martin Gerdin Wärnberg" w:date="2019-10-27T01:06:00Z">
        <w:r>
          <w:rPr>
            <w:rFonts w:ascii="Times" w:eastAsia="Times" w:hAnsi="Times" w:cs="Times"/>
          </w:rPr>
          <w:t xml:space="preserve"> </w:t>
        </w:r>
      </w:ins>
      <w:r w:rsidR="00846AC1">
        <w:rPr>
          <w:rFonts w:ascii="Times" w:eastAsia="Times" w:hAnsi="Times" w:cs="Times"/>
        </w:rPr>
        <w:t xml:space="preserve">same </w:t>
      </w:r>
      <w:r w:rsidR="00846AC1">
        <w:rPr>
          <w:rFonts w:ascii="Times" w:eastAsia="Times" w:hAnsi="Times" w:cs="Times"/>
        </w:rPr>
        <w:lastRenderedPageBreak/>
        <w:t xml:space="preserve">setting </w:t>
      </w:r>
      <w:r>
        <w:rPr>
          <w:rFonts w:ascii="Times" w:eastAsia="Times" w:hAnsi="Times" w:cs="Times"/>
        </w:rPr>
        <w:t xml:space="preserve">perform worse compared to model created and used in the same </w:t>
      </w:r>
      <w:r w:rsidR="00846AC1">
        <w:rPr>
          <w:rFonts w:ascii="Times" w:eastAsia="Times" w:hAnsi="Times" w:cs="Times"/>
        </w:rPr>
        <w:t xml:space="preserve">context </w:t>
      </w:r>
      <w:r w:rsidR="00012D81">
        <w:rPr>
          <w:rFonts w:ascii="Times" w:eastAsia="Times" w:hAnsi="Times" w:cs="Times"/>
        </w:rPr>
        <w:t>(10</w:t>
      </w:r>
      <w:r>
        <w:rPr>
          <w:rFonts w:ascii="Times" w:eastAsia="Times" w:hAnsi="Times" w:cs="Times"/>
        </w:rPr>
        <w:t xml:space="preserve">). This study will hopefully contribute to healthcare </w:t>
      </w:r>
      <w:r w:rsidR="000611F8">
        <w:rPr>
          <w:rFonts w:ascii="Times" w:eastAsia="Times" w:hAnsi="Times" w:cs="Times"/>
        </w:rPr>
        <w:t>providers</w:t>
      </w:r>
      <w:r>
        <w:rPr>
          <w:rFonts w:ascii="Times" w:eastAsia="Times" w:hAnsi="Times" w:cs="Times"/>
        </w:rPr>
        <w:t xml:space="preserve"> and others seeking information regarding prediction models and how they perform when transferred and updated so they can make a decision on how to implement these models in a much more efficient way.</w:t>
      </w:r>
    </w:p>
    <w:p w14:paraId="435AF58F" w14:textId="77777777" w:rsidR="003F2526" w:rsidRDefault="003F2526">
      <w:pPr>
        <w:spacing w:line="360" w:lineRule="auto"/>
      </w:pPr>
    </w:p>
    <w:p w14:paraId="138B43B2" w14:textId="77777777" w:rsidR="003F2526" w:rsidRDefault="006764A8">
      <w:pPr>
        <w:pStyle w:val="Rubrik1"/>
      </w:pPr>
      <w:r>
        <w:t>Aim</w:t>
      </w:r>
    </w:p>
    <w:p w14:paraId="60B0C7D9" w14:textId="77777777" w:rsidR="003F2526" w:rsidRDefault="006764A8">
      <w:pPr>
        <w:spacing w:line="360" w:lineRule="auto"/>
      </w:pPr>
      <w:r>
        <w:t xml:space="preserve">To asses how transfers of prediction models for trauma triage between different settings affect </w:t>
      </w:r>
      <w:proofErr w:type="spellStart"/>
      <w:r>
        <w:t>mistriage</w:t>
      </w:r>
      <w:proofErr w:type="spellEnd"/>
      <w:r>
        <w:t xml:space="preserve"> rates and to assess how model updating affect these rates compared with no updating.</w:t>
      </w:r>
    </w:p>
    <w:p w14:paraId="78EFB4E8" w14:textId="77777777" w:rsidR="003F2526" w:rsidRDefault="003F2526"/>
    <w:p w14:paraId="1EFC29C2" w14:textId="77777777" w:rsidR="003F2526" w:rsidRDefault="006764A8">
      <w:pPr>
        <w:pStyle w:val="Rubrik1"/>
      </w:pPr>
      <w:r>
        <w:t>Material and methods</w:t>
      </w:r>
    </w:p>
    <w:p w14:paraId="4ADACC85"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Study design</w:t>
      </w:r>
    </w:p>
    <w:p w14:paraId="46E4EA60" w14:textId="77777777" w:rsidR="003F2526" w:rsidRDefault="006764A8">
      <w:pPr>
        <w:spacing w:line="360" w:lineRule="auto"/>
      </w:pPr>
      <w:r>
        <w:t>This is a registry-based cohort study with data from the Swedish trauma registry (</w:t>
      </w:r>
      <w:proofErr w:type="spellStart"/>
      <w:r>
        <w:t>SweTrau</w:t>
      </w:r>
      <w:proofErr w:type="spellEnd"/>
      <w:r>
        <w:t>), the US national trauma data bank (NTDB) and the Towards Improved Trauma Care Outcomes in India cohort (TITCO).</w:t>
      </w:r>
      <w:ins w:id="3" w:author="Martin Gerdin Wärnberg" w:date="2019-10-27T01:07:00Z">
        <w:r>
          <w:t xml:space="preserve"> </w:t>
        </w:r>
      </w:ins>
      <w:r>
        <w:t xml:space="preserve">Each dataset will be divided into samples of three; development, updating and validation samples. Logistic regression will be used to develop the models in the development samples. An estimation will be made of the </w:t>
      </w:r>
      <w:proofErr w:type="spellStart"/>
      <w:r>
        <w:t>mistriage</w:t>
      </w:r>
      <w:proofErr w:type="spellEnd"/>
      <w:r>
        <w:t xml:space="preserve"> rates in the validation samples models and will be compared to it self and to the other validation sample from the other databases. The updating samples will be tested in different settings and compared to see how model updating affect the </w:t>
      </w:r>
      <w:proofErr w:type="spellStart"/>
      <w:r>
        <w:t>mistriage</w:t>
      </w:r>
      <w:proofErr w:type="spellEnd"/>
      <w:r>
        <w:t xml:space="preserve"> rates.</w:t>
      </w:r>
    </w:p>
    <w:p w14:paraId="57003978" w14:textId="77777777" w:rsidR="003F2526" w:rsidRDefault="003F2526">
      <w:pPr>
        <w:spacing w:line="360" w:lineRule="auto"/>
      </w:pPr>
    </w:p>
    <w:p w14:paraId="3EA98D35" w14:textId="77777777" w:rsidR="003F2526" w:rsidRDefault="006764A8">
      <w:pPr>
        <w:spacing w:line="360" w:lineRule="auto"/>
        <w:rPr>
          <w:sz w:val="32"/>
          <w:szCs w:val="32"/>
        </w:rPr>
      </w:pPr>
      <w:r>
        <w:rPr>
          <w:sz w:val="32"/>
          <w:szCs w:val="32"/>
        </w:rPr>
        <w:t>Setting</w:t>
      </w:r>
      <w:ins w:id="4" w:author="Martin Gerdin Wärnberg" w:date="2019-10-27T01:07:00Z">
        <w:r>
          <w:rPr>
            <w:sz w:val="32"/>
            <w:szCs w:val="32"/>
          </w:rPr>
          <w:t>s</w:t>
        </w:r>
      </w:ins>
    </w:p>
    <w:p w14:paraId="099AF137" w14:textId="6834DBDC" w:rsidR="003F2526" w:rsidRDefault="006764A8">
      <w:pPr>
        <w:spacing w:line="360" w:lineRule="auto"/>
      </w:pPr>
      <w:r>
        <w:t xml:space="preserve">95.5% of all Swedish hospitals are connected to </w:t>
      </w:r>
      <w:proofErr w:type="spellStart"/>
      <w:r>
        <w:t>SweTrau</w:t>
      </w:r>
      <w:proofErr w:type="spellEnd"/>
      <w:r>
        <w:t xml:space="preserve">, making it 52 out of 55 hospitals. It holds approximately 55 000 cases. The NTDB holds data from pediatric and adult patients from different levels of trauma centers, including undesignated trauma centers from 2007 to 2017. TITCO collects information from designated trauma </w:t>
      </w:r>
      <w:proofErr w:type="spellStart"/>
      <w:r>
        <w:t>centres</w:t>
      </w:r>
      <w:proofErr w:type="spellEnd"/>
      <w:r>
        <w:t xml:space="preserve"> in India from four </w:t>
      </w:r>
      <w:proofErr w:type="spellStart"/>
      <w:r>
        <w:t>centres</w:t>
      </w:r>
      <w:proofErr w:type="spellEnd"/>
      <w:r>
        <w:t xml:space="preserve">. These </w:t>
      </w:r>
      <w:proofErr w:type="spellStart"/>
      <w:r>
        <w:t>centres</w:t>
      </w:r>
      <w:proofErr w:type="spellEnd"/>
      <w:r>
        <w:t xml:space="preserve"> are based in large cities in urban India. Kolkata, </w:t>
      </w:r>
      <w:r w:rsidR="00012D81">
        <w:t>Mumbai (2-centres) and Delhi (11-14</w:t>
      </w:r>
      <w:r>
        <w:t>)</w:t>
      </w:r>
    </w:p>
    <w:p w14:paraId="18247EFC" w14:textId="77777777" w:rsidR="003F2526" w:rsidRDefault="003F2526">
      <w:pPr>
        <w:spacing w:line="360" w:lineRule="auto"/>
      </w:pPr>
    </w:p>
    <w:p w14:paraId="4B283F45"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Participants</w:t>
      </w:r>
    </w:p>
    <w:p w14:paraId="62101CF8" w14:textId="77777777" w:rsidR="003F2526" w:rsidRDefault="006764A8">
      <w:pPr>
        <w:spacing w:line="360" w:lineRule="auto"/>
      </w:pPr>
      <w:r>
        <w:t xml:space="preserve">The </w:t>
      </w:r>
      <w:r>
        <w:rPr>
          <w:b/>
        </w:rPr>
        <w:t>inclusion</w:t>
      </w:r>
      <w:r>
        <w:t xml:space="preserve"> criteria in patients registered in </w:t>
      </w:r>
      <w:proofErr w:type="spellStart"/>
      <w:r>
        <w:t>SweTrau</w:t>
      </w:r>
      <w:proofErr w:type="spellEnd"/>
      <w:r>
        <w:t xml:space="preserve"> are:</w:t>
      </w:r>
    </w:p>
    <w:p w14:paraId="1F344D4F" w14:textId="77777777" w:rsidR="003F2526" w:rsidRDefault="006764A8">
      <w:pPr>
        <w:numPr>
          <w:ilvl w:val="0"/>
          <w:numId w:val="1"/>
        </w:numPr>
        <w:pBdr>
          <w:top w:val="nil"/>
          <w:left w:val="nil"/>
          <w:bottom w:val="nil"/>
          <w:right w:val="nil"/>
          <w:between w:val="nil"/>
        </w:pBdr>
        <w:spacing w:line="360" w:lineRule="auto"/>
        <w:rPr>
          <w:color w:val="000000"/>
        </w:rPr>
      </w:pPr>
      <w:r>
        <w:rPr>
          <w:color w:val="000000"/>
        </w:rPr>
        <w:t>All patient that have experienced a traumatic event in which a trauma protocol has been activated in a hospital</w:t>
      </w:r>
    </w:p>
    <w:p w14:paraId="348682CD" w14:textId="77777777" w:rsidR="003F2526" w:rsidRDefault="006764A8">
      <w:pPr>
        <w:numPr>
          <w:ilvl w:val="0"/>
          <w:numId w:val="1"/>
        </w:numPr>
        <w:pBdr>
          <w:top w:val="nil"/>
          <w:left w:val="nil"/>
          <w:bottom w:val="nil"/>
          <w:right w:val="nil"/>
          <w:between w:val="nil"/>
        </w:pBdr>
        <w:spacing w:line="360" w:lineRule="auto"/>
        <w:rPr>
          <w:color w:val="000000"/>
        </w:rPr>
      </w:pPr>
      <w:r>
        <w:rPr>
          <w:color w:val="000000"/>
        </w:rPr>
        <w:lastRenderedPageBreak/>
        <w:t>Admitted patients with or without trauma protocol activation</w:t>
      </w:r>
    </w:p>
    <w:p w14:paraId="2754C7AB" w14:textId="77777777" w:rsidR="003F2526" w:rsidRDefault="006764A8">
      <w:pPr>
        <w:numPr>
          <w:ilvl w:val="0"/>
          <w:numId w:val="1"/>
        </w:numPr>
        <w:pBdr>
          <w:top w:val="nil"/>
          <w:left w:val="nil"/>
          <w:bottom w:val="nil"/>
          <w:right w:val="nil"/>
          <w:between w:val="nil"/>
        </w:pBdr>
        <w:spacing w:line="360" w:lineRule="auto"/>
        <w:rPr>
          <w:color w:val="000000"/>
        </w:rPr>
      </w:pPr>
      <w:r>
        <w:rPr>
          <w:color w:val="000000"/>
        </w:rPr>
        <w:t xml:space="preserve">Patients transferred to the hospital &lt;7 days after the traumatic event and with a NISS score of &gt;15. </w:t>
      </w:r>
    </w:p>
    <w:p w14:paraId="7A7CB2C0" w14:textId="77777777" w:rsidR="003F2526" w:rsidRDefault="003F2526">
      <w:pPr>
        <w:spacing w:line="360" w:lineRule="auto"/>
      </w:pPr>
    </w:p>
    <w:p w14:paraId="1CE26278" w14:textId="77777777" w:rsidR="003F2526" w:rsidRDefault="006764A8">
      <w:pPr>
        <w:spacing w:line="360" w:lineRule="auto"/>
      </w:pPr>
      <w:r>
        <w:rPr>
          <w:b/>
        </w:rPr>
        <w:t>Exclusion</w:t>
      </w:r>
      <w:r>
        <w:t xml:space="preserve"> criteria for </w:t>
      </w:r>
      <w:proofErr w:type="spellStart"/>
      <w:r>
        <w:t>SweTrau</w:t>
      </w:r>
      <w:proofErr w:type="spellEnd"/>
      <w:r>
        <w:t>:</w:t>
      </w:r>
    </w:p>
    <w:p w14:paraId="33E84CAB" w14:textId="77777777" w:rsidR="003F2526" w:rsidRDefault="006764A8">
      <w:pPr>
        <w:numPr>
          <w:ilvl w:val="0"/>
          <w:numId w:val="1"/>
        </w:numPr>
        <w:pBdr>
          <w:top w:val="nil"/>
          <w:left w:val="nil"/>
          <w:bottom w:val="nil"/>
          <w:right w:val="nil"/>
          <w:between w:val="nil"/>
        </w:pBdr>
        <w:spacing w:line="360" w:lineRule="auto"/>
        <w:rPr>
          <w:color w:val="000000"/>
        </w:rPr>
      </w:pPr>
      <w:r>
        <w:rPr>
          <w:color w:val="000000"/>
        </w:rPr>
        <w:t>Patients whose only traumatic injury is chronic subdural hematoma</w:t>
      </w:r>
    </w:p>
    <w:p w14:paraId="71D20300" w14:textId="0B95FF4C" w:rsidR="003F2526" w:rsidRDefault="006764A8">
      <w:pPr>
        <w:numPr>
          <w:ilvl w:val="0"/>
          <w:numId w:val="1"/>
        </w:numPr>
        <w:pBdr>
          <w:top w:val="nil"/>
          <w:left w:val="nil"/>
          <w:bottom w:val="nil"/>
          <w:right w:val="nil"/>
          <w:between w:val="nil"/>
        </w:pBdr>
        <w:spacing w:line="360" w:lineRule="auto"/>
        <w:rPr>
          <w:color w:val="000000"/>
        </w:rPr>
      </w:pPr>
      <w:r>
        <w:rPr>
          <w:color w:val="000000"/>
        </w:rPr>
        <w:t xml:space="preserve">Trauma protocol activation without </w:t>
      </w:r>
      <w:r w:rsidR="00012D81">
        <w:rPr>
          <w:color w:val="000000"/>
        </w:rPr>
        <w:t>an underlying traumatic event(11</w:t>
      </w:r>
      <w:r>
        <w:rPr>
          <w:color w:val="000000"/>
        </w:rPr>
        <w:t>)</w:t>
      </w:r>
    </w:p>
    <w:p w14:paraId="20CA10C3" w14:textId="77777777" w:rsidR="003F2526" w:rsidRDefault="003F2526">
      <w:pPr>
        <w:spacing w:line="360" w:lineRule="auto"/>
      </w:pPr>
    </w:p>
    <w:p w14:paraId="02F1C2C3" w14:textId="21227BE3" w:rsidR="003F2526" w:rsidRDefault="00846AC1">
      <w:pPr>
        <w:spacing w:line="360" w:lineRule="auto"/>
      </w:pPr>
      <w:r>
        <w:rPr>
          <w:b/>
        </w:rPr>
        <w:t>Inclusion and exclusion</w:t>
      </w:r>
      <w:r w:rsidR="006764A8">
        <w:rPr>
          <w:b/>
        </w:rPr>
        <w:t xml:space="preserve"> criteria </w:t>
      </w:r>
      <w:r w:rsidR="00012D81">
        <w:t xml:space="preserve">for </w:t>
      </w:r>
      <w:proofErr w:type="spellStart"/>
      <w:proofErr w:type="gramStart"/>
      <w:r w:rsidR="00012D81">
        <w:t>NTDB</w:t>
      </w:r>
      <w:proofErr w:type="spellEnd"/>
      <w:r w:rsidR="00012D81">
        <w:t>(</w:t>
      </w:r>
      <w:proofErr w:type="gramEnd"/>
      <w:r w:rsidR="00012D81">
        <w:t>14</w:t>
      </w:r>
      <w:r w:rsidR="006764A8">
        <w:t>):</w:t>
      </w:r>
    </w:p>
    <w:p w14:paraId="31836705" w14:textId="1913FBE4" w:rsidR="0049252D" w:rsidRPr="0049252D" w:rsidRDefault="0049252D">
      <w:pPr>
        <w:spacing w:line="360" w:lineRule="auto"/>
        <w:rPr>
          <w:sz w:val="40"/>
          <w:szCs w:val="40"/>
        </w:rPr>
      </w:pPr>
      <w:r>
        <w:rPr>
          <w:sz w:val="40"/>
          <w:szCs w:val="40"/>
        </w:rPr>
        <w:t>Step #1</w:t>
      </w:r>
    </w:p>
    <w:p w14:paraId="26A5C160" w14:textId="77777777" w:rsidR="0049252D" w:rsidRDefault="00592355">
      <w:pPr>
        <w:spacing w:line="360" w:lineRule="auto"/>
      </w:pPr>
      <w:r>
        <w:rPr>
          <w:noProof/>
          <w:lang w:val="sv-SE"/>
        </w:rPr>
        <mc:AlternateContent>
          <mc:Choice Requires="wps">
            <w:drawing>
              <wp:anchor distT="0" distB="0" distL="114300" distR="114300" simplePos="0" relativeHeight="251660288" behindDoc="0" locked="0" layoutInCell="1" allowOverlap="1" wp14:anchorId="2477C00C" wp14:editId="5F5B66F1">
                <wp:simplePos x="0" y="0"/>
                <wp:positionH relativeFrom="column">
                  <wp:posOffset>3151505</wp:posOffset>
                </wp:positionH>
                <wp:positionV relativeFrom="paragraph">
                  <wp:posOffset>51435</wp:posOffset>
                </wp:positionV>
                <wp:extent cx="1595120" cy="914400"/>
                <wp:effectExtent l="0" t="0" r="30480" b="25400"/>
                <wp:wrapThrough wrapText="bothSides">
                  <wp:wrapPolygon edited="0">
                    <wp:start x="0" y="0"/>
                    <wp:lineTo x="0" y="21600"/>
                    <wp:lineTo x="21669" y="21600"/>
                    <wp:lineTo x="21669" y="0"/>
                    <wp:lineTo x="0" y="0"/>
                  </wp:wrapPolygon>
                </wp:wrapThrough>
                <wp:docPr id="2" name="Rektangel 2"/>
                <wp:cNvGraphicFramePr/>
                <a:graphic xmlns:a="http://schemas.openxmlformats.org/drawingml/2006/main">
                  <a:graphicData uri="http://schemas.microsoft.com/office/word/2010/wordprocessingShape">
                    <wps:wsp>
                      <wps:cNvSpPr/>
                      <wps:spPr>
                        <a:xfrm>
                          <a:off x="0" y="0"/>
                          <a:ext cx="159512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932C2C" w14:textId="223B8B17" w:rsidR="00592355" w:rsidRPr="00592355" w:rsidRDefault="00592355" w:rsidP="00592355">
                            <w:pPr>
                              <w:jc w:val="center"/>
                              <w:rPr>
                                <w:lang w:val="sv-SE"/>
                              </w:rPr>
                            </w:pPr>
                            <w:r>
                              <w:rPr>
                                <w:lang w:val="sv-SE"/>
                              </w:rPr>
                              <w:t xml:space="preserve">Patient NOT </w:t>
                            </w:r>
                            <w:proofErr w:type="spellStart"/>
                            <w:r>
                              <w:rPr>
                                <w:lang w:val="sv-SE"/>
                              </w:rPr>
                              <w:t>INCLUDED</w:t>
                            </w:r>
                            <w:proofErr w:type="spellEnd"/>
                            <w:r>
                              <w:rPr>
                                <w:lang w:val="sv-SE"/>
                              </w:rPr>
                              <w:t xml:space="preserve"> in the </w:t>
                            </w:r>
                            <w:proofErr w:type="spellStart"/>
                            <w:r>
                              <w:rPr>
                                <w:lang w:val="sv-SE"/>
                              </w:rPr>
                              <w:t>NTDB</w:t>
                            </w:r>
                            <w:proofErr w:type="spellEnd"/>
                            <w:r>
                              <w:rPr>
                                <w:lang w:val="sv-S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7C00C" id="Rektangel_x0020_2" o:spid="_x0000_s1026" style="position:absolute;margin-left:248.15pt;margin-top:4.05pt;width:125.6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" fillcolor="white [3201]" strokecolor="#70ad47 [3209]" strokeweight="1pt">
                <v:textbox>
                  <w:txbxContent>
                    <w:p w14:paraId="7C932C2C" w14:textId="223B8B17" w:rsidR="00592355" w:rsidRPr="00592355" w:rsidRDefault="00592355" w:rsidP="00592355">
                      <w:pPr>
                        <w:jc w:val="center"/>
                        <w:rPr>
                          <w:lang w:val="sv-SE"/>
                        </w:rPr>
                      </w:pPr>
                      <w:r>
                        <w:rPr>
                          <w:lang w:val="sv-SE"/>
                        </w:rPr>
                        <w:t xml:space="preserve">Patient NOT </w:t>
                      </w:r>
                      <w:proofErr w:type="spellStart"/>
                      <w:r>
                        <w:rPr>
                          <w:lang w:val="sv-SE"/>
                        </w:rPr>
                        <w:t>INCLUDED</w:t>
                      </w:r>
                      <w:proofErr w:type="spellEnd"/>
                      <w:r>
                        <w:rPr>
                          <w:lang w:val="sv-SE"/>
                        </w:rPr>
                        <w:t xml:space="preserve"> in the </w:t>
                      </w:r>
                      <w:proofErr w:type="spellStart"/>
                      <w:r>
                        <w:rPr>
                          <w:lang w:val="sv-SE"/>
                        </w:rPr>
                        <w:t>NTDB</w:t>
                      </w:r>
                      <w:proofErr w:type="spellEnd"/>
                      <w:r>
                        <w:rPr>
                          <w:lang w:val="sv-SE"/>
                        </w:rPr>
                        <w:t xml:space="preserve"> </w:t>
                      </w:r>
                    </w:p>
                  </w:txbxContent>
                </v:textbox>
                <w10:wrap type="through"/>
              </v:rect>
            </w:pict>
          </mc:Fallback>
        </mc:AlternateContent>
      </w:r>
      <w:r>
        <w:rPr>
          <w:noProof/>
          <w:lang w:val="sv-SE"/>
        </w:rPr>
        <mc:AlternateContent>
          <mc:Choice Requires="wps">
            <w:drawing>
              <wp:anchor distT="0" distB="0" distL="114300" distR="114300" simplePos="0" relativeHeight="251659264" behindDoc="0" locked="0" layoutInCell="1" allowOverlap="1" wp14:anchorId="494036A6" wp14:editId="72CFF511">
                <wp:simplePos x="0" y="0"/>
                <wp:positionH relativeFrom="column">
                  <wp:posOffset>182245</wp:posOffset>
                </wp:positionH>
                <wp:positionV relativeFrom="paragraph">
                  <wp:posOffset>167640</wp:posOffset>
                </wp:positionV>
                <wp:extent cx="2054860" cy="797560"/>
                <wp:effectExtent l="0" t="0" r="27940" b="15240"/>
                <wp:wrapThrough wrapText="bothSides">
                  <wp:wrapPolygon edited="0">
                    <wp:start x="0" y="0"/>
                    <wp:lineTo x="0" y="21325"/>
                    <wp:lineTo x="21627" y="21325"/>
                    <wp:lineTo x="21627" y="0"/>
                    <wp:lineTo x="0" y="0"/>
                  </wp:wrapPolygon>
                </wp:wrapThrough>
                <wp:docPr id="1" name="Rektangel 1"/>
                <wp:cNvGraphicFramePr/>
                <a:graphic xmlns:a="http://schemas.openxmlformats.org/drawingml/2006/main">
                  <a:graphicData uri="http://schemas.microsoft.com/office/word/2010/wordprocessingShape">
                    <wps:wsp>
                      <wps:cNvSpPr/>
                      <wps:spPr>
                        <a:xfrm>
                          <a:off x="0" y="0"/>
                          <a:ext cx="2054860"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9E3B9F" w14:textId="6D12C251" w:rsidR="00592355" w:rsidRPr="00592355" w:rsidRDefault="00592355" w:rsidP="00592355">
                            <w:pPr>
                              <w:jc w:val="center"/>
                              <w:rPr>
                                <w:lang w:val="sv-SE"/>
                              </w:rPr>
                            </w:pPr>
                            <w:proofErr w:type="spellStart"/>
                            <w:r>
                              <w:rPr>
                                <w:lang w:val="sv-SE"/>
                              </w:rPr>
                              <w:t>Did</w:t>
                            </w:r>
                            <w:proofErr w:type="spellEnd"/>
                            <w:r>
                              <w:rPr>
                                <w:lang w:val="sv-SE"/>
                              </w:rPr>
                              <w:t xml:space="preserve"> the patient </w:t>
                            </w:r>
                            <w:proofErr w:type="spellStart"/>
                            <w:r>
                              <w:rPr>
                                <w:lang w:val="sv-SE"/>
                              </w:rPr>
                              <w:t>sustain</w:t>
                            </w:r>
                            <w:proofErr w:type="spellEnd"/>
                            <w:r>
                              <w:rPr>
                                <w:lang w:val="sv-SE"/>
                              </w:rPr>
                              <w:t xml:space="preserve"> </w:t>
                            </w:r>
                            <w:proofErr w:type="spellStart"/>
                            <w:r>
                              <w:rPr>
                                <w:lang w:val="sv-SE"/>
                              </w:rPr>
                              <w:t>one</w:t>
                            </w:r>
                            <w:proofErr w:type="spellEnd"/>
                            <w:r>
                              <w:rPr>
                                <w:lang w:val="sv-SE"/>
                              </w:rPr>
                              <w:t xml:space="preserve"> or </w:t>
                            </w:r>
                            <w:proofErr w:type="spellStart"/>
                            <w:r>
                              <w:rPr>
                                <w:lang w:val="sv-SE"/>
                              </w:rPr>
                              <w:t>more</w:t>
                            </w:r>
                            <w:proofErr w:type="spellEnd"/>
                            <w:r>
                              <w:rPr>
                                <w:lang w:val="sv-SE"/>
                              </w:rPr>
                              <w:t xml:space="preserve"> traumatic injuries </w:t>
                            </w:r>
                            <w:proofErr w:type="spellStart"/>
                            <w:r>
                              <w:rPr>
                                <w:lang w:val="sv-SE"/>
                              </w:rPr>
                              <w:t>within</w:t>
                            </w:r>
                            <w:proofErr w:type="spellEnd"/>
                            <w:r>
                              <w:rPr>
                                <w:lang w:val="sv-SE"/>
                              </w:rPr>
                              <w:t xml:space="preserve"> 14 </w:t>
                            </w:r>
                            <w:proofErr w:type="spellStart"/>
                            <w:r>
                              <w:rPr>
                                <w:lang w:val="sv-SE"/>
                              </w:rPr>
                              <w:t>days</w:t>
                            </w:r>
                            <w:proofErr w:type="spellEnd"/>
                            <w:r>
                              <w:rPr>
                                <w:lang w:val="sv-SE"/>
                              </w:rPr>
                              <w:t xml:space="preserve"> </w:t>
                            </w:r>
                            <w:proofErr w:type="spellStart"/>
                            <w:r>
                              <w:rPr>
                                <w:lang w:val="sv-SE"/>
                              </w:rPr>
                              <w:t>of</w:t>
                            </w:r>
                            <w:proofErr w:type="spellEnd"/>
                            <w:r>
                              <w:rPr>
                                <w:lang w:val="sv-SE"/>
                              </w:rPr>
                              <w:t xml:space="preserve"> initial hospital </w:t>
                            </w:r>
                            <w:proofErr w:type="spellStart"/>
                            <w:r>
                              <w:rPr>
                                <w:lang w:val="sv-SE"/>
                              </w:rPr>
                              <w:t>encounter</w:t>
                            </w:r>
                            <w:proofErr w:type="spellEnd"/>
                            <w:r>
                              <w:rPr>
                                <w:lang w:val="sv-S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036A6" id="Rektangel_x0020_1" o:spid="_x0000_s1027" style="position:absolute;margin-left:14.35pt;margin-top:13.2pt;width:161.8pt;height:6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" fillcolor="white [3201]" strokecolor="#70ad47 [3209]" strokeweight="1pt">
                <v:textbox>
                  <w:txbxContent>
                    <w:p w14:paraId="329E3B9F" w14:textId="6D12C251" w:rsidR="00592355" w:rsidRPr="00592355" w:rsidRDefault="00592355" w:rsidP="00592355">
                      <w:pPr>
                        <w:jc w:val="center"/>
                        <w:rPr>
                          <w:lang w:val="sv-SE"/>
                        </w:rPr>
                      </w:pPr>
                      <w:proofErr w:type="spellStart"/>
                      <w:r>
                        <w:rPr>
                          <w:lang w:val="sv-SE"/>
                        </w:rPr>
                        <w:t>Did</w:t>
                      </w:r>
                      <w:proofErr w:type="spellEnd"/>
                      <w:r>
                        <w:rPr>
                          <w:lang w:val="sv-SE"/>
                        </w:rPr>
                        <w:t xml:space="preserve"> the patient </w:t>
                      </w:r>
                      <w:proofErr w:type="spellStart"/>
                      <w:r>
                        <w:rPr>
                          <w:lang w:val="sv-SE"/>
                        </w:rPr>
                        <w:t>sustain</w:t>
                      </w:r>
                      <w:proofErr w:type="spellEnd"/>
                      <w:r>
                        <w:rPr>
                          <w:lang w:val="sv-SE"/>
                        </w:rPr>
                        <w:t xml:space="preserve"> </w:t>
                      </w:r>
                      <w:proofErr w:type="spellStart"/>
                      <w:r>
                        <w:rPr>
                          <w:lang w:val="sv-SE"/>
                        </w:rPr>
                        <w:t>one</w:t>
                      </w:r>
                      <w:proofErr w:type="spellEnd"/>
                      <w:r>
                        <w:rPr>
                          <w:lang w:val="sv-SE"/>
                        </w:rPr>
                        <w:t xml:space="preserve"> or </w:t>
                      </w:r>
                      <w:proofErr w:type="spellStart"/>
                      <w:r>
                        <w:rPr>
                          <w:lang w:val="sv-SE"/>
                        </w:rPr>
                        <w:t>more</w:t>
                      </w:r>
                      <w:proofErr w:type="spellEnd"/>
                      <w:r>
                        <w:rPr>
                          <w:lang w:val="sv-SE"/>
                        </w:rPr>
                        <w:t xml:space="preserve"> traumatic injuries </w:t>
                      </w:r>
                      <w:proofErr w:type="spellStart"/>
                      <w:r>
                        <w:rPr>
                          <w:lang w:val="sv-SE"/>
                        </w:rPr>
                        <w:t>within</w:t>
                      </w:r>
                      <w:proofErr w:type="spellEnd"/>
                      <w:r>
                        <w:rPr>
                          <w:lang w:val="sv-SE"/>
                        </w:rPr>
                        <w:t xml:space="preserve"> 14 </w:t>
                      </w:r>
                      <w:proofErr w:type="spellStart"/>
                      <w:r>
                        <w:rPr>
                          <w:lang w:val="sv-SE"/>
                        </w:rPr>
                        <w:t>days</w:t>
                      </w:r>
                      <w:proofErr w:type="spellEnd"/>
                      <w:r>
                        <w:rPr>
                          <w:lang w:val="sv-SE"/>
                        </w:rPr>
                        <w:t xml:space="preserve"> </w:t>
                      </w:r>
                      <w:proofErr w:type="spellStart"/>
                      <w:r>
                        <w:rPr>
                          <w:lang w:val="sv-SE"/>
                        </w:rPr>
                        <w:t>of</w:t>
                      </w:r>
                      <w:proofErr w:type="spellEnd"/>
                      <w:r>
                        <w:rPr>
                          <w:lang w:val="sv-SE"/>
                        </w:rPr>
                        <w:t xml:space="preserve"> initial hospital </w:t>
                      </w:r>
                      <w:proofErr w:type="spellStart"/>
                      <w:r>
                        <w:rPr>
                          <w:lang w:val="sv-SE"/>
                        </w:rPr>
                        <w:t>encounter</w:t>
                      </w:r>
                      <w:proofErr w:type="spellEnd"/>
                      <w:r>
                        <w:rPr>
                          <w:lang w:val="sv-SE"/>
                        </w:rPr>
                        <w:t>?</w:t>
                      </w:r>
                    </w:p>
                  </w:txbxContent>
                </v:textbox>
                <w10:wrap type="through"/>
              </v:rect>
            </w:pict>
          </mc:Fallback>
        </mc:AlternateContent>
      </w:r>
    </w:p>
    <w:p w14:paraId="187622B3" w14:textId="3FF8384C" w:rsidR="00592355" w:rsidRDefault="00592355">
      <w:pPr>
        <w:spacing w:line="360" w:lineRule="auto"/>
      </w:pPr>
      <w:r>
        <w:t xml:space="preserve"> </w:t>
      </w:r>
      <w:r w:rsidRPr="0049252D">
        <w:rPr>
          <w:sz w:val="40"/>
          <w:szCs w:val="40"/>
        </w:rPr>
        <w:t>No</w:t>
      </w:r>
      <w:r>
        <w:t xml:space="preserve"> </w:t>
      </w:r>
      <w:r w:rsidRPr="00592355">
        <w:rPr>
          <w:color w:val="FF0000"/>
          <w:sz w:val="40"/>
          <w:szCs w:val="40"/>
        </w:rPr>
        <w:sym w:font="Symbol" w:char="F0DE"/>
      </w:r>
      <w:r w:rsidRPr="00592355">
        <w:rPr>
          <w:color w:val="FF0000"/>
          <w:sz w:val="40"/>
          <w:szCs w:val="40"/>
        </w:rPr>
        <w:t xml:space="preserve"> </w:t>
      </w:r>
    </w:p>
    <w:p w14:paraId="071DEDB2" w14:textId="77777777" w:rsidR="00592355" w:rsidRDefault="00592355">
      <w:pPr>
        <w:spacing w:line="360" w:lineRule="auto"/>
      </w:pPr>
    </w:p>
    <w:p w14:paraId="6B1442C7" w14:textId="090BF5E9" w:rsidR="00592355" w:rsidRDefault="00592355">
      <w:pPr>
        <w:spacing w:line="360" w:lineRule="auto"/>
        <w:rPr>
          <w:sz w:val="40"/>
          <w:szCs w:val="40"/>
        </w:rPr>
      </w:pPr>
      <w:r>
        <w:t xml:space="preserve">         </w:t>
      </w:r>
      <w:r w:rsidRPr="00592355">
        <w:rPr>
          <w:sz w:val="40"/>
          <w:szCs w:val="40"/>
        </w:rPr>
        <w:sym w:font="Symbol" w:char="F0DF"/>
      </w:r>
      <w:r>
        <w:rPr>
          <w:sz w:val="40"/>
          <w:szCs w:val="40"/>
        </w:rPr>
        <w:t>Yes</w:t>
      </w:r>
    </w:p>
    <w:p w14:paraId="267D1501" w14:textId="02845E54" w:rsidR="00592355" w:rsidRPr="00592355" w:rsidRDefault="00592355">
      <w:pPr>
        <w:spacing w:line="360" w:lineRule="auto"/>
        <w:rPr>
          <w:sz w:val="40"/>
          <w:szCs w:val="40"/>
        </w:rPr>
      </w:pPr>
      <w:r>
        <w:rPr>
          <w:noProof/>
          <w:lang w:val="sv-SE"/>
        </w:rPr>
        <mc:AlternateContent>
          <mc:Choice Requires="wps">
            <w:drawing>
              <wp:anchor distT="0" distB="0" distL="114300" distR="114300" simplePos="0" relativeHeight="251663360" behindDoc="0" locked="0" layoutInCell="1" allowOverlap="1" wp14:anchorId="0D1E831E" wp14:editId="37F0230D">
                <wp:simplePos x="0" y="0"/>
                <wp:positionH relativeFrom="column">
                  <wp:posOffset>3148965</wp:posOffset>
                </wp:positionH>
                <wp:positionV relativeFrom="paragraph">
                  <wp:posOffset>311150</wp:posOffset>
                </wp:positionV>
                <wp:extent cx="1595120" cy="914400"/>
                <wp:effectExtent l="0" t="0" r="30480" b="25400"/>
                <wp:wrapThrough wrapText="bothSides">
                  <wp:wrapPolygon edited="0">
                    <wp:start x="0" y="0"/>
                    <wp:lineTo x="0" y="21600"/>
                    <wp:lineTo x="21669" y="21600"/>
                    <wp:lineTo x="21669" y="0"/>
                    <wp:lineTo x="0" y="0"/>
                  </wp:wrapPolygon>
                </wp:wrapThrough>
                <wp:docPr id="7" name="Rektangel 7"/>
                <wp:cNvGraphicFramePr/>
                <a:graphic xmlns:a="http://schemas.openxmlformats.org/drawingml/2006/main">
                  <a:graphicData uri="http://schemas.microsoft.com/office/word/2010/wordprocessingShape">
                    <wps:wsp>
                      <wps:cNvSpPr/>
                      <wps:spPr>
                        <a:xfrm>
                          <a:off x="0" y="0"/>
                          <a:ext cx="159512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119B93" w14:textId="77777777" w:rsidR="00592355" w:rsidRPr="00592355" w:rsidRDefault="00592355" w:rsidP="00592355">
                            <w:pPr>
                              <w:jc w:val="center"/>
                              <w:rPr>
                                <w:lang w:val="sv-SE"/>
                              </w:rPr>
                            </w:pPr>
                            <w:r>
                              <w:rPr>
                                <w:lang w:val="sv-SE"/>
                              </w:rPr>
                              <w:t xml:space="preserve">Patient NOT </w:t>
                            </w:r>
                            <w:proofErr w:type="spellStart"/>
                            <w:r>
                              <w:rPr>
                                <w:lang w:val="sv-SE"/>
                              </w:rPr>
                              <w:t>INCLUDED</w:t>
                            </w:r>
                            <w:proofErr w:type="spellEnd"/>
                            <w:r>
                              <w:rPr>
                                <w:lang w:val="sv-SE"/>
                              </w:rPr>
                              <w:t xml:space="preserve"> in the </w:t>
                            </w:r>
                            <w:proofErr w:type="spellStart"/>
                            <w:r>
                              <w:rPr>
                                <w:lang w:val="sv-SE"/>
                              </w:rPr>
                              <w:t>NTDB</w:t>
                            </w:r>
                            <w:proofErr w:type="spellEnd"/>
                            <w:r>
                              <w:rPr>
                                <w:lang w:val="sv-S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1E831E" id="Rektangel_x0020_7" o:spid="_x0000_s1028" style="position:absolute;margin-left:247.95pt;margin-top:24.5pt;width:125.6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" fillcolor="white [3201]" strokecolor="#70ad47 [3209]" strokeweight="1pt">
                <v:textbox>
                  <w:txbxContent>
                    <w:p w14:paraId="6E119B93" w14:textId="77777777" w:rsidR="00592355" w:rsidRPr="00592355" w:rsidRDefault="00592355" w:rsidP="00592355">
                      <w:pPr>
                        <w:jc w:val="center"/>
                        <w:rPr>
                          <w:lang w:val="sv-SE"/>
                        </w:rPr>
                      </w:pPr>
                      <w:r>
                        <w:rPr>
                          <w:lang w:val="sv-SE"/>
                        </w:rPr>
                        <w:t xml:space="preserve">Patient NOT </w:t>
                      </w:r>
                      <w:proofErr w:type="spellStart"/>
                      <w:r>
                        <w:rPr>
                          <w:lang w:val="sv-SE"/>
                        </w:rPr>
                        <w:t>INCLUDED</w:t>
                      </w:r>
                      <w:proofErr w:type="spellEnd"/>
                      <w:r>
                        <w:rPr>
                          <w:lang w:val="sv-SE"/>
                        </w:rPr>
                        <w:t xml:space="preserve"> in the </w:t>
                      </w:r>
                      <w:proofErr w:type="spellStart"/>
                      <w:r>
                        <w:rPr>
                          <w:lang w:val="sv-SE"/>
                        </w:rPr>
                        <w:t>NTDB</w:t>
                      </w:r>
                      <w:proofErr w:type="spellEnd"/>
                      <w:r>
                        <w:rPr>
                          <w:lang w:val="sv-SE"/>
                        </w:rPr>
                        <w:t xml:space="preserve"> </w:t>
                      </w:r>
                    </w:p>
                  </w:txbxContent>
                </v:textbox>
                <w10:wrap type="through"/>
              </v:rect>
            </w:pict>
          </mc:Fallback>
        </mc:AlternateContent>
      </w:r>
      <w:r>
        <w:rPr>
          <w:noProof/>
          <w:sz w:val="40"/>
          <w:szCs w:val="40"/>
          <w:lang w:val="sv-SE"/>
        </w:rPr>
        <mc:AlternateContent>
          <mc:Choice Requires="wps">
            <w:drawing>
              <wp:anchor distT="0" distB="0" distL="114300" distR="114300" simplePos="0" relativeHeight="251661312" behindDoc="0" locked="0" layoutInCell="1" allowOverlap="1" wp14:anchorId="1F51F722" wp14:editId="6AEF1179">
                <wp:simplePos x="0" y="0"/>
                <wp:positionH relativeFrom="column">
                  <wp:posOffset>182245</wp:posOffset>
                </wp:positionH>
                <wp:positionV relativeFrom="paragraph">
                  <wp:posOffset>191770</wp:posOffset>
                </wp:positionV>
                <wp:extent cx="2054860" cy="1143000"/>
                <wp:effectExtent l="0" t="0" r="27940" b="25400"/>
                <wp:wrapThrough wrapText="bothSides">
                  <wp:wrapPolygon edited="0">
                    <wp:start x="0" y="0"/>
                    <wp:lineTo x="0" y="21600"/>
                    <wp:lineTo x="21627" y="21600"/>
                    <wp:lineTo x="21627" y="0"/>
                    <wp:lineTo x="0" y="0"/>
                  </wp:wrapPolygon>
                </wp:wrapThrough>
                <wp:docPr id="6" name="Rektangel 6"/>
                <wp:cNvGraphicFramePr/>
                <a:graphic xmlns:a="http://schemas.openxmlformats.org/drawingml/2006/main">
                  <a:graphicData uri="http://schemas.microsoft.com/office/word/2010/wordprocessingShape">
                    <wps:wsp>
                      <wps:cNvSpPr/>
                      <wps:spPr>
                        <a:xfrm>
                          <a:off x="0" y="0"/>
                          <a:ext cx="205486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51EA45" w14:textId="34113CAB" w:rsidR="00592355" w:rsidRDefault="00592355" w:rsidP="00592355">
                            <w:pPr>
                              <w:jc w:val="center"/>
                              <w:rPr>
                                <w:lang w:val="sv-SE"/>
                              </w:rPr>
                            </w:pPr>
                            <w:r>
                              <w:rPr>
                                <w:lang w:val="sv-SE"/>
                              </w:rPr>
                              <w:t xml:space="preserve">Is the </w:t>
                            </w:r>
                            <w:proofErr w:type="spellStart"/>
                            <w:r>
                              <w:rPr>
                                <w:lang w:val="sv-SE"/>
                              </w:rPr>
                              <w:t>diagnostic</w:t>
                            </w:r>
                            <w:proofErr w:type="spellEnd"/>
                            <w:r>
                              <w:rPr>
                                <w:lang w:val="sv-SE"/>
                              </w:rPr>
                              <w:t xml:space="preserve"> </w:t>
                            </w:r>
                            <w:proofErr w:type="spellStart"/>
                            <w:r>
                              <w:rPr>
                                <w:lang w:val="sv-SE"/>
                              </w:rPr>
                              <w:t>code</w:t>
                            </w:r>
                            <w:proofErr w:type="spellEnd"/>
                            <w:r>
                              <w:rPr>
                                <w:lang w:val="sv-SE"/>
                              </w:rPr>
                              <w:t xml:space="preserve"> for </w:t>
                            </w:r>
                            <w:proofErr w:type="spellStart"/>
                            <w:r>
                              <w:rPr>
                                <w:lang w:val="sv-SE"/>
                              </w:rPr>
                              <w:t>any</w:t>
                            </w:r>
                            <w:proofErr w:type="spellEnd"/>
                            <w:r>
                              <w:rPr>
                                <w:lang w:val="sv-SE"/>
                              </w:rPr>
                              <w:t xml:space="preserve"> </w:t>
                            </w:r>
                            <w:proofErr w:type="spellStart"/>
                            <w:r>
                              <w:rPr>
                                <w:lang w:val="sv-SE"/>
                              </w:rPr>
                              <w:t>injury</w:t>
                            </w:r>
                            <w:proofErr w:type="spellEnd"/>
                            <w:r>
                              <w:rPr>
                                <w:lang w:val="sv-SE"/>
                              </w:rPr>
                              <w:t xml:space="preserve"> </w:t>
                            </w:r>
                            <w:proofErr w:type="spellStart"/>
                            <w:r>
                              <w:rPr>
                                <w:lang w:val="sv-SE"/>
                              </w:rPr>
                              <w:t>included</w:t>
                            </w:r>
                            <w:proofErr w:type="spellEnd"/>
                            <w:r>
                              <w:rPr>
                                <w:lang w:val="sv-SE"/>
                              </w:rPr>
                              <w:t xml:space="preserve"> in the </w:t>
                            </w:r>
                            <w:proofErr w:type="spellStart"/>
                            <w:r>
                              <w:rPr>
                                <w:lang w:val="sv-SE"/>
                              </w:rPr>
                              <w:t>following</w:t>
                            </w:r>
                            <w:proofErr w:type="spellEnd"/>
                            <w:r>
                              <w:rPr>
                                <w:lang w:val="sv-SE"/>
                              </w:rPr>
                              <w:t xml:space="preserve"> ICD-10-CM </w:t>
                            </w:r>
                            <w:proofErr w:type="spellStart"/>
                            <w:r>
                              <w:rPr>
                                <w:lang w:val="sv-SE"/>
                              </w:rPr>
                              <w:t>range</w:t>
                            </w:r>
                            <w:proofErr w:type="spellEnd"/>
                            <w:r>
                              <w:rPr>
                                <w:lang w:val="sv-SE"/>
                              </w:rPr>
                              <w:t>?</w:t>
                            </w:r>
                          </w:p>
                          <w:p w14:paraId="502199AC" w14:textId="0758A608" w:rsidR="00592355" w:rsidRPr="00592355" w:rsidRDefault="00592355" w:rsidP="00592355">
                            <w:pPr>
                              <w:jc w:val="center"/>
                              <w:rPr>
                                <w:lang w:val="sv-SE"/>
                              </w:rPr>
                            </w:pPr>
                            <w:r>
                              <w:rPr>
                                <w:lang w:val="sv-SE"/>
                              </w:rPr>
                              <w:t xml:space="preserve">S00-S99, T07, T14, T20-T28, T30-T32, T79.A1-T79.A9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1F722" id="Rektangel_x0020_6" o:spid="_x0000_s1029" style="position:absolute;margin-left:14.35pt;margin-top:15.1pt;width:161.8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" fillcolor="white [3201]" strokecolor="#70ad47 [3209]" strokeweight="1pt">
                <v:textbox>
                  <w:txbxContent>
                    <w:p w14:paraId="5151EA45" w14:textId="34113CAB" w:rsidR="00592355" w:rsidRDefault="00592355" w:rsidP="00592355">
                      <w:pPr>
                        <w:jc w:val="center"/>
                        <w:rPr>
                          <w:lang w:val="sv-SE"/>
                        </w:rPr>
                      </w:pPr>
                      <w:r>
                        <w:rPr>
                          <w:lang w:val="sv-SE"/>
                        </w:rPr>
                        <w:t xml:space="preserve">Is the </w:t>
                      </w:r>
                      <w:proofErr w:type="spellStart"/>
                      <w:r>
                        <w:rPr>
                          <w:lang w:val="sv-SE"/>
                        </w:rPr>
                        <w:t>diagnostic</w:t>
                      </w:r>
                      <w:proofErr w:type="spellEnd"/>
                      <w:r>
                        <w:rPr>
                          <w:lang w:val="sv-SE"/>
                        </w:rPr>
                        <w:t xml:space="preserve"> </w:t>
                      </w:r>
                      <w:proofErr w:type="spellStart"/>
                      <w:r>
                        <w:rPr>
                          <w:lang w:val="sv-SE"/>
                        </w:rPr>
                        <w:t>code</w:t>
                      </w:r>
                      <w:proofErr w:type="spellEnd"/>
                      <w:r>
                        <w:rPr>
                          <w:lang w:val="sv-SE"/>
                        </w:rPr>
                        <w:t xml:space="preserve"> for </w:t>
                      </w:r>
                      <w:proofErr w:type="spellStart"/>
                      <w:r>
                        <w:rPr>
                          <w:lang w:val="sv-SE"/>
                        </w:rPr>
                        <w:t>any</w:t>
                      </w:r>
                      <w:proofErr w:type="spellEnd"/>
                      <w:r>
                        <w:rPr>
                          <w:lang w:val="sv-SE"/>
                        </w:rPr>
                        <w:t xml:space="preserve"> </w:t>
                      </w:r>
                      <w:proofErr w:type="spellStart"/>
                      <w:r>
                        <w:rPr>
                          <w:lang w:val="sv-SE"/>
                        </w:rPr>
                        <w:t>injury</w:t>
                      </w:r>
                      <w:proofErr w:type="spellEnd"/>
                      <w:r>
                        <w:rPr>
                          <w:lang w:val="sv-SE"/>
                        </w:rPr>
                        <w:t xml:space="preserve"> </w:t>
                      </w:r>
                      <w:proofErr w:type="spellStart"/>
                      <w:r>
                        <w:rPr>
                          <w:lang w:val="sv-SE"/>
                        </w:rPr>
                        <w:t>included</w:t>
                      </w:r>
                      <w:proofErr w:type="spellEnd"/>
                      <w:r>
                        <w:rPr>
                          <w:lang w:val="sv-SE"/>
                        </w:rPr>
                        <w:t xml:space="preserve"> in the </w:t>
                      </w:r>
                      <w:proofErr w:type="spellStart"/>
                      <w:r>
                        <w:rPr>
                          <w:lang w:val="sv-SE"/>
                        </w:rPr>
                        <w:t>following</w:t>
                      </w:r>
                      <w:proofErr w:type="spellEnd"/>
                      <w:r>
                        <w:rPr>
                          <w:lang w:val="sv-SE"/>
                        </w:rPr>
                        <w:t xml:space="preserve"> ICD-10-CM </w:t>
                      </w:r>
                      <w:proofErr w:type="spellStart"/>
                      <w:r>
                        <w:rPr>
                          <w:lang w:val="sv-SE"/>
                        </w:rPr>
                        <w:t>range</w:t>
                      </w:r>
                      <w:proofErr w:type="spellEnd"/>
                      <w:r>
                        <w:rPr>
                          <w:lang w:val="sv-SE"/>
                        </w:rPr>
                        <w:t>?</w:t>
                      </w:r>
                    </w:p>
                    <w:p w14:paraId="502199AC" w14:textId="0758A608" w:rsidR="00592355" w:rsidRPr="00592355" w:rsidRDefault="00592355" w:rsidP="00592355">
                      <w:pPr>
                        <w:jc w:val="center"/>
                        <w:rPr>
                          <w:lang w:val="sv-SE"/>
                        </w:rPr>
                      </w:pPr>
                      <w:r>
                        <w:rPr>
                          <w:lang w:val="sv-SE"/>
                        </w:rPr>
                        <w:t xml:space="preserve">S00-S99, T07, T14, T20-T28, T30-T32, T79.A1-T79.A9 </w:t>
                      </w:r>
                    </w:p>
                  </w:txbxContent>
                </v:textbox>
                <w10:wrap type="through"/>
              </v:rect>
            </w:pict>
          </mc:Fallback>
        </mc:AlternateContent>
      </w:r>
    </w:p>
    <w:p w14:paraId="50B0DBEA" w14:textId="14364F14" w:rsidR="00592355" w:rsidRDefault="00592355">
      <w:pPr>
        <w:spacing w:line="360" w:lineRule="auto"/>
      </w:pPr>
    </w:p>
    <w:p w14:paraId="2BF189CF" w14:textId="0C2A92C2" w:rsidR="00592355" w:rsidRDefault="00592355">
      <w:pPr>
        <w:spacing w:line="360" w:lineRule="auto"/>
      </w:pPr>
      <w:r>
        <w:rPr>
          <w:sz w:val="40"/>
          <w:szCs w:val="40"/>
        </w:rPr>
        <w:t xml:space="preserve">   </w:t>
      </w:r>
      <w:r w:rsidRPr="00592355">
        <w:rPr>
          <w:color w:val="FF0000"/>
          <w:sz w:val="40"/>
          <w:szCs w:val="40"/>
        </w:rPr>
        <w:sym w:font="Symbol" w:char="F0DE"/>
      </w:r>
    </w:p>
    <w:p w14:paraId="6C408FF5" w14:textId="77777777" w:rsidR="00592355" w:rsidRDefault="00592355">
      <w:pPr>
        <w:spacing w:line="360" w:lineRule="auto"/>
      </w:pPr>
    </w:p>
    <w:p w14:paraId="03DF87F8" w14:textId="5051688A" w:rsidR="00592355" w:rsidRDefault="00592355">
      <w:pPr>
        <w:spacing w:line="360" w:lineRule="auto"/>
        <w:rPr>
          <w:sz w:val="40"/>
          <w:szCs w:val="40"/>
        </w:rPr>
      </w:pPr>
      <w:r>
        <w:rPr>
          <w:sz w:val="40"/>
          <w:szCs w:val="40"/>
        </w:rPr>
        <w:t xml:space="preserve">     </w:t>
      </w:r>
      <w:r w:rsidRPr="00592355">
        <w:rPr>
          <w:sz w:val="40"/>
          <w:szCs w:val="40"/>
        </w:rPr>
        <w:sym w:font="Symbol" w:char="F0DF"/>
      </w:r>
    </w:p>
    <w:p w14:paraId="474F8BD6" w14:textId="1304B54F" w:rsidR="00592355" w:rsidRDefault="00592355">
      <w:pPr>
        <w:spacing w:line="360" w:lineRule="auto"/>
      </w:pPr>
      <w:r>
        <w:rPr>
          <w:noProof/>
          <w:lang w:val="sv-SE"/>
        </w:rPr>
        <mc:AlternateContent>
          <mc:Choice Requires="wps">
            <w:drawing>
              <wp:anchor distT="0" distB="0" distL="114300" distR="114300" simplePos="0" relativeHeight="251664384" behindDoc="0" locked="0" layoutInCell="1" allowOverlap="1" wp14:anchorId="36AC633A" wp14:editId="03FF6458">
                <wp:simplePos x="0" y="0"/>
                <wp:positionH relativeFrom="column">
                  <wp:posOffset>182245</wp:posOffset>
                </wp:positionH>
                <wp:positionV relativeFrom="paragraph">
                  <wp:posOffset>235585</wp:posOffset>
                </wp:positionV>
                <wp:extent cx="2054860" cy="1259840"/>
                <wp:effectExtent l="0" t="0" r="27940" b="35560"/>
                <wp:wrapThrough wrapText="bothSides">
                  <wp:wrapPolygon edited="0">
                    <wp:start x="0" y="0"/>
                    <wp:lineTo x="0" y="21774"/>
                    <wp:lineTo x="21627" y="21774"/>
                    <wp:lineTo x="21627" y="0"/>
                    <wp:lineTo x="0" y="0"/>
                  </wp:wrapPolygon>
                </wp:wrapThrough>
                <wp:docPr id="9" name="Rektangel 9"/>
                <wp:cNvGraphicFramePr/>
                <a:graphic xmlns:a="http://schemas.openxmlformats.org/drawingml/2006/main">
                  <a:graphicData uri="http://schemas.microsoft.com/office/word/2010/wordprocessingShape">
                    <wps:wsp>
                      <wps:cNvSpPr/>
                      <wps:spPr>
                        <a:xfrm>
                          <a:off x="0" y="0"/>
                          <a:ext cx="2054860" cy="1259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9624A6" w14:textId="77B9350B" w:rsidR="00592355" w:rsidRPr="00592355" w:rsidRDefault="00592355" w:rsidP="00592355">
                            <w:pPr>
                              <w:jc w:val="center"/>
                              <w:rPr>
                                <w:lang w:val="sv-SE"/>
                              </w:rPr>
                            </w:pPr>
                            <w:proofErr w:type="spellStart"/>
                            <w:r>
                              <w:rPr>
                                <w:lang w:val="sv-SE"/>
                              </w:rPr>
                              <w:t>Did</w:t>
                            </w:r>
                            <w:proofErr w:type="spellEnd"/>
                            <w:r>
                              <w:rPr>
                                <w:lang w:val="sv-SE"/>
                              </w:rPr>
                              <w:t xml:space="preserve"> the patient </w:t>
                            </w:r>
                            <w:proofErr w:type="spellStart"/>
                            <w:r>
                              <w:rPr>
                                <w:lang w:val="sv-SE"/>
                              </w:rPr>
                              <w:t>sustain</w:t>
                            </w:r>
                            <w:proofErr w:type="spellEnd"/>
                            <w:r>
                              <w:rPr>
                                <w:lang w:val="sv-SE"/>
                              </w:rPr>
                              <w:t xml:space="preserve"> at </w:t>
                            </w:r>
                            <w:proofErr w:type="spellStart"/>
                            <w:r>
                              <w:rPr>
                                <w:lang w:val="sv-SE"/>
                              </w:rPr>
                              <w:t>least</w:t>
                            </w:r>
                            <w:proofErr w:type="spellEnd"/>
                            <w:r>
                              <w:rPr>
                                <w:lang w:val="sv-SE"/>
                              </w:rPr>
                              <w:t xml:space="preserve"> </w:t>
                            </w:r>
                            <w:proofErr w:type="spellStart"/>
                            <w:r>
                              <w:rPr>
                                <w:lang w:val="sv-SE"/>
                              </w:rPr>
                              <w:t>one</w:t>
                            </w:r>
                            <w:proofErr w:type="spellEnd"/>
                            <w:r>
                              <w:rPr>
                                <w:lang w:val="sv-SE"/>
                              </w:rPr>
                              <w:t xml:space="preserve"> </w:t>
                            </w:r>
                            <w:proofErr w:type="spellStart"/>
                            <w:r>
                              <w:rPr>
                                <w:lang w:val="sv-SE"/>
                              </w:rPr>
                              <w:t>injury</w:t>
                            </w:r>
                            <w:proofErr w:type="spellEnd"/>
                            <w:r>
                              <w:rPr>
                                <w:lang w:val="sv-SE"/>
                              </w:rPr>
                              <w:t xml:space="preserve"> </w:t>
                            </w:r>
                            <w:proofErr w:type="spellStart"/>
                            <w:r>
                              <w:rPr>
                                <w:lang w:val="sv-SE"/>
                              </w:rPr>
                              <w:t>with</w:t>
                            </w:r>
                            <w:proofErr w:type="spellEnd"/>
                            <w:r>
                              <w:rPr>
                                <w:lang w:val="sv-SE"/>
                              </w:rPr>
                              <w:t xml:space="preserve"> a </w:t>
                            </w:r>
                            <w:proofErr w:type="spellStart"/>
                            <w:r>
                              <w:rPr>
                                <w:lang w:val="sv-SE"/>
                              </w:rPr>
                              <w:t>diagnosis</w:t>
                            </w:r>
                            <w:proofErr w:type="spellEnd"/>
                            <w:r>
                              <w:rPr>
                                <w:lang w:val="sv-SE"/>
                              </w:rPr>
                              <w:t xml:space="preserve"> </w:t>
                            </w:r>
                            <w:proofErr w:type="spellStart"/>
                            <w:r>
                              <w:rPr>
                                <w:lang w:val="sv-SE"/>
                              </w:rPr>
                              <w:t>code</w:t>
                            </w:r>
                            <w:proofErr w:type="spellEnd"/>
                            <w:r>
                              <w:rPr>
                                <w:lang w:val="sv-SE"/>
                              </w:rPr>
                              <w:t xml:space="preserve"> </w:t>
                            </w:r>
                            <w:proofErr w:type="spellStart"/>
                            <w:r>
                              <w:rPr>
                                <w:lang w:val="sv-SE"/>
                              </w:rPr>
                              <w:t>outside</w:t>
                            </w:r>
                            <w:proofErr w:type="spellEnd"/>
                            <w:r>
                              <w:rPr>
                                <w:lang w:val="sv-SE"/>
                              </w:rPr>
                              <w:t xml:space="preserve"> the </w:t>
                            </w:r>
                            <w:proofErr w:type="spellStart"/>
                            <w:r>
                              <w:rPr>
                                <w:lang w:val="sv-SE"/>
                              </w:rPr>
                              <w:t>ranges</w:t>
                            </w:r>
                            <w:proofErr w:type="spellEnd"/>
                            <w:r>
                              <w:rPr>
                                <w:lang w:val="sv-SE"/>
                              </w:rPr>
                              <w:t xml:space="preserve"> </w:t>
                            </w:r>
                            <w:proofErr w:type="spellStart"/>
                            <w:r>
                              <w:rPr>
                                <w:lang w:val="sv-SE"/>
                              </w:rPr>
                              <w:t>of</w:t>
                            </w:r>
                            <w:proofErr w:type="spellEnd"/>
                            <w:r>
                              <w:rPr>
                                <w:lang w:val="sv-SE"/>
                              </w:rPr>
                              <w:t xml:space="preserve"> ICD-10-CM </w:t>
                            </w:r>
                            <w:proofErr w:type="spellStart"/>
                            <w:r>
                              <w:rPr>
                                <w:lang w:val="sv-SE"/>
                              </w:rPr>
                              <w:t>codes</w:t>
                            </w:r>
                            <w:proofErr w:type="spellEnd"/>
                            <w:r>
                              <w:rPr>
                                <w:lang w:val="sv-SE"/>
                              </w:rPr>
                              <w:t xml:space="preserve"> </w:t>
                            </w:r>
                            <w:proofErr w:type="spellStart"/>
                            <w:r>
                              <w:rPr>
                                <w:lang w:val="sv-SE"/>
                              </w:rPr>
                              <w:t>below</w:t>
                            </w:r>
                            <w:proofErr w:type="spellEnd"/>
                            <w:r>
                              <w:rPr>
                                <w:lang w:val="sv-SE"/>
                              </w:rPr>
                              <w:t>? S00, S10</w:t>
                            </w:r>
                            <w:r w:rsidR="0049252D">
                              <w:rPr>
                                <w:lang w:val="sv-SE"/>
                              </w:rPr>
                              <w:t>, S20, S30, S40, S50, S60, S70, S80, S90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C633A" id="Rektangel_x0020_9" o:spid="_x0000_s1030" style="position:absolute;margin-left:14.35pt;margin-top:18.55pt;width:161.8pt;height:9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" fillcolor="white [3201]" strokecolor="#70ad47 [3209]" strokeweight="1pt">
                <v:textbox>
                  <w:txbxContent>
                    <w:p w14:paraId="269624A6" w14:textId="77B9350B" w:rsidR="00592355" w:rsidRPr="00592355" w:rsidRDefault="00592355" w:rsidP="00592355">
                      <w:pPr>
                        <w:jc w:val="center"/>
                        <w:rPr>
                          <w:lang w:val="sv-SE"/>
                        </w:rPr>
                      </w:pPr>
                      <w:proofErr w:type="spellStart"/>
                      <w:r>
                        <w:rPr>
                          <w:lang w:val="sv-SE"/>
                        </w:rPr>
                        <w:t>Did</w:t>
                      </w:r>
                      <w:proofErr w:type="spellEnd"/>
                      <w:r>
                        <w:rPr>
                          <w:lang w:val="sv-SE"/>
                        </w:rPr>
                        <w:t xml:space="preserve"> the patient </w:t>
                      </w:r>
                      <w:proofErr w:type="spellStart"/>
                      <w:r>
                        <w:rPr>
                          <w:lang w:val="sv-SE"/>
                        </w:rPr>
                        <w:t>sustain</w:t>
                      </w:r>
                      <w:proofErr w:type="spellEnd"/>
                      <w:r>
                        <w:rPr>
                          <w:lang w:val="sv-SE"/>
                        </w:rPr>
                        <w:t xml:space="preserve"> at </w:t>
                      </w:r>
                      <w:proofErr w:type="spellStart"/>
                      <w:r>
                        <w:rPr>
                          <w:lang w:val="sv-SE"/>
                        </w:rPr>
                        <w:t>least</w:t>
                      </w:r>
                      <w:proofErr w:type="spellEnd"/>
                      <w:r>
                        <w:rPr>
                          <w:lang w:val="sv-SE"/>
                        </w:rPr>
                        <w:t xml:space="preserve"> </w:t>
                      </w:r>
                      <w:proofErr w:type="spellStart"/>
                      <w:r>
                        <w:rPr>
                          <w:lang w:val="sv-SE"/>
                        </w:rPr>
                        <w:t>one</w:t>
                      </w:r>
                      <w:proofErr w:type="spellEnd"/>
                      <w:r>
                        <w:rPr>
                          <w:lang w:val="sv-SE"/>
                        </w:rPr>
                        <w:t xml:space="preserve"> </w:t>
                      </w:r>
                      <w:proofErr w:type="spellStart"/>
                      <w:r>
                        <w:rPr>
                          <w:lang w:val="sv-SE"/>
                        </w:rPr>
                        <w:t>injury</w:t>
                      </w:r>
                      <w:proofErr w:type="spellEnd"/>
                      <w:r>
                        <w:rPr>
                          <w:lang w:val="sv-SE"/>
                        </w:rPr>
                        <w:t xml:space="preserve"> </w:t>
                      </w:r>
                      <w:proofErr w:type="spellStart"/>
                      <w:r>
                        <w:rPr>
                          <w:lang w:val="sv-SE"/>
                        </w:rPr>
                        <w:t>with</w:t>
                      </w:r>
                      <w:proofErr w:type="spellEnd"/>
                      <w:r>
                        <w:rPr>
                          <w:lang w:val="sv-SE"/>
                        </w:rPr>
                        <w:t xml:space="preserve"> a </w:t>
                      </w:r>
                      <w:proofErr w:type="spellStart"/>
                      <w:r>
                        <w:rPr>
                          <w:lang w:val="sv-SE"/>
                        </w:rPr>
                        <w:t>diagnosis</w:t>
                      </w:r>
                      <w:proofErr w:type="spellEnd"/>
                      <w:r>
                        <w:rPr>
                          <w:lang w:val="sv-SE"/>
                        </w:rPr>
                        <w:t xml:space="preserve"> </w:t>
                      </w:r>
                      <w:proofErr w:type="spellStart"/>
                      <w:r>
                        <w:rPr>
                          <w:lang w:val="sv-SE"/>
                        </w:rPr>
                        <w:t>code</w:t>
                      </w:r>
                      <w:proofErr w:type="spellEnd"/>
                      <w:r>
                        <w:rPr>
                          <w:lang w:val="sv-SE"/>
                        </w:rPr>
                        <w:t xml:space="preserve"> </w:t>
                      </w:r>
                      <w:proofErr w:type="spellStart"/>
                      <w:r>
                        <w:rPr>
                          <w:lang w:val="sv-SE"/>
                        </w:rPr>
                        <w:t>outside</w:t>
                      </w:r>
                      <w:proofErr w:type="spellEnd"/>
                      <w:r>
                        <w:rPr>
                          <w:lang w:val="sv-SE"/>
                        </w:rPr>
                        <w:t xml:space="preserve"> the </w:t>
                      </w:r>
                      <w:proofErr w:type="spellStart"/>
                      <w:r>
                        <w:rPr>
                          <w:lang w:val="sv-SE"/>
                        </w:rPr>
                        <w:t>ranges</w:t>
                      </w:r>
                      <w:proofErr w:type="spellEnd"/>
                      <w:r>
                        <w:rPr>
                          <w:lang w:val="sv-SE"/>
                        </w:rPr>
                        <w:t xml:space="preserve"> </w:t>
                      </w:r>
                      <w:proofErr w:type="spellStart"/>
                      <w:r>
                        <w:rPr>
                          <w:lang w:val="sv-SE"/>
                        </w:rPr>
                        <w:t>of</w:t>
                      </w:r>
                      <w:proofErr w:type="spellEnd"/>
                      <w:r>
                        <w:rPr>
                          <w:lang w:val="sv-SE"/>
                        </w:rPr>
                        <w:t xml:space="preserve"> ICD-10-CM </w:t>
                      </w:r>
                      <w:proofErr w:type="spellStart"/>
                      <w:r>
                        <w:rPr>
                          <w:lang w:val="sv-SE"/>
                        </w:rPr>
                        <w:t>codes</w:t>
                      </w:r>
                      <w:proofErr w:type="spellEnd"/>
                      <w:r>
                        <w:rPr>
                          <w:lang w:val="sv-SE"/>
                        </w:rPr>
                        <w:t xml:space="preserve"> </w:t>
                      </w:r>
                      <w:proofErr w:type="spellStart"/>
                      <w:r>
                        <w:rPr>
                          <w:lang w:val="sv-SE"/>
                        </w:rPr>
                        <w:t>below</w:t>
                      </w:r>
                      <w:proofErr w:type="spellEnd"/>
                      <w:r>
                        <w:rPr>
                          <w:lang w:val="sv-SE"/>
                        </w:rPr>
                        <w:t>? S00, S10</w:t>
                      </w:r>
                      <w:r w:rsidR="0049252D">
                        <w:rPr>
                          <w:lang w:val="sv-SE"/>
                        </w:rPr>
                        <w:t>, S20, S30, S40, S50, S60, S70, S80, S90</w:t>
                      </w:r>
                    </w:p>
                  </w:txbxContent>
                </v:textbox>
                <w10:wrap type="through"/>
              </v:rect>
            </w:pict>
          </mc:Fallback>
        </mc:AlternateContent>
      </w:r>
    </w:p>
    <w:p w14:paraId="127D7B9F" w14:textId="627B40AE" w:rsidR="00592355" w:rsidRDefault="0049252D">
      <w:pPr>
        <w:spacing w:line="360" w:lineRule="auto"/>
      </w:pPr>
      <w:r>
        <w:rPr>
          <w:noProof/>
          <w:lang w:val="sv-SE"/>
        </w:rPr>
        <mc:AlternateContent>
          <mc:Choice Requires="wps">
            <w:drawing>
              <wp:anchor distT="0" distB="0" distL="114300" distR="114300" simplePos="0" relativeHeight="251666432" behindDoc="0" locked="0" layoutInCell="1" allowOverlap="1" wp14:anchorId="2458C763" wp14:editId="179AB8EE">
                <wp:simplePos x="0" y="0"/>
                <wp:positionH relativeFrom="column">
                  <wp:posOffset>3148965</wp:posOffset>
                </wp:positionH>
                <wp:positionV relativeFrom="paragraph">
                  <wp:posOffset>205740</wp:posOffset>
                </wp:positionV>
                <wp:extent cx="1595120" cy="914400"/>
                <wp:effectExtent l="0" t="0" r="30480" b="25400"/>
                <wp:wrapThrough wrapText="bothSides">
                  <wp:wrapPolygon edited="0">
                    <wp:start x="0" y="0"/>
                    <wp:lineTo x="0" y="21600"/>
                    <wp:lineTo x="21669" y="21600"/>
                    <wp:lineTo x="21669" y="0"/>
                    <wp:lineTo x="0" y="0"/>
                  </wp:wrapPolygon>
                </wp:wrapThrough>
                <wp:docPr id="10" name="Rektangel 10"/>
                <wp:cNvGraphicFramePr/>
                <a:graphic xmlns:a="http://schemas.openxmlformats.org/drawingml/2006/main">
                  <a:graphicData uri="http://schemas.microsoft.com/office/word/2010/wordprocessingShape">
                    <wps:wsp>
                      <wps:cNvSpPr/>
                      <wps:spPr>
                        <a:xfrm>
                          <a:off x="0" y="0"/>
                          <a:ext cx="159512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94F3A" w14:textId="77777777" w:rsidR="0049252D" w:rsidRPr="00592355" w:rsidRDefault="0049252D" w:rsidP="0049252D">
                            <w:pPr>
                              <w:jc w:val="center"/>
                              <w:rPr>
                                <w:lang w:val="sv-SE"/>
                              </w:rPr>
                            </w:pPr>
                            <w:r>
                              <w:rPr>
                                <w:lang w:val="sv-SE"/>
                              </w:rPr>
                              <w:t xml:space="preserve">Patient NOT </w:t>
                            </w:r>
                            <w:proofErr w:type="spellStart"/>
                            <w:r>
                              <w:rPr>
                                <w:lang w:val="sv-SE"/>
                              </w:rPr>
                              <w:t>INCLUDED</w:t>
                            </w:r>
                            <w:proofErr w:type="spellEnd"/>
                            <w:r>
                              <w:rPr>
                                <w:lang w:val="sv-SE"/>
                              </w:rPr>
                              <w:t xml:space="preserve"> in the </w:t>
                            </w:r>
                            <w:proofErr w:type="spellStart"/>
                            <w:r>
                              <w:rPr>
                                <w:lang w:val="sv-SE"/>
                              </w:rPr>
                              <w:t>NTDB</w:t>
                            </w:r>
                            <w:proofErr w:type="spellEnd"/>
                            <w:r>
                              <w:rPr>
                                <w:lang w:val="sv-S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C763" id="Rektangel_x0020_10" o:spid="_x0000_s1031" style="position:absolute;margin-left:247.95pt;margin-top:16.2pt;width:125.6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" fillcolor="white [3201]" strokecolor="#70ad47 [3209]" strokeweight="1pt">
                <v:textbox>
                  <w:txbxContent>
                    <w:p w14:paraId="57094F3A" w14:textId="77777777" w:rsidR="0049252D" w:rsidRPr="00592355" w:rsidRDefault="0049252D" w:rsidP="0049252D">
                      <w:pPr>
                        <w:jc w:val="center"/>
                        <w:rPr>
                          <w:lang w:val="sv-SE"/>
                        </w:rPr>
                      </w:pPr>
                      <w:r>
                        <w:rPr>
                          <w:lang w:val="sv-SE"/>
                        </w:rPr>
                        <w:t xml:space="preserve">Patient NOT </w:t>
                      </w:r>
                      <w:proofErr w:type="spellStart"/>
                      <w:r>
                        <w:rPr>
                          <w:lang w:val="sv-SE"/>
                        </w:rPr>
                        <w:t>INCLUDED</w:t>
                      </w:r>
                      <w:proofErr w:type="spellEnd"/>
                      <w:r>
                        <w:rPr>
                          <w:lang w:val="sv-SE"/>
                        </w:rPr>
                        <w:t xml:space="preserve"> in the </w:t>
                      </w:r>
                      <w:proofErr w:type="spellStart"/>
                      <w:r>
                        <w:rPr>
                          <w:lang w:val="sv-SE"/>
                        </w:rPr>
                        <w:t>NTDB</w:t>
                      </w:r>
                      <w:proofErr w:type="spellEnd"/>
                      <w:r>
                        <w:rPr>
                          <w:lang w:val="sv-SE"/>
                        </w:rPr>
                        <w:t xml:space="preserve"> </w:t>
                      </w:r>
                    </w:p>
                  </w:txbxContent>
                </v:textbox>
                <w10:wrap type="through"/>
              </v:rect>
            </w:pict>
          </mc:Fallback>
        </mc:AlternateContent>
      </w:r>
    </w:p>
    <w:p w14:paraId="316FE02E" w14:textId="07EB21C5" w:rsidR="00592355" w:rsidRDefault="00592355">
      <w:pPr>
        <w:spacing w:line="360" w:lineRule="auto"/>
      </w:pPr>
    </w:p>
    <w:p w14:paraId="2BF80932" w14:textId="25E449F2" w:rsidR="00592355" w:rsidRDefault="0049252D">
      <w:pPr>
        <w:spacing w:line="360" w:lineRule="auto"/>
      </w:pPr>
      <w:r>
        <w:rPr>
          <w:color w:val="FF0000"/>
          <w:sz w:val="40"/>
          <w:szCs w:val="40"/>
        </w:rPr>
        <w:t xml:space="preserve">   </w:t>
      </w:r>
      <w:r w:rsidRPr="00592355">
        <w:rPr>
          <w:color w:val="FF0000"/>
          <w:sz w:val="40"/>
          <w:szCs w:val="40"/>
        </w:rPr>
        <w:sym w:font="Symbol" w:char="F0DE"/>
      </w:r>
      <w:r>
        <w:rPr>
          <w:color w:val="FF0000"/>
          <w:sz w:val="40"/>
          <w:szCs w:val="40"/>
        </w:rPr>
        <w:t xml:space="preserve">  </w:t>
      </w:r>
    </w:p>
    <w:p w14:paraId="65859DC0" w14:textId="32D6BB7D" w:rsidR="00592355" w:rsidRDefault="00592355">
      <w:pPr>
        <w:spacing w:line="360" w:lineRule="auto"/>
      </w:pPr>
    </w:p>
    <w:p w14:paraId="4B905FA3" w14:textId="6B525345" w:rsidR="0049252D" w:rsidRDefault="0049252D">
      <w:pPr>
        <w:spacing w:line="360" w:lineRule="auto"/>
        <w:rPr>
          <w:sz w:val="40"/>
          <w:szCs w:val="40"/>
        </w:rPr>
      </w:pPr>
      <w:r>
        <w:rPr>
          <w:sz w:val="40"/>
          <w:szCs w:val="40"/>
        </w:rPr>
        <w:t xml:space="preserve">     </w:t>
      </w:r>
      <w:r w:rsidRPr="00592355">
        <w:rPr>
          <w:sz w:val="40"/>
          <w:szCs w:val="40"/>
        </w:rPr>
        <w:sym w:font="Symbol" w:char="F0DF"/>
      </w:r>
    </w:p>
    <w:p w14:paraId="7AA4198A" w14:textId="77777777" w:rsidR="0049252D" w:rsidRDefault="0049252D">
      <w:pPr>
        <w:spacing w:line="360" w:lineRule="auto"/>
        <w:rPr>
          <w:sz w:val="40"/>
          <w:szCs w:val="40"/>
        </w:rPr>
      </w:pPr>
    </w:p>
    <w:p w14:paraId="0474CF7A" w14:textId="33C3FB22" w:rsidR="0049252D" w:rsidRDefault="0049252D">
      <w:pPr>
        <w:spacing w:line="360" w:lineRule="auto"/>
        <w:rPr>
          <w:sz w:val="40"/>
          <w:szCs w:val="40"/>
        </w:rPr>
      </w:pPr>
      <w:r>
        <w:rPr>
          <w:sz w:val="40"/>
          <w:szCs w:val="40"/>
        </w:rPr>
        <w:t>Continue to step #2</w:t>
      </w:r>
    </w:p>
    <w:p w14:paraId="2EB321D6" w14:textId="3DDAE767" w:rsidR="0049252D" w:rsidRDefault="00C32E5E">
      <w:pPr>
        <w:spacing w:line="360" w:lineRule="auto"/>
        <w:rPr>
          <w:sz w:val="40"/>
          <w:szCs w:val="40"/>
        </w:rPr>
      </w:pPr>
      <w:r>
        <w:rPr>
          <w:noProof/>
          <w:sz w:val="40"/>
          <w:szCs w:val="40"/>
          <w:lang w:val="sv-SE"/>
        </w:rPr>
        <w:lastRenderedPageBreak/>
        <mc:AlternateContent>
          <mc:Choice Requires="wps">
            <w:drawing>
              <wp:anchor distT="0" distB="0" distL="114300" distR="114300" simplePos="0" relativeHeight="251667456" behindDoc="0" locked="0" layoutInCell="1" allowOverlap="1" wp14:anchorId="03DA5F30" wp14:editId="6FEEFECB">
                <wp:simplePos x="0" y="0"/>
                <wp:positionH relativeFrom="column">
                  <wp:posOffset>184150</wp:posOffset>
                </wp:positionH>
                <wp:positionV relativeFrom="paragraph">
                  <wp:posOffset>154305</wp:posOffset>
                </wp:positionV>
                <wp:extent cx="1711960" cy="548005"/>
                <wp:effectExtent l="0" t="0" r="15240" b="36195"/>
                <wp:wrapThrough wrapText="bothSides">
                  <wp:wrapPolygon edited="0">
                    <wp:start x="0" y="0"/>
                    <wp:lineTo x="0" y="22025"/>
                    <wp:lineTo x="21472" y="22025"/>
                    <wp:lineTo x="21472" y="0"/>
                    <wp:lineTo x="0" y="0"/>
                  </wp:wrapPolygon>
                </wp:wrapThrough>
                <wp:docPr id="11" name="Rektangel 11"/>
                <wp:cNvGraphicFramePr/>
                <a:graphic xmlns:a="http://schemas.openxmlformats.org/drawingml/2006/main">
                  <a:graphicData uri="http://schemas.microsoft.com/office/word/2010/wordprocessingShape">
                    <wps:wsp>
                      <wps:cNvSpPr/>
                      <wps:spPr>
                        <a:xfrm>
                          <a:off x="0" y="0"/>
                          <a:ext cx="1711960" cy="5480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19562B" w14:textId="2739B144" w:rsidR="0049252D" w:rsidRPr="0049252D" w:rsidRDefault="0049252D" w:rsidP="0049252D">
                            <w:pPr>
                              <w:jc w:val="center"/>
                              <w:rPr>
                                <w:lang w:val="sv-SE"/>
                              </w:rPr>
                            </w:pPr>
                            <w:proofErr w:type="spellStart"/>
                            <w:r>
                              <w:rPr>
                                <w:lang w:val="sv-SE"/>
                              </w:rPr>
                              <w:t>Did</w:t>
                            </w:r>
                            <w:proofErr w:type="spellEnd"/>
                            <w:r>
                              <w:rPr>
                                <w:lang w:val="sv-SE"/>
                              </w:rPr>
                              <w:t xml:space="preserve"> the </w:t>
                            </w:r>
                            <w:proofErr w:type="spellStart"/>
                            <w:r>
                              <w:rPr>
                                <w:lang w:val="sv-SE"/>
                              </w:rPr>
                              <w:t>patient’s</w:t>
                            </w:r>
                            <w:proofErr w:type="spellEnd"/>
                            <w:r>
                              <w:rPr>
                                <w:lang w:val="sv-SE"/>
                              </w:rPr>
                              <w:t xml:space="preserve"> </w:t>
                            </w:r>
                            <w:proofErr w:type="spellStart"/>
                            <w:r>
                              <w:rPr>
                                <w:lang w:val="sv-SE"/>
                              </w:rPr>
                              <w:t>injury</w:t>
                            </w:r>
                            <w:proofErr w:type="spellEnd"/>
                            <w:r>
                              <w:rPr>
                                <w:lang w:val="sv-SE"/>
                              </w:rPr>
                              <w:t xml:space="preserve"> </w:t>
                            </w:r>
                            <w:proofErr w:type="spellStart"/>
                            <w:r>
                              <w:rPr>
                                <w:lang w:val="sv-SE"/>
                              </w:rPr>
                              <w:t>result</w:t>
                            </w:r>
                            <w:proofErr w:type="spellEnd"/>
                            <w:r>
                              <w:rPr>
                                <w:lang w:val="sv-SE"/>
                              </w:rPr>
                              <w:t xml:space="preserve"> in </w:t>
                            </w:r>
                            <w:proofErr w:type="spellStart"/>
                            <w:r>
                              <w:rPr>
                                <w:lang w:val="sv-SE"/>
                              </w:rPr>
                              <w:t>death</w:t>
                            </w:r>
                            <w:proofErr w:type="spellEnd"/>
                            <w:r>
                              <w:rPr>
                                <w:lang w:val="sv-S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A5F30" id="Rektangel_x0020_11" o:spid="_x0000_s1032" style="position:absolute;margin-left:14.5pt;margin-top:12.15pt;width:134.8pt;height:4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" fillcolor="white [3201]" strokecolor="#70ad47 [3209]" strokeweight="1pt">
                <v:textbox>
                  <w:txbxContent>
                    <w:p w14:paraId="5819562B" w14:textId="2739B144" w:rsidR="0049252D" w:rsidRPr="0049252D" w:rsidRDefault="0049252D" w:rsidP="0049252D">
                      <w:pPr>
                        <w:jc w:val="center"/>
                        <w:rPr>
                          <w:lang w:val="sv-SE"/>
                        </w:rPr>
                      </w:pPr>
                      <w:proofErr w:type="spellStart"/>
                      <w:r>
                        <w:rPr>
                          <w:lang w:val="sv-SE"/>
                        </w:rPr>
                        <w:t>Did</w:t>
                      </w:r>
                      <w:proofErr w:type="spellEnd"/>
                      <w:r>
                        <w:rPr>
                          <w:lang w:val="sv-SE"/>
                        </w:rPr>
                        <w:t xml:space="preserve"> the </w:t>
                      </w:r>
                      <w:proofErr w:type="spellStart"/>
                      <w:r>
                        <w:rPr>
                          <w:lang w:val="sv-SE"/>
                        </w:rPr>
                        <w:t>patient’s</w:t>
                      </w:r>
                      <w:proofErr w:type="spellEnd"/>
                      <w:r>
                        <w:rPr>
                          <w:lang w:val="sv-SE"/>
                        </w:rPr>
                        <w:t xml:space="preserve"> </w:t>
                      </w:r>
                      <w:proofErr w:type="spellStart"/>
                      <w:r>
                        <w:rPr>
                          <w:lang w:val="sv-SE"/>
                        </w:rPr>
                        <w:t>injury</w:t>
                      </w:r>
                      <w:proofErr w:type="spellEnd"/>
                      <w:r>
                        <w:rPr>
                          <w:lang w:val="sv-SE"/>
                        </w:rPr>
                        <w:t xml:space="preserve"> </w:t>
                      </w:r>
                      <w:proofErr w:type="spellStart"/>
                      <w:r>
                        <w:rPr>
                          <w:lang w:val="sv-SE"/>
                        </w:rPr>
                        <w:t>result</w:t>
                      </w:r>
                      <w:proofErr w:type="spellEnd"/>
                      <w:r>
                        <w:rPr>
                          <w:lang w:val="sv-SE"/>
                        </w:rPr>
                        <w:t xml:space="preserve"> in </w:t>
                      </w:r>
                      <w:proofErr w:type="spellStart"/>
                      <w:r>
                        <w:rPr>
                          <w:lang w:val="sv-SE"/>
                        </w:rPr>
                        <w:t>death</w:t>
                      </w:r>
                      <w:proofErr w:type="spellEnd"/>
                      <w:r>
                        <w:rPr>
                          <w:lang w:val="sv-SE"/>
                        </w:rPr>
                        <w:t>?</w:t>
                      </w:r>
                    </w:p>
                  </w:txbxContent>
                </v:textbox>
                <w10:wrap type="through"/>
              </v:rect>
            </w:pict>
          </mc:Fallback>
        </mc:AlternateContent>
      </w:r>
      <w:r w:rsidR="0049252D">
        <w:rPr>
          <w:noProof/>
          <w:color w:val="FF0000"/>
          <w:sz w:val="40"/>
          <w:szCs w:val="40"/>
          <w:lang w:val="sv-SE"/>
        </w:rPr>
        <mc:AlternateContent>
          <mc:Choice Requires="wps">
            <w:drawing>
              <wp:anchor distT="0" distB="0" distL="114300" distR="114300" simplePos="0" relativeHeight="251668480" behindDoc="0" locked="0" layoutInCell="1" allowOverlap="1" wp14:anchorId="67CC06E2" wp14:editId="11EC32D6">
                <wp:simplePos x="0" y="0"/>
                <wp:positionH relativeFrom="column">
                  <wp:posOffset>3149600</wp:posOffset>
                </wp:positionH>
                <wp:positionV relativeFrom="paragraph">
                  <wp:posOffset>33655</wp:posOffset>
                </wp:positionV>
                <wp:extent cx="1602105" cy="802640"/>
                <wp:effectExtent l="0" t="0" r="23495" b="35560"/>
                <wp:wrapThrough wrapText="bothSides">
                  <wp:wrapPolygon edited="0">
                    <wp:start x="0" y="0"/>
                    <wp:lineTo x="0" y="21873"/>
                    <wp:lineTo x="21574" y="21873"/>
                    <wp:lineTo x="21574" y="0"/>
                    <wp:lineTo x="0" y="0"/>
                  </wp:wrapPolygon>
                </wp:wrapThrough>
                <wp:docPr id="12" name="Rektangel 12"/>
                <wp:cNvGraphicFramePr/>
                <a:graphic xmlns:a="http://schemas.openxmlformats.org/drawingml/2006/main">
                  <a:graphicData uri="http://schemas.microsoft.com/office/word/2010/wordprocessingShape">
                    <wps:wsp>
                      <wps:cNvSpPr/>
                      <wps:spPr>
                        <a:xfrm>
                          <a:off x="0" y="0"/>
                          <a:ext cx="160210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0B2FE1" w14:textId="4875E346" w:rsidR="0049252D" w:rsidRPr="0049252D" w:rsidRDefault="0049252D" w:rsidP="0049252D">
                            <w:pPr>
                              <w:jc w:val="center"/>
                              <w:rPr>
                                <w:lang w:val="sv-SE"/>
                              </w:rPr>
                            </w:pPr>
                            <w:r>
                              <w:rPr>
                                <w:lang w:val="sv-SE"/>
                              </w:rPr>
                              <w:t xml:space="preserve">Patient </w:t>
                            </w:r>
                            <w:proofErr w:type="spellStart"/>
                            <w:r>
                              <w:rPr>
                                <w:lang w:val="sv-SE"/>
                              </w:rPr>
                              <w:t>included</w:t>
                            </w:r>
                            <w:proofErr w:type="spellEnd"/>
                            <w:r>
                              <w:rPr>
                                <w:lang w:val="sv-SE"/>
                              </w:rPr>
                              <w:t xml:space="preserve"> in </w:t>
                            </w:r>
                            <w:proofErr w:type="spellStart"/>
                            <w:r>
                              <w:rPr>
                                <w:lang w:val="sv-SE"/>
                              </w:rPr>
                              <w:t>NTDB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C06E2" id="Rektangel_x0020_12" o:spid="_x0000_s1033" style="position:absolute;margin-left:248pt;margin-top:2.65pt;width:126.15pt;height:6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" fillcolor="white [3201]" strokecolor="#70ad47 [3209]" strokeweight="1pt">
                <v:textbox>
                  <w:txbxContent>
                    <w:p w14:paraId="4F0B2FE1" w14:textId="4875E346" w:rsidR="0049252D" w:rsidRPr="0049252D" w:rsidRDefault="0049252D" w:rsidP="0049252D">
                      <w:pPr>
                        <w:jc w:val="center"/>
                        <w:rPr>
                          <w:lang w:val="sv-SE"/>
                        </w:rPr>
                      </w:pPr>
                      <w:r>
                        <w:rPr>
                          <w:lang w:val="sv-SE"/>
                        </w:rPr>
                        <w:t xml:space="preserve">Patient </w:t>
                      </w:r>
                      <w:proofErr w:type="spellStart"/>
                      <w:r>
                        <w:rPr>
                          <w:lang w:val="sv-SE"/>
                        </w:rPr>
                        <w:t>included</w:t>
                      </w:r>
                      <w:proofErr w:type="spellEnd"/>
                      <w:r>
                        <w:rPr>
                          <w:lang w:val="sv-SE"/>
                        </w:rPr>
                        <w:t xml:space="preserve"> in </w:t>
                      </w:r>
                      <w:proofErr w:type="spellStart"/>
                      <w:r>
                        <w:rPr>
                          <w:lang w:val="sv-SE"/>
                        </w:rPr>
                        <w:t>NTDB</w:t>
                      </w:r>
                      <w:proofErr w:type="spellEnd"/>
                    </w:p>
                  </w:txbxContent>
                </v:textbox>
                <w10:wrap type="through"/>
              </v:rect>
            </w:pict>
          </mc:Fallback>
        </mc:AlternateContent>
      </w:r>
    </w:p>
    <w:p w14:paraId="2925D793" w14:textId="7B405707" w:rsidR="0049252D" w:rsidRPr="0049252D" w:rsidRDefault="0049252D">
      <w:pPr>
        <w:spacing w:line="360" w:lineRule="auto"/>
        <w:rPr>
          <w:color w:val="FF0000"/>
          <w:sz w:val="40"/>
          <w:szCs w:val="40"/>
        </w:rPr>
      </w:pPr>
      <w:r>
        <w:rPr>
          <w:color w:val="FF0000"/>
          <w:sz w:val="40"/>
          <w:szCs w:val="40"/>
        </w:rPr>
        <w:t xml:space="preserve">      </w:t>
      </w:r>
      <w:r>
        <w:rPr>
          <w:sz w:val="40"/>
          <w:szCs w:val="40"/>
        </w:rPr>
        <w:sym w:font="Symbol" w:char="F0DE"/>
      </w:r>
    </w:p>
    <w:p w14:paraId="2BCBEB29" w14:textId="34B6D188" w:rsidR="0049252D" w:rsidRDefault="0049252D">
      <w:pPr>
        <w:spacing w:line="360" w:lineRule="auto"/>
        <w:rPr>
          <w:color w:val="FF0000"/>
          <w:sz w:val="40"/>
          <w:szCs w:val="40"/>
        </w:rPr>
      </w:pPr>
      <w:r>
        <w:rPr>
          <w:color w:val="FF0000"/>
          <w:sz w:val="40"/>
          <w:szCs w:val="40"/>
        </w:rPr>
        <w:t xml:space="preserve">       </w:t>
      </w:r>
      <w:r w:rsidRPr="0049252D">
        <w:rPr>
          <w:color w:val="FF0000"/>
          <w:sz w:val="40"/>
          <w:szCs w:val="40"/>
        </w:rPr>
        <w:sym w:font="Symbol" w:char="F0DF"/>
      </w:r>
    </w:p>
    <w:p w14:paraId="64910FD1" w14:textId="00926D0E" w:rsidR="0049252D" w:rsidRPr="0049252D" w:rsidRDefault="00C32E5E">
      <w:pPr>
        <w:spacing w:line="360" w:lineRule="auto"/>
        <w:rPr>
          <w:color w:val="FF0000"/>
          <w:sz w:val="40"/>
          <w:szCs w:val="40"/>
        </w:rPr>
      </w:pPr>
      <w:r>
        <w:rPr>
          <w:noProof/>
          <w:color w:val="FF0000"/>
          <w:sz w:val="40"/>
          <w:szCs w:val="40"/>
          <w:lang w:val="sv-SE"/>
        </w:rPr>
        <mc:AlternateContent>
          <mc:Choice Requires="wps">
            <w:drawing>
              <wp:anchor distT="0" distB="0" distL="114300" distR="114300" simplePos="0" relativeHeight="251669504" behindDoc="0" locked="0" layoutInCell="1" allowOverlap="1" wp14:anchorId="21331ABB" wp14:editId="405C3343">
                <wp:simplePos x="0" y="0"/>
                <wp:positionH relativeFrom="column">
                  <wp:posOffset>66040</wp:posOffset>
                </wp:positionH>
                <wp:positionV relativeFrom="paragraph">
                  <wp:posOffset>147320</wp:posOffset>
                </wp:positionV>
                <wp:extent cx="1828165" cy="897890"/>
                <wp:effectExtent l="0" t="0" r="26035" b="16510"/>
                <wp:wrapThrough wrapText="bothSides">
                  <wp:wrapPolygon edited="0">
                    <wp:start x="0" y="0"/>
                    <wp:lineTo x="0" y="21386"/>
                    <wp:lineTo x="21608" y="21386"/>
                    <wp:lineTo x="21608" y="0"/>
                    <wp:lineTo x="0" y="0"/>
                  </wp:wrapPolygon>
                </wp:wrapThrough>
                <wp:docPr id="13" name="Rektangel 13"/>
                <wp:cNvGraphicFramePr/>
                <a:graphic xmlns:a="http://schemas.openxmlformats.org/drawingml/2006/main">
                  <a:graphicData uri="http://schemas.microsoft.com/office/word/2010/wordprocessingShape">
                    <wps:wsp>
                      <wps:cNvSpPr/>
                      <wps:spPr>
                        <a:xfrm>
                          <a:off x="0" y="0"/>
                          <a:ext cx="1828165" cy="897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37E88D" w14:textId="4C837BFE" w:rsidR="0049252D" w:rsidRPr="0049252D" w:rsidRDefault="0049252D" w:rsidP="0049252D">
                            <w:pPr>
                              <w:jc w:val="center"/>
                              <w:rPr>
                                <w:lang w:val="sv-SE"/>
                              </w:rPr>
                            </w:pPr>
                            <w:proofErr w:type="spellStart"/>
                            <w:r>
                              <w:rPr>
                                <w:lang w:val="sv-SE"/>
                              </w:rPr>
                              <w:t>Was</w:t>
                            </w:r>
                            <w:proofErr w:type="spellEnd"/>
                            <w:r>
                              <w:rPr>
                                <w:lang w:val="sv-SE"/>
                              </w:rPr>
                              <w:t xml:space="preserve"> the patient transferred from </w:t>
                            </w:r>
                            <w:proofErr w:type="spellStart"/>
                            <w:r>
                              <w:rPr>
                                <w:lang w:val="sv-SE"/>
                              </w:rPr>
                              <w:t>one</w:t>
                            </w:r>
                            <w:proofErr w:type="spellEnd"/>
                            <w:r>
                              <w:rPr>
                                <w:lang w:val="sv-SE"/>
                              </w:rPr>
                              <w:t xml:space="preserve"> </w:t>
                            </w:r>
                            <w:proofErr w:type="spellStart"/>
                            <w:r>
                              <w:rPr>
                                <w:lang w:val="sv-SE"/>
                              </w:rPr>
                              <w:t>acute</w:t>
                            </w:r>
                            <w:proofErr w:type="spellEnd"/>
                            <w:r>
                              <w:rPr>
                                <w:lang w:val="sv-SE"/>
                              </w:rPr>
                              <w:t xml:space="preserve"> </w:t>
                            </w:r>
                            <w:proofErr w:type="spellStart"/>
                            <w:r>
                              <w:rPr>
                                <w:lang w:val="sv-SE"/>
                              </w:rPr>
                              <w:t>care</w:t>
                            </w:r>
                            <w:proofErr w:type="spellEnd"/>
                            <w:r>
                              <w:rPr>
                                <w:lang w:val="sv-SE"/>
                              </w:rPr>
                              <w:t xml:space="preserve"> </w:t>
                            </w:r>
                            <w:proofErr w:type="spellStart"/>
                            <w:r>
                              <w:rPr>
                                <w:lang w:val="sv-SE"/>
                              </w:rPr>
                              <w:t>hostpital</w:t>
                            </w:r>
                            <w:proofErr w:type="spellEnd"/>
                            <w:r>
                              <w:rPr>
                                <w:lang w:val="sv-SE"/>
                              </w:rPr>
                              <w:t xml:space="preserve"> to </w:t>
                            </w:r>
                            <w:proofErr w:type="spellStart"/>
                            <w:r>
                              <w:rPr>
                                <w:lang w:val="sv-SE"/>
                              </w:rPr>
                              <w:t>another</w:t>
                            </w:r>
                            <w:proofErr w:type="spellEnd"/>
                            <w:r>
                              <w:rPr>
                                <w:lang w:val="sv-SE"/>
                              </w:rPr>
                              <w:t xml:space="preserve"> </w:t>
                            </w:r>
                            <w:proofErr w:type="spellStart"/>
                            <w:r>
                              <w:rPr>
                                <w:lang w:val="sv-SE"/>
                              </w:rPr>
                              <w:t>acute</w:t>
                            </w:r>
                            <w:proofErr w:type="spellEnd"/>
                            <w:r>
                              <w:rPr>
                                <w:lang w:val="sv-SE"/>
                              </w:rPr>
                              <w:t xml:space="preserve"> </w:t>
                            </w:r>
                            <w:proofErr w:type="spellStart"/>
                            <w:r>
                              <w:rPr>
                                <w:lang w:val="sv-SE"/>
                              </w:rPr>
                              <w:t>care</w:t>
                            </w:r>
                            <w:proofErr w:type="spellEnd"/>
                            <w:r>
                              <w:rPr>
                                <w:lang w:val="sv-SE"/>
                              </w:rPr>
                              <w:t xml:space="preserve"> 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31ABB" id="Rektangel_x0020_13" o:spid="_x0000_s1034" style="position:absolute;margin-left:5.2pt;margin-top:11.6pt;width:143.95pt;height:7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" fillcolor="white [3201]" strokecolor="#70ad47 [3209]" strokeweight="1pt">
                <v:textbox>
                  <w:txbxContent>
                    <w:p w14:paraId="4B37E88D" w14:textId="4C837BFE" w:rsidR="0049252D" w:rsidRPr="0049252D" w:rsidRDefault="0049252D" w:rsidP="0049252D">
                      <w:pPr>
                        <w:jc w:val="center"/>
                        <w:rPr>
                          <w:lang w:val="sv-SE"/>
                        </w:rPr>
                      </w:pPr>
                      <w:proofErr w:type="spellStart"/>
                      <w:r>
                        <w:rPr>
                          <w:lang w:val="sv-SE"/>
                        </w:rPr>
                        <w:t>Was</w:t>
                      </w:r>
                      <w:proofErr w:type="spellEnd"/>
                      <w:r>
                        <w:rPr>
                          <w:lang w:val="sv-SE"/>
                        </w:rPr>
                        <w:t xml:space="preserve"> the patient transferred from </w:t>
                      </w:r>
                      <w:proofErr w:type="spellStart"/>
                      <w:r>
                        <w:rPr>
                          <w:lang w:val="sv-SE"/>
                        </w:rPr>
                        <w:t>one</w:t>
                      </w:r>
                      <w:proofErr w:type="spellEnd"/>
                      <w:r>
                        <w:rPr>
                          <w:lang w:val="sv-SE"/>
                        </w:rPr>
                        <w:t xml:space="preserve"> </w:t>
                      </w:r>
                      <w:proofErr w:type="spellStart"/>
                      <w:r>
                        <w:rPr>
                          <w:lang w:val="sv-SE"/>
                        </w:rPr>
                        <w:t>acute</w:t>
                      </w:r>
                      <w:proofErr w:type="spellEnd"/>
                      <w:r>
                        <w:rPr>
                          <w:lang w:val="sv-SE"/>
                        </w:rPr>
                        <w:t xml:space="preserve"> </w:t>
                      </w:r>
                      <w:proofErr w:type="spellStart"/>
                      <w:r>
                        <w:rPr>
                          <w:lang w:val="sv-SE"/>
                        </w:rPr>
                        <w:t>care</w:t>
                      </w:r>
                      <w:proofErr w:type="spellEnd"/>
                      <w:r>
                        <w:rPr>
                          <w:lang w:val="sv-SE"/>
                        </w:rPr>
                        <w:t xml:space="preserve"> </w:t>
                      </w:r>
                      <w:proofErr w:type="spellStart"/>
                      <w:r>
                        <w:rPr>
                          <w:lang w:val="sv-SE"/>
                        </w:rPr>
                        <w:t>hostpital</w:t>
                      </w:r>
                      <w:proofErr w:type="spellEnd"/>
                      <w:r>
                        <w:rPr>
                          <w:lang w:val="sv-SE"/>
                        </w:rPr>
                        <w:t xml:space="preserve"> to </w:t>
                      </w:r>
                      <w:proofErr w:type="spellStart"/>
                      <w:r>
                        <w:rPr>
                          <w:lang w:val="sv-SE"/>
                        </w:rPr>
                        <w:t>another</w:t>
                      </w:r>
                      <w:proofErr w:type="spellEnd"/>
                      <w:r>
                        <w:rPr>
                          <w:lang w:val="sv-SE"/>
                        </w:rPr>
                        <w:t xml:space="preserve"> </w:t>
                      </w:r>
                      <w:proofErr w:type="spellStart"/>
                      <w:r>
                        <w:rPr>
                          <w:lang w:val="sv-SE"/>
                        </w:rPr>
                        <w:t>acute</w:t>
                      </w:r>
                      <w:proofErr w:type="spellEnd"/>
                      <w:r>
                        <w:rPr>
                          <w:lang w:val="sv-SE"/>
                        </w:rPr>
                        <w:t xml:space="preserve"> </w:t>
                      </w:r>
                      <w:proofErr w:type="spellStart"/>
                      <w:r>
                        <w:rPr>
                          <w:lang w:val="sv-SE"/>
                        </w:rPr>
                        <w:t>care</w:t>
                      </w:r>
                      <w:proofErr w:type="spellEnd"/>
                      <w:r>
                        <w:rPr>
                          <w:lang w:val="sv-SE"/>
                        </w:rPr>
                        <w:t xml:space="preserve"> hospital?</w:t>
                      </w:r>
                    </w:p>
                  </w:txbxContent>
                </v:textbox>
                <w10:wrap type="through"/>
              </v:rect>
            </w:pict>
          </mc:Fallback>
        </mc:AlternateContent>
      </w:r>
      <w:r w:rsidR="0049252D">
        <w:rPr>
          <w:noProof/>
          <w:color w:val="FF0000"/>
          <w:sz w:val="40"/>
          <w:szCs w:val="40"/>
          <w:lang w:val="sv-SE"/>
        </w:rPr>
        <mc:AlternateContent>
          <mc:Choice Requires="wps">
            <w:drawing>
              <wp:anchor distT="0" distB="0" distL="114300" distR="114300" simplePos="0" relativeHeight="251671552" behindDoc="0" locked="0" layoutInCell="1" allowOverlap="1" wp14:anchorId="1102B06C" wp14:editId="0C6E541B">
                <wp:simplePos x="0" y="0"/>
                <wp:positionH relativeFrom="column">
                  <wp:posOffset>3148965</wp:posOffset>
                </wp:positionH>
                <wp:positionV relativeFrom="paragraph">
                  <wp:posOffset>267335</wp:posOffset>
                </wp:positionV>
                <wp:extent cx="1602105" cy="802640"/>
                <wp:effectExtent l="0" t="0" r="23495" b="35560"/>
                <wp:wrapThrough wrapText="bothSides">
                  <wp:wrapPolygon edited="0">
                    <wp:start x="0" y="0"/>
                    <wp:lineTo x="0" y="21873"/>
                    <wp:lineTo x="21574" y="21873"/>
                    <wp:lineTo x="21574" y="0"/>
                    <wp:lineTo x="0" y="0"/>
                  </wp:wrapPolygon>
                </wp:wrapThrough>
                <wp:docPr id="14" name="Rektangel 14"/>
                <wp:cNvGraphicFramePr/>
                <a:graphic xmlns:a="http://schemas.openxmlformats.org/drawingml/2006/main">
                  <a:graphicData uri="http://schemas.microsoft.com/office/word/2010/wordprocessingShape">
                    <wps:wsp>
                      <wps:cNvSpPr/>
                      <wps:spPr>
                        <a:xfrm>
                          <a:off x="0" y="0"/>
                          <a:ext cx="160210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1238A" w14:textId="77777777" w:rsidR="0049252D" w:rsidRPr="0049252D" w:rsidRDefault="0049252D" w:rsidP="0049252D">
                            <w:pPr>
                              <w:jc w:val="center"/>
                              <w:rPr>
                                <w:lang w:val="sv-SE"/>
                              </w:rPr>
                            </w:pPr>
                            <w:r>
                              <w:rPr>
                                <w:lang w:val="sv-SE"/>
                              </w:rPr>
                              <w:t xml:space="preserve">Patient </w:t>
                            </w:r>
                            <w:proofErr w:type="spellStart"/>
                            <w:r>
                              <w:rPr>
                                <w:lang w:val="sv-SE"/>
                              </w:rPr>
                              <w:t>included</w:t>
                            </w:r>
                            <w:proofErr w:type="spellEnd"/>
                            <w:r>
                              <w:rPr>
                                <w:lang w:val="sv-SE"/>
                              </w:rPr>
                              <w:t xml:space="preserve"> in </w:t>
                            </w:r>
                            <w:proofErr w:type="spellStart"/>
                            <w:r>
                              <w:rPr>
                                <w:lang w:val="sv-SE"/>
                              </w:rPr>
                              <w:t>NTDB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2B06C" id="Rektangel_x0020_14" o:spid="_x0000_s1035" style="position:absolute;margin-left:247.95pt;margin-top:21.05pt;width:126.15pt;height:6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" fillcolor="white [3201]" strokecolor="#70ad47 [3209]" strokeweight="1pt">
                <v:textbox>
                  <w:txbxContent>
                    <w:p w14:paraId="5551238A" w14:textId="77777777" w:rsidR="0049252D" w:rsidRPr="0049252D" w:rsidRDefault="0049252D" w:rsidP="0049252D">
                      <w:pPr>
                        <w:jc w:val="center"/>
                        <w:rPr>
                          <w:lang w:val="sv-SE"/>
                        </w:rPr>
                      </w:pPr>
                      <w:r>
                        <w:rPr>
                          <w:lang w:val="sv-SE"/>
                        </w:rPr>
                        <w:t xml:space="preserve">Patient </w:t>
                      </w:r>
                      <w:proofErr w:type="spellStart"/>
                      <w:r>
                        <w:rPr>
                          <w:lang w:val="sv-SE"/>
                        </w:rPr>
                        <w:t>included</w:t>
                      </w:r>
                      <w:proofErr w:type="spellEnd"/>
                      <w:r>
                        <w:rPr>
                          <w:lang w:val="sv-SE"/>
                        </w:rPr>
                        <w:t xml:space="preserve"> in </w:t>
                      </w:r>
                      <w:proofErr w:type="spellStart"/>
                      <w:r>
                        <w:rPr>
                          <w:lang w:val="sv-SE"/>
                        </w:rPr>
                        <w:t>NTDB</w:t>
                      </w:r>
                      <w:proofErr w:type="spellEnd"/>
                    </w:p>
                  </w:txbxContent>
                </v:textbox>
                <w10:wrap type="through"/>
              </v:rect>
            </w:pict>
          </mc:Fallback>
        </mc:AlternateContent>
      </w:r>
    </w:p>
    <w:p w14:paraId="30948CD5" w14:textId="73E39661" w:rsidR="0049252D" w:rsidRDefault="0049252D">
      <w:pPr>
        <w:spacing w:line="360" w:lineRule="auto"/>
        <w:rPr>
          <w:sz w:val="40"/>
          <w:szCs w:val="40"/>
        </w:rPr>
      </w:pPr>
      <w:r>
        <w:rPr>
          <w:sz w:val="40"/>
          <w:szCs w:val="40"/>
        </w:rPr>
        <w:t xml:space="preserve">      </w:t>
      </w:r>
      <w:r>
        <w:rPr>
          <w:sz w:val="40"/>
          <w:szCs w:val="40"/>
        </w:rPr>
        <w:sym w:font="Symbol" w:char="F0DE"/>
      </w:r>
      <w:r>
        <w:rPr>
          <w:sz w:val="40"/>
          <w:szCs w:val="40"/>
        </w:rPr>
        <w:t xml:space="preserve">  </w:t>
      </w:r>
    </w:p>
    <w:p w14:paraId="4DEB9D52" w14:textId="676D4BEC" w:rsidR="0049252D" w:rsidRDefault="0049252D">
      <w:pPr>
        <w:spacing w:line="360" w:lineRule="auto"/>
        <w:rPr>
          <w:sz w:val="40"/>
          <w:szCs w:val="40"/>
        </w:rPr>
      </w:pPr>
    </w:p>
    <w:p w14:paraId="35DDE341" w14:textId="4593E96D" w:rsidR="00C32E5E" w:rsidRDefault="00C32E5E">
      <w:pPr>
        <w:spacing w:line="360" w:lineRule="auto"/>
        <w:rPr>
          <w:sz w:val="40"/>
          <w:szCs w:val="40"/>
        </w:rPr>
      </w:pPr>
      <w:r>
        <w:rPr>
          <w:color w:val="FF0000"/>
          <w:sz w:val="40"/>
          <w:szCs w:val="40"/>
        </w:rPr>
        <w:t xml:space="preserve">       </w:t>
      </w:r>
      <w:r w:rsidRPr="0049252D">
        <w:rPr>
          <w:color w:val="FF0000"/>
          <w:sz w:val="40"/>
          <w:szCs w:val="40"/>
        </w:rPr>
        <w:sym w:font="Symbol" w:char="F0DF"/>
      </w:r>
    </w:p>
    <w:p w14:paraId="62FF39BD" w14:textId="67069345" w:rsidR="0049252D" w:rsidRDefault="0049252D">
      <w:pPr>
        <w:spacing w:line="360" w:lineRule="auto"/>
        <w:rPr>
          <w:sz w:val="40"/>
          <w:szCs w:val="40"/>
        </w:rPr>
      </w:pPr>
      <w:r>
        <w:rPr>
          <w:noProof/>
          <w:sz w:val="40"/>
          <w:szCs w:val="40"/>
          <w:lang w:val="sv-SE"/>
        </w:rPr>
        <mc:AlternateContent>
          <mc:Choice Requires="wps">
            <w:drawing>
              <wp:anchor distT="0" distB="0" distL="114300" distR="114300" simplePos="0" relativeHeight="251672576" behindDoc="0" locked="0" layoutInCell="1" allowOverlap="1" wp14:anchorId="2140937F" wp14:editId="1B3A63C7">
                <wp:simplePos x="0" y="0"/>
                <wp:positionH relativeFrom="column">
                  <wp:posOffset>60960</wp:posOffset>
                </wp:positionH>
                <wp:positionV relativeFrom="paragraph">
                  <wp:posOffset>295275</wp:posOffset>
                </wp:positionV>
                <wp:extent cx="1947545" cy="1369060"/>
                <wp:effectExtent l="0" t="0" r="33655" b="27940"/>
                <wp:wrapThrough wrapText="bothSides">
                  <wp:wrapPolygon edited="0">
                    <wp:start x="0" y="0"/>
                    <wp:lineTo x="0" y="21640"/>
                    <wp:lineTo x="21692" y="21640"/>
                    <wp:lineTo x="21692" y="0"/>
                    <wp:lineTo x="0" y="0"/>
                  </wp:wrapPolygon>
                </wp:wrapThrough>
                <wp:docPr id="15" name="Rektangel 15"/>
                <wp:cNvGraphicFramePr/>
                <a:graphic xmlns:a="http://schemas.openxmlformats.org/drawingml/2006/main">
                  <a:graphicData uri="http://schemas.microsoft.com/office/word/2010/wordprocessingShape">
                    <wps:wsp>
                      <wps:cNvSpPr/>
                      <wps:spPr>
                        <a:xfrm>
                          <a:off x="0" y="0"/>
                          <a:ext cx="1947545" cy="1369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9C4D12" w14:textId="7DABDFFF" w:rsidR="0049252D" w:rsidRPr="0049252D" w:rsidRDefault="0049252D" w:rsidP="0049252D">
                            <w:pPr>
                              <w:jc w:val="center"/>
                              <w:rPr>
                                <w:lang w:val="sv-SE"/>
                              </w:rPr>
                            </w:pPr>
                            <w:proofErr w:type="spellStart"/>
                            <w:r>
                              <w:rPr>
                                <w:lang w:val="sv-SE"/>
                              </w:rPr>
                              <w:t>Was</w:t>
                            </w:r>
                            <w:proofErr w:type="spellEnd"/>
                            <w:r>
                              <w:rPr>
                                <w:lang w:val="sv-SE"/>
                              </w:rPr>
                              <w:t xml:space="preserve"> the patient </w:t>
                            </w:r>
                            <w:proofErr w:type="spellStart"/>
                            <w:r>
                              <w:rPr>
                                <w:lang w:val="sv-SE"/>
                              </w:rPr>
                              <w:t>directly</w:t>
                            </w:r>
                            <w:proofErr w:type="spellEnd"/>
                            <w:r>
                              <w:rPr>
                                <w:lang w:val="sv-SE"/>
                              </w:rPr>
                              <w:t xml:space="preserve"> </w:t>
                            </w:r>
                            <w:proofErr w:type="spellStart"/>
                            <w:r>
                              <w:rPr>
                                <w:lang w:val="sv-SE"/>
                              </w:rPr>
                              <w:t>admitted</w:t>
                            </w:r>
                            <w:proofErr w:type="spellEnd"/>
                            <w:r>
                              <w:rPr>
                                <w:lang w:val="sv-SE"/>
                              </w:rPr>
                              <w:t xml:space="preserve"> to </w:t>
                            </w:r>
                            <w:proofErr w:type="spellStart"/>
                            <w:r>
                              <w:rPr>
                                <w:lang w:val="sv-SE"/>
                              </w:rPr>
                              <w:t>your</w:t>
                            </w:r>
                            <w:proofErr w:type="spellEnd"/>
                            <w:r>
                              <w:rPr>
                                <w:lang w:val="sv-SE"/>
                              </w:rPr>
                              <w:t xml:space="preserve"> hospital(</w:t>
                            </w:r>
                            <w:proofErr w:type="spellStart"/>
                            <w:r>
                              <w:rPr>
                                <w:lang w:val="sv-SE"/>
                              </w:rPr>
                              <w:t>exclude</w:t>
                            </w:r>
                            <w:proofErr w:type="spellEnd"/>
                            <w:r>
                              <w:rPr>
                                <w:lang w:val="sv-SE"/>
                              </w:rPr>
                              <w:t xml:space="preserve"> patients </w:t>
                            </w:r>
                            <w:proofErr w:type="spellStart"/>
                            <w:r>
                              <w:rPr>
                                <w:lang w:val="sv-SE"/>
                              </w:rPr>
                              <w:t>with</w:t>
                            </w:r>
                            <w:proofErr w:type="spellEnd"/>
                            <w:r>
                              <w:rPr>
                                <w:lang w:val="sv-SE"/>
                              </w:rPr>
                              <w:t xml:space="preserve"> </w:t>
                            </w:r>
                            <w:proofErr w:type="spellStart"/>
                            <w:r>
                              <w:rPr>
                                <w:lang w:val="sv-SE"/>
                              </w:rPr>
                              <w:t>isolated</w:t>
                            </w:r>
                            <w:proofErr w:type="spellEnd"/>
                            <w:r>
                              <w:rPr>
                                <w:lang w:val="sv-SE"/>
                              </w:rPr>
                              <w:t xml:space="preserve"> injuries </w:t>
                            </w:r>
                            <w:proofErr w:type="spellStart"/>
                            <w:r>
                              <w:rPr>
                                <w:lang w:val="sv-SE"/>
                              </w:rPr>
                              <w:t>admitted</w:t>
                            </w:r>
                            <w:proofErr w:type="spellEnd"/>
                            <w:r>
                              <w:rPr>
                                <w:lang w:val="sv-SE"/>
                              </w:rPr>
                              <w:t xml:space="preserve"> for </w:t>
                            </w:r>
                            <w:proofErr w:type="spellStart"/>
                            <w:r>
                              <w:rPr>
                                <w:lang w:val="sv-SE"/>
                              </w:rPr>
                              <w:t>elective</w:t>
                            </w:r>
                            <w:proofErr w:type="spellEnd"/>
                            <w:r>
                              <w:rPr>
                                <w:lang w:val="sv-SE"/>
                              </w:rPr>
                              <w:t xml:space="preserve"> and/or </w:t>
                            </w:r>
                            <w:proofErr w:type="spellStart"/>
                            <w:r>
                              <w:rPr>
                                <w:lang w:val="sv-SE"/>
                              </w:rPr>
                              <w:t>planned</w:t>
                            </w:r>
                            <w:proofErr w:type="spellEnd"/>
                            <w:r>
                              <w:rPr>
                                <w:lang w:val="sv-SE"/>
                              </w:rPr>
                              <w:t xml:space="preserve"> </w:t>
                            </w:r>
                            <w:proofErr w:type="spellStart"/>
                            <w:r>
                              <w:rPr>
                                <w:lang w:val="sv-SE"/>
                              </w:rPr>
                              <w:t>surgical</w:t>
                            </w:r>
                            <w:proofErr w:type="spellEnd"/>
                            <w:r>
                              <w:rPr>
                                <w:lang w:val="sv-SE"/>
                              </w:rPr>
                              <w:t xml:space="preserve"> intervention</w:t>
                            </w:r>
                            <w:r w:rsidR="00C32E5E">
                              <w:rPr>
                                <w:lang w:val="sv-SE"/>
                              </w:rPr>
                              <w:t>)</w:t>
                            </w:r>
                            <w:r>
                              <w:rPr>
                                <w:lang w:val="sv-S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0937F" id="Rektangel_x0020_15" o:spid="_x0000_s1036" style="position:absolute;margin-left:4.8pt;margin-top:23.25pt;width:153.35pt;height:10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" fillcolor="white [3201]" strokecolor="#70ad47 [3209]" strokeweight="1pt">
                <v:textbox>
                  <w:txbxContent>
                    <w:p w14:paraId="5A9C4D12" w14:textId="7DABDFFF" w:rsidR="0049252D" w:rsidRPr="0049252D" w:rsidRDefault="0049252D" w:rsidP="0049252D">
                      <w:pPr>
                        <w:jc w:val="center"/>
                        <w:rPr>
                          <w:lang w:val="sv-SE"/>
                        </w:rPr>
                      </w:pPr>
                      <w:proofErr w:type="spellStart"/>
                      <w:r>
                        <w:rPr>
                          <w:lang w:val="sv-SE"/>
                        </w:rPr>
                        <w:t>Was</w:t>
                      </w:r>
                      <w:proofErr w:type="spellEnd"/>
                      <w:r>
                        <w:rPr>
                          <w:lang w:val="sv-SE"/>
                        </w:rPr>
                        <w:t xml:space="preserve"> the patient </w:t>
                      </w:r>
                      <w:proofErr w:type="spellStart"/>
                      <w:r>
                        <w:rPr>
                          <w:lang w:val="sv-SE"/>
                        </w:rPr>
                        <w:t>directly</w:t>
                      </w:r>
                      <w:proofErr w:type="spellEnd"/>
                      <w:r>
                        <w:rPr>
                          <w:lang w:val="sv-SE"/>
                        </w:rPr>
                        <w:t xml:space="preserve"> </w:t>
                      </w:r>
                      <w:proofErr w:type="spellStart"/>
                      <w:r>
                        <w:rPr>
                          <w:lang w:val="sv-SE"/>
                        </w:rPr>
                        <w:t>admitted</w:t>
                      </w:r>
                      <w:proofErr w:type="spellEnd"/>
                      <w:r>
                        <w:rPr>
                          <w:lang w:val="sv-SE"/>
                        </w:rPr>
                        <w:t xml:space="preserve"> to </w:t>
                      </w:r>
                      <w:proofErr w:type="spellStart"/>
                      <w:r>
                        <w:rPr>
                          <w:lang w:val="sv-SE"/>
                        </w:rPr>
                        <w:t>your</w:t>
                      </w:r>
                      <w:proofErr w:type="spellEnd"/>
                      <w:r>
                        <w:rPr>
                          <w:lang w:val="sv-SE"/>
                        </w:rPr>
                        <w:t xml:space="preserve"> hospital(</w:t>
                      </w:r>
                      <w:proofErr w:type="spellStart"/>
                      <w:r>
                        <w:rPr>
                          <w:lang w:val="sv-SE"/>
                        </w:rPr>
                        <w:t>exclude</w:t>
                      </w:r>
                      <w:proofErr w:type="spellEnd"/>
                      <w:r>
                        <w:rPr>
                          <w:lang w:val="sv-SE"/>
                        </w:rPr>
                        <w:t xml:space="preserve"> patients </w:t>
                      </w:r>
                      <w:proofErr w:type="spellStart"/>
                      <w:r>
                        <w:rPr>
                          <w:lang w:val="sv-SE"/>
                        </w:rPr>
                        <w:t>with</w:t>
                      </w:r>
                      <w:proofErr w:type="spellEnd"/>
                      <w:r>
                        <w:rPr>
                          <w:lang w:val="sv-SE"/>
                        </w:rPr>
                        <w:t xml:space="preserve"> </w:t>
                      </w:r>
                      <w:proofErr w:type="spellStart"/>
                      <w:r>
                        <w:rPr>
                          <w:lang w:val="sv-SE"/>
                        </w:rPr>
                        <w:t>isolated</w:t>
                      </w:r>
                      <w:proofErr w:type="spellEnd"/>
                      <w:r>
                        <w:rPr>
                          <w:lang w:val="sv-SE"/>
                        </w:rPr>
                        <w:t xml:space="preserve"> injuries </w:t>
                      </w:r>
                      <w:proofErr w:type="spellStart"/>
                      <w:r>
                        <w:rPr>
                          <w:lang w:val="sv-SE"/>
                        </w:rPr>
                        <w:t>admitted</w:t>
                      </w:r>
                      <w:proofErr w:type="spellEnd"/>
                      <w:r>
                        <w:rPr>
                          <w:lang w:val="sv-SE"/>
                        </w:rPr>
                        <w:t xml:space="preserve"> for </w:t>
                      </w:r>
                      <w:proofErr w:type="spellStart"/>
                      <w:r>
                        <w:rPr>
                          <w:lang w:val="sv-SE"/>
                        </w:rPr>
                        <w:t>elective</w:t>
                      </w:r>
                      <w:proofErr w:type="spellEnd"/>
                      <w:r>
                        <w:rPr>
                          <w:lang w:val="sv-SE"/>
                        </w:rPr>
                        <w:t xml:space="preserve"> and/or </w:t>
                      </w:r>
                      <w:proofErr w:type="spellStart"/>
                      <w:r>
                        <w:rPr>
                          <w:lang w:val="sv-SE"/>
                        </w:rPr>
                        <w:t>planned</w:t>
                      </w:r>
                      <w:proofErr w:type="spellEnd"/>
                      <w:r>
                        <w:rPr>
                          <w:lang w:val="sv-SE"/>
                        </w:rPr>
                        <w:t xml:space="preserve"> </w:t>
                      </w:r>
                      <w:proofErr w:type="spellStart"/>
                      <w:r>
                        <w:rPr>
                          <w:lang w:val="sv-SE"/>
                        </w:rPr>
                        <w:t>surgical</w:t>
                      </w:r>
                      <w:proofErr w:type="spellEnd"/>
                      <w:r>
                        <w:rPr>
                          <w:lang w:val="sv-SE"/>
                        </w:rPr>
                        <w:t xml:space="preserve"> intervention</w:t>
                      </w:r>
                      <w:r w:rsidR="00C32E5E">
                        <w:rPr>
                          <w:lang w:val="sv-SE"/>
                        </w:rPr>
                        <w:t>)</w:t>
                      </w:r>
                      <w:r>
                        <w:rPr>
                          <w:lang w:val="sv-SE"/>
                        </w:rPr>
                        <w:t>?</w:t>
                      </w:r>
                    </w:p>
                  </w:txbxContent>
                </v:textbox>
                <w10:wrap type="through"/>
              </v:rect>
            </w:pict>
          </mc:Fallback>
        </mc:AlternateContent>
      </w:r>
    </w:p>
    <w:p w14:paraId="7456F786" w14:textId="3F13B76B" w:rsidR="0049252D" w:rsidRDefault="00C32E5E">
      <w:pPr>
        <w:spacing w:line="360" w:lineRule="auto"/>
        <w:rPr>
          <w:sz w:val="40"/>
          <w:szCs w:val="40"/>
        </w:rPr>
      </w:pPr>
      <w:r>
        <w:rPr>
          <w:noProof/>
          <w:color w:val="FF0000"/>
          <w:sz w:val="40"/>
          <w:szCs w:val="40"/>
          <w:lang w:val="sv-SE"/>
        </w:rPr>
        <mc:AlternateContent>
          <mc:Choice Requires="wps">
            <w:drawing>
              <wp:anchor distT="0" distB="0" distL="114300" distR="114300" simplePos="0" relativeHeight="251674624" behindDoc="0" locked="0" layoutInCell="1" allowOverlap="1" wp14:anchorId="078B00FD" wp14:editId="08C7E15F">
                <wp:simplePos x="0" y="0"/>
                <wp:positionH relativeFrom="column">
                  <wp:posOffset>3150235</wp:posOffset>
                </wp:positionH>
                <wp:positionV relativeFrom="paragraph">
                  <wp:posOffset>190500</wp:posOffset>
                </wp:positionV>
                <wp:extent cx="1602105" cy="802640"/>
                <wp:effectExtent l="0" t="0" r="23495" b="35560"/>
                <wp:wrapThrough wrapText="bothSides">
                  <wp:wrapPolygon edited="0">
                    <wp:start x="0" y="0"/>
                    <wp:lineTo x="0" y="21873"/>
                    <wp:lineTo x="21574" y="21873"/>
                    <wp:lineTo x="21574" y="0"/>
                    <wp:lineTo x="0" y="0"/>
                  </wp:wrapPolygon>
                </wp:wrapThrough>
                <wp:docPr id="16" name="Rektangel 16"/>
                <wp:cNvGraphicFramePr/>
                <a:graphic xmlns:a="http://schemas.openxmlformats.org/drawingml/2006/main">
                  <a:graphicData uri="http://schemas.microsoft.com/office/word/2010/wordprocessingShape">
                    <wps:wsp>
                      <wps:cNvSpPr/>
                      <wps:spPr>
                        <a:xfrm>
                          <a:off x="0" y="0"/>
                          <a:ext cx="160210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D9CAE1" w14:textId="77777777" w:rsidR="00C32E5E" w:rsidRPr="0049252D" w:rsidRDefault="00C32E5E" w:rsidP="00C32E5E">
                            <w:pPr>
                              <w:jc w:val="center"/>
                              <w:rPr>
                                <w:lang w:val="sv-SE"/>
                              </w:rPr>
                            </w:pPr>
                            <w:r>
                              <w:rPr>
                                <w:lang w:val="sv-SE"/>
                              </w:rPr>
                              <w:t xml:space="preserve">Patient </w:t>
                            </w:r>
                            <w:proofErr w:type="spellStart"/>
                            <w:r>
                              <w:rPr>
                                <w:lang w:val="sv-SE"/>
                              </w:rPr>
                              <w:t>included</w:t>
                            </w:r>
                            <w:proofErr w:type="spellEnd"/>
                            <w:r>
                              <w:rPr>
                                <w:lang w:val="sv-SE"/>
                              </w:rPr>
                              <w:t xml:space="preserve"> in </w:t>
                            </w:r>
                            <w:proofErr w:type="spellStart"/>
                            <w:r>
                              <w:rPr>
                                <w:lang w:val="sv-SE"/>
                              </w:rPr>
                              <w:t>NTDB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B00FD" id="Rektangel_x0020_16" o:spid="_x0000_s1037" style="position:absolute;margin-left:248.05pt;margin-top:15pt;width:126.15pt;height:6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" fillcolor="white [3201]" strokecolor="#70ad47 [3209]" strokeweight="1pt">
                <v:textbox>
                  <w:txbxContent>
                    <w:p w14:paraId="56D9CAE1" w14:textId="77777777" w:rsidR="00C32E5E" w:rsidRPr="0049252D" w:rsidRDefault="00C32E5E" w:rsidP="00C32E5E">
                      <w:pPr>
                        <w:jc w:val="center"/>
                        <w:rPr>
                          <w:lang w:val="sv-SE"/>
                        </w:rPr>
                      </w:pPr>
                      <w:r>
                        <w:rPr>
                          <w:lang w:val="sv-SE"/>
                        </w:rPr>
                        <w:t xml:space="preserve">Patient </w:t>
                      </w:r>
                      <w:proofErr w:type="spellStart"/>
                      <w:r>
                        <w:rPr>
                          <w:lang w:val="sv-SE"/>
                        </w:rPr>
                        <w:t>included</w:t>
                      </w:r>
                      <w:proofErr w:type="spellEnd"/>
                      <w:r>
                        <w:rPr>
                          <w:lang w:val="sv-SE"/>
                        </w:rPr>
                        <w:t xml:space="preserve"> in </w:t>
                      </w:r>
                      <w:proofErr w:type="spellStart"/>
                      <w:r>
                        <w:rPr>
                          <w:lang w:val="sv-SE"/>
                        </w:rPr>
                        <w:t>NTDB</w:t>
                      </w:r>
                      <w:proofErr w:type="spellEnd"/>
                    </w:p>
                  </w:txbxContent>
                </v:textbox>
                <w10:wrap type="through"/>
              </v:rect>
            </w:pict>
          </mc:Fallback>
        </mc:AlternateContent>
      </w:r>
    </w:p>
    <w:p w14:paraId="4762D726" w14:textId="4037FDE3" w:rsidR="0049252D" w:rsidRDefault="00C32E5E">
      <w:pPr>
        <w:spacing w:line="360" w:lineRule="auto"/>
        <w:rPr>
          <w:sz w:val="40"/>
          <w:szCs w:val="40"/>
        </w:rPr>
      </w:pPr>
      <w:r>
        <w:rPr>
          <w:sz w:val="40"/>
          <w:szCs w:val="40"/>
        </w:rPr>
        <w:t xml:space="preserve">    </w:t>
      </w:r>
      <w:r>
        <w:rPr>
          <w:sz w:val="40"/>
          <w:szCs w:val="40"/>
        </w:rPr>
        <w:sym w:font="Symbol" w:char="F0DE"/>
      </w:r>
      <w:r>
        <w:rPr>
          <w:sz w:val="40"/>
          <w:szCs w:val="40"/>
        </w:rPr>
        <w:t xml:space="preserve">  </w:t>
      </w:r>
    </w:p>
    <w:p w14:paraId="7AB8F227" w14:textId="77777777" w:rsidR="0049252D" w:rsidRDefault="0049252D">
      <w:pPr>
        <w:spacing w:line="360" w:lineRule="auto"/>
        <w:rPr>
          <w:sz w:val="40"/>
          <w:szCs w:val="40"/>
        </w:rPr>
      </w:pPr>
    </w:p>
    <w:p w14:paraId="19D288E8" w14:textId="59450728" w:rsidR="0049252D" w:rsidRDefault="00C32E5E">
      <w:pPr>
        <w:spacing w:line="360" w:lineRule="auto"/>
        <w:rPr>
          <w:sz w:val="40"/>
          <w:szCs w:val="40"/>
        </w:rPr>
      </w:pPr>
      <w:r>
        <w:rPr>
          <w:color w:val="FF0000"/>
          <w:sz w:val="40"/>
          <w:szCs w:val="40"/>
        </w:rPr>
        <w:t xml:space="preserve">       </w:t>
      </w:r>
      <w:r w:rsidRPr="0049252D">
        <w:rPr>
          <w:color w:val="FF0000"/>
          <w:sz w:val="40"/>
          <w:szCs w:val="40"/>
        </w:rPr>
        <w:sym w:font="Symbol" w:char="F0DF"/>
      </w:r>
    </w:p>
    <w:p w14:paraId="3CDAEC6C" w14:textId="0DA01B5F" w:rsidR="0049252D" w:rsidRDefault="00C32E5E">
      <w:pPr>
        <w:spacing w:line="360" w:lineRule="auto"/>
        <w:rPr>
          <w:sz w:val="40"/>
          <w:szCs w:val="40"/>
        </w:rPr>
      </w:pPr>
      <w:r>
        <w:rPr>
          <w:noProof/>
          <w:sz w:val="40"/>
          <w:szCs w:val="40"/>
          <w:lang w:val="sv-SE"/>
        </w:rPr>
        <mc:AlternateContent>
          <mc:Choice Requires="wps">
            <w:drawing>
              <wp:anchor distT="0" distB="0" distL="114300" distR="114300" simplePos="0" relativeHeight="251675648" behindDoc="0" locked="0" layoutInCell="1" allowOverlap="1" wp14:anchorId="34A35845" wp14:editId="3DA06141">
                <wp:simplePos x="0" y="0"/>
                <wp:positionH relativeFrom="column">
                  <wp:posOffset>176530</wp:posOffset>
                </wp:positionH>
                <wp:positionV relativeFrom="paragraph">
                  <wp:posOffset>123190</wp:posOffset>
                </wp:positionV>
                <wp:extent cx="1489075" cy="750570"/>
                <wp:effectExtent l="0" t="0" r="34925" b="36830"/>
                <wp:wrapThrough wrapText="bothSides">
                  <wp:wrapPolygon edited="0">
                    <wp:start x="0" y="0"/>
                    <wp:lineTo x="0" y="21929"/>
                    <wp:lineTo x="21738" y="21929"/>
                    <wp:lineTo x="21738" y="0"/>
                    <wp:lineTo x="0" y="0"/>
                  </wp:wrapPolygon>
                </wp:wrapThrough>
                <wp:docPr id="17" name="Rektangel 17"/>
                <wp:cNvGraphicFramePr/>
                <a:graphic xmlns:a="http://schemas.openxmlformats.org/drawingml/2006/main">
                  <a:graphicData uri="http://schemas.microsoft.com/office/word/2010/wordprocessingShape">
                    <wps:wsp>
                      <wps:cNvSpPr/>
                      <wps:spPr>
                        <a:xfrm>
                          <a:off x="0" y="0"/>
                          <a:ext cx="1489075" cy="7505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782D49" w14:textId="52872035" w:rsidR="00C32E5E" w:rsidRPr="00C32E5E" w:rsidRDefault="00C32E5E" w:rsidP="00C32E5E">
                            <w:pPr>
                              <w:jc w:val="center"/>
                              <w:rPr>
                                <w:lang w:val="sv-SE"/>
                              </w:rPr>
                            </w:pPr>
                            <w:proofErr w:type="spellStart"/>
                            <w:r>
                              <w:rPr>
                                <w:lang w:val="sv-SE"/>
                              </w:rPr>
                              <w:t>Was</w:t>
                            </w:r>
                            <w:proofErr w:type="spellEnd"/>
                            <w:r>
                              <w:rPr>
                                <w:lang w:val="sv-SE"/>
                              </w:rPr>
                              <w:t xml:space="preserve"> the patient an in-patient </w:t>
                            </w:r>
                            <w:proofErr w:type="spellStart"/>
                            <w:r>
                              <w:rPr>
                                <w:lang w:val="sv-SE"/>
                              </w:rPr>
                              <w:t>admission</w:t>
                            </w:r>
                            <w:proofErr w:type="spellEnd"/>
                            <w:r>
                              <w:rPr>
                                <w:lang w:val="sv-SE"/>
                              </w:rPr>
                              <w:t xml:space="preserve"> and/or </w:t>
                            </w:r>
                            <w:proofErr w:type="spellStart"/>
                            <w:r>
                              <w:rPr>
                                <w:lang w:val="sv-SE"/>
                              </w:rPr>
                              <w:t>observed</w:t>
                            </w:r>
                            <w:proofErr w:type="spellEnd"/>
                            <w:r>
                              <w:rPr>
                                <w:lang w:val="sv-S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35845" id="Rektangel_x0020_17" o:spid="_x0000_s1038" style="position:absolute;margin-left:13.9pt;margin-top:9.7pt;width:117.25pt;height:5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" fillcolor="white [3201]" strokecolor="#70ad47 [3209]" strokeweight="1pt">
                <v:textbox>
                  <w:txbxContent>
                    <w:p w14:paraId="14782D49" w14:textId="52872035" w:rsidR="00C32E5E" w:rsidRPr="00C32E5E" w:rsidRDefault="00C32E5E" w:rsidP="00C32E5E">
                      <w:pPr>
                        <w:jc w:val="center"/>
                        <w:rPr>
                          <w:lang w:val="sv-SE"/>
                        </w:rPr>
                      </w:pPr>
                      <w:proofErr w:type="spellStart"/>
                      <w:r>
                        <w:rPr>
                          <w:lang w:val="sv-SE"/>
                        </w:rPr>
                        <w:t>Was</w:t>
                      </w:r>
                      <w:proofErr w:type="spellEnd"/>
                      <w:r>
                        <w:rPr>
                          <w:lang w:val="sv-SE"/>
                        </w:rPr>
                        <w:t xml:space="preserve"> the patient an in-patient </w:t>
                      </w:r>
                      <w:proofErr w:type="spellStart"/>
                      <w:r>
                        <w:rPr>
                          <w:lang w:val="sv-SE"/>
                        </w:rPr>
                        <w:t>admission</w:t>
                      </w:r>
                      <w:proofErr w:type="spellEnd"/>
                      <w:r>
                        <w:rPr>
                          <w:lang w:val="sv-SE"/>
                        </w:rPr>
                        <w:t xml:space="preserve"> and/or </w:t>
                      </w:r>
                      <w:proofErr w:type="spellStart"/>
                      <w:r>
                        <w:rPr>
                          <w:lang w:val="sv-SE"/>
                        </w:rPr>
                        <w:t>observed</w:t>
                      </w:r>
                      <w:proofErr w:type="spellEnd"/>
                      <w:r>
                        <w:rPr>
                          <w:lang w:val="sv-SE"/>
                        </w:rPr>
                        <w:t>?</w:t>
                      </w:r>
                    </w:p>
                  </w:txbxContent>
                </v:textbox>
                <w10:wrap type="through"/>
              </v:rect>
            </w:pict>
          </mc:Fallback>
        </mc:AlternateContent>
      </w:r>
      <w:r>
        <w:rPr>
          <w:noProof/>
          <w:color w:val="FF0000"/>
          <w:sz w:val="40"/>
          <w:szCs w:val="40"/>
          <w:lang w:val="sv-SE"/>
        </w:rPr>
        <mc:AlternateContent>
          <mc:Choice Requires="wps">
            <w:drawing>
              <wp:anchor distT="0" distB="0" distL="114300" distR="114300" simplePos="0" relativeHeight="251677696" behindDoc="0" locked="0" layoutInCell="1" allowOverlap="1" wp14:anchorId="70633A8D" wp14:editId="5246C20F">
                <wp:simplePos x="0" y="0"/>
                <wp:positionH relativeFrom="column">
                  <wp:posOffset>3148965</wp:posOffset>
                </wp:positionH>
                <wp:positionV relativeFrom="paragraph">
                  <wp:posOffset>207645</wp:posOffset>
                </wp:positionV>
                <wp:extent cx="1602105" cy="802640"/>
                <wp:effectExtent l="0" t="0" r="23495" b="35560"/>
                <wp:wrapThrough wrapText="bothSides">
                  <wp:wrapPolygon edited="0">
                    <wp:start x="0" y="0"/>
                    <wp:lineTo x="0" y="21873"/>
                    <wp:lineTo x="21574" y="21873"/>
                    <wp:lineTo x="21574" y="0"/>
                    <wp:lineTo x="0" y="0"/>
                  </wp:wrapPolygon>
                </wp:wrapThrough>
                <wp:docPr id="18" name="Rektangel 18"/>
                <wp:cNvGraphicFramePr/>
                <a:graphic xmlns:a="http://schemas.openxmlformats.org/drawingml/2006/main">
                  <a:graphicData uri="http://schemas.microsoft.com/office/word/2010/wordprocessingShape">
                    <wps:wsp>
                      <wps:cNvSpPr/>
                      <wps:spPr>
                        <a:xfrm>
                          <a:off x="0" y="0"/>
                          <a:ext cx="160210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1E64D1" w14:textId="77777777" w:rsidR="00C32E5E" w:rsidRPr="0049252D" w:rsidRDefault="00C32E5E" w:rsidP="00C32E5E">
                            <w:pPr>
                              <w:jc w:val="center"/>
                              <w:rPr>
                                <w:lang w:val="sv-SE"/>
                              </w:rPr>
                            </w:pPr>
                            <w:r>
                              <w:rPr>
                                <w:lang w:val="sv-SE"/>
                              </w:rPr>
                              <w:t xml:space="preserve">Patient </w:t>
                            </w:r>
                            <w:proofErr w:type="spellStart"/>
                            <w:r>
                              <w:rPr>
                                <w:lang w:val="sv-SE"/>
                              </w:rPr>
                              <w:t>included</w:t>
                            </w:r>
                            <w:proofErr w:type="spellEnd"/>
                            <w:r>
                              <w:rPr>
                                <w:lang w:val="sv-SE"/>
                              </w:rPr>
                              <w:t xml:space="preserve"> in </w:t>
                            </w:r>
                            <w:proofErr w:type="spellStart"/>
                            <w:r>
                              <w:rPr>
                                <w:lang w:val="sv-SE"/>
                              </w:rPr>
                              <w:t>NTDB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33A8D" id="Rektangel_x0020_18" o:spid="_x0000_s1039" style="position:absolute;margin-left:247.95pt;margin-top:16.35pt;width:126.15pt;height:6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" fillcolor="white [3201]" strokecolor="#70ad47 [3209]" strokeweight="1pt">
                <v:textbox>
                  <w:txbxContent>
                    <w:p w14:paraId="1C1E64D1" w14:textId="77777777" w:rsidR="00C32E5E" w:rsidRPr="0049252D" w:rsidRDefault="00C32E5E" w:rsidP="00C32E5E">
                      <w:pPr>
                        <w:jc w:val="center"/>
                        <w:rPr>
                          <w:lang w:val="sv-SE"/>
                        </w:rPr>
                      </w:pPr>
                      <w:r>
                        <w:rPr>
                          <w:lang w:val="sv-SE"/>
                        </w:rPr>
                        <w:t xml:space="preserve">Patient </w:t>
                      </w:r>
                      <w:proofErr w:type="spellStart"/>
                      <w:r>
                        <w:rPr>
                          <w:lang w:val="sv-SE"/>
                        </w:rPr>
                        <w:t>included</w:t>
                      </w:r>
                      <w:proofErr w:type="spellEnd"/>
                      <w:r>
                        <w:rPr>
                          <w:lang w:val="sv-SE"/>
                        </w:rPr>
                        <w:t xml:space="preserve"> in </w:t>
                      </w:r>
                      <w:proofErr w:type="spellStart"/>
                      <w:r>
                        <w:rPr>
                          <w:lang w:val="sv-SE"/>
                        </w:rPr>
                        <w:t>NTDB</w:t>
                      </w:r>
                      <w:proofErr w:type="spellEnd"/>
                    </w:p>
                  </w:txbxContent>
                </v:textbox>
                <w10:wrap type="through"/>
              </v:rect>
            </w:pict>
          </mc:Fallback>
        </mc:AlternateContent>
      </w:r>
    </w:p>
    <w:p w14:paraId="35ACB14B" w14:textId="21133E24" w:rsidR="0049252D" w:rsidRDefault="00C32E5E">
      <w:pPr>
        <w:spacing w:line="360" w:lineRule="auto"/>
        <w:rPr>
          <w:sz w:val="40"/>
          <w:szCs w:val="40"/>
        </w:rPr>
      </w:pPr>
      <w:r>
        <w:rPr>
          <w:sz w:val="40"/>
          <w:szCs w:val="40"/>
        </w:rPr>
        <w:t xml:space="preserve">          </w:t>
      </w:r>
      <w:r>
        <w:rPr>
          <w:sz w:val="40"/>
          <w:szCs w:val="40"/>
        </w:rPr>
        <w:sym w:font="Symbol" w:char="F0DE"/>
      </w:r>
      <w:r>
        <w:rPr>
          <w:sz w:val="40"/>
          <w:szCs w:val="40"/>
        </w:rPr>
        <w:t xml:space="preserve">         </w:t>
      </w:r>
    </w:p>
    <w:p w14:paraId="490945AE" w14:textId="77777777" w:rsidR="0049252D" w:rsidRDefault="0049252D">
      <w:pPr>
        <w:spacing w:line="360" w:lineRule="auto"/>
      </w:pPr>
    </w:p>
    <w:p w14:paraId="38C39980" w14:textId="7838E5C0" w:rsidR="00C32E5E" w:rsidRDefault="00C32E5E">
      <w:pPr>
        <w:spacing w:line="360" w:lineRule="auto"/>
      </w:pPr>
      <w:r>
        <w:rPr>
          <w:color w:val="FF0000"/>
          <w:sz w:val="40"/>
          <w:szCs w:val="40"/>
        </w:rPr>
        <w:t xml:space="preserve">       </w:t>
      </w:r>
      <w:r w:rsidRPr="0049252D">
        <w:rPr>
          <w:color w:val="FF0000"/>
          <w:sz w:val="40"/>
          <w:szCs w:val="40"/>
        </w:rPr>
        <w:sym w:font="Symbol" w:char="F0DF"/>
      </w:r>
    </w:p>
    <w:p w14:paraId="3EE359C4" w14:textId="6277CD47" w:rsidR="00C32E5E" w:rsidRDefault="00C32E5E">
      <w:pPr>
        <w:spacing w:line="360" w:lineRule="auto"/>
      </w:pPr>
      <w:r>
        <w:rPr>
          <w:noProof/>
          <w:color w:val="FF0000"/>
          <w:sz w:val="40"/>
          <w:szCs w:val="40"/>
          <w:lang w:val="sv-SE"/>
        </w:rPr>
        <mc:AlternateContent>
          <mc:Choice Requires="wps">
            <w:drawing>
              <wp:anchor distT="0" distB="0" distL="114300" distR="114300" simplePos="0" relativeHeight="251680768" behindDoc="0" locked="0" layoutInCell="1" allowOverlap="1" wp14:anchorId="4E5ED975" wp14:editId="08DF3871">
                <wp:simplePos x="0" y="0"/>
                <wp:positionH relativeFrom="column">
                  <wp:posOffset>3152140</wp:posOffset>
                </wp:positionH>
                <wp:positionV relativeFrom="paragraph">
                  <wp:posOffset>172720</wp:posOffset>
                </wp:positionV>
                <wp:extent cx="1602105" cy="802640"/>
                <wp:effectExtent l="0" t="0" r="23495" b="35560"/>
                <wp:wrapThrough wrapText="bothSides">
                  <wp:wrapPolygon edited="0">
                    <wp:start x="0" y="0"/>
                    <wp:lineTo x="0" y="21873"/>
                    <wp:lineTo x="21574" y="21873"/>
                    <wp:lineTo x="21574" y="0"/>
                    <wp:lineTo x="0" y="0"/>
                  </wp:wrapPolygon>
                </wp:wrapThrough>
                <wp:docPr id="20" name="Rektangel 20"/>
                <wp:cNvGraphicFramePr/>
                <a:graphic xmlns:a="http://schemas.openxmlformats.org/drawingml/2006/main">
                  <a:graphicData uri="http://schemas.microsoft.com/office/word/2010/wordprocessingShape">
                    <wps:wsp>
                      <wps:cNvSpPr/>
                      <wps:spPr>
                        <a:xfrm>
                          <a:off x="0" y="0"/>
                          <a:ext cx="160210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3F82B7" w14:textId="77777777" w:rsidR="00C32E5E" w:rsidRPr="0049252D" w:rsidRDefault="00C32E5E" w:rsidP="00C32E5E">
                            <w:pPr>
                              <w:jc w:val="center"/>
                              <w:rPr>
                                <w:lang w:val="sv-SE"/>
                              </w:rPr>
                            </w:pPr>
                            <w:r>
                              <w:rPr>
                                <w:lang w:val="sv-SE"/>
                              </w:rPr>
                              <w:t xml:space="preserve">Patient </w:t>
                            </w:r>
                            <w:proofErr w:type="spellStart"/>
                            <w:r>
                              <w:rPr>
                                <w:lang w:val="sv-SE"/>
                              </w:rPr>
                              <w:t>included</w:t>
                            </w:r>
                            <w:proofErr w:type="spellEnd"/>
                            <w:r>
                              <w:rPr>
                                <w:lang w:val="sv-SE"/>
                              </w:rPr>
                              <w:t xml:space="preserve"> in </w:t>
                            </w:r>
                            <w:proofErr w:type="spellStart"/>
                            <w:r>
                              <w:rPr>
                                <w:lang w:val="sv-SE"/>
                              </w:rPr>
                              <w:t>NTDB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ED975" id="Rektangel_x0020_20" o:spid="_x0000_s1040" style="position:absolute;margin-left:248.2pt;margin-top:13.6pt;width:126.15pt;height:6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" fillcolor="white [3201]" strokecolor="#70ad47 [3209]" strokeweight="1pt">
                <v:textbox>
                  <w:txbxContent>
                    <w:p w14:paraId="033F82B7" w14:textId="77777777" w:rsidR="00C32E5E" w:rsidRPr="0049252D" w:rsidRDefault="00C32E5E" w:rsidP="00C32E5E">
                      <w:pPr>
                        <w:jc w:val="center"/>
                        <w:rPr>
                          <w:lang w:val="sv-SE"/>
                        </w:rPr>
                      </w:pPr>
                      <w:r>
                        <w:rPr>
                          <w:lang w:val="sv-SE"/>
                        </w:rPr>
                        <w:t xml:space="preserve">Patient </w:t>
                      </w:r>
                      <w:proofErr w:type="spellStart"/>
                      <w:r>
                        <w:rPr>
                          <w:lang w:val="sv-SE"/>
                        </w:rPr>
                        <w:t>included</w:t>
                      </w:r>
                      <w:proofErr w:type="spellEnd"/>
                      <w:r>
                        <w:rPr>
                          <w:lang w:val="sv-SE"/>
                        </w:rPr>
                        <w:t xml:space="preserve"> in </w:t>
                      </w:r>
                      <w:proofErr w:type="spellStart"/>
                      <w:r>
                        <w:rPr>
                          <w:lang w:val="sv-SE"/>
                        </w:rPr>
                        <w:t>NTDB</w:t>
                      </w:r>
                      <w:proofErr w:type="spellEnd"/>
                    </w:p>
                  </w:txbxContent>
                </v:textbox>
                <w10:wrap type="through"/>
              </v:rect>
            </w:pict>
          </mc:Fallback>
        </mc:AlternateContent>
      </w:r>
      <w:r>
        <w:rPr>
          <w:noProof/>
          <w:lang w:val="sv-SE"/>
        </w:rPr>
        <mc:AlternateContent>
          <mc:Choice Requires="wps">
            <w:drawing>
              <wp:anchor distT="0" distB="0" distL="114300" distR="114300" simplePos="0" relativeHeight="251678720" behindDoc="0" locked="0" layoutInCell="1" allowOverlap="1" wp14:anchorId="2DF82492" wp14:editId="46166F30">
                <wp:simplePos x="0" y="0"/>
                <wp:positionH relativeFrom="column">
                  <wp:posOffset>179705</wp:posOffset>
                </wp:positionH>
                <wp:positionV relativeFrom="paragraph">
                  <wp:posOffset>147955</wp:posOffset>
                </wp:positionV>
                <wp:extent cx="1489075" cy="795020"/>
                <wp:effectExtent l="0" t="0" r="34925" b="17780"/>
                <wp:wrapThrough wrapText="bothSides">
                  <wp:wrapPolygon edited="0">
                    <wp:start x="0" y="0"/>
                    <wp:lineTo x="0" y="21393"/>
                    <wp:lineTo x="21738" y="21393"/>
                    <wp:lineTo x="21738" y="0"/>
                    <wp:lineTo x="0" y="0"/>
                  </wp:wrapPolygon>
                </wp:wrapThrough>
                <wp:docPr id="19" name="Rektangel 19"/>
                <wp:cNvGraphicFramePr/>
                <a:graphic xmlns:a="http://schemas.openxmlformats.org/drawingml/2006/main">
                  <a:graphicData uri="http://schemas.microsoft.com/office/word/2010/wordprocessingShape">
                    <wps:wsp>
                      <wps:cNvSpPr/>
                      <wps:spPr>
                        <a:xfrm>
                          <a:off x="0" y="0"/>
                          <a:ext cx="1489075" cy="795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B9A70" w14:textId="3C0C3750" w:rsidR="00C32E5E" w:rsidRPr="00C32E5E" w:rsidRDefault="00C32E5E" w:rsidP="00C32E5E">
                            <w:pPr>
                              <w:jc w:val="center"/>
                              <w:rPr>
                                <w:lang w:val="sv-SE"/>
                              </w:rPr>
                            </w:pPr>
                            <w:proofErr w:type="spellStart"/>
                            <w:r>
                              <w:rPr>
                                <w:lang w:val="sv-SE"/>
                              </w:rPr>
                              <w:t>Was</w:t>
                            </w:r>
                            <w:proofErr w:type="spellEnd"/>
                            <w:r>
                              <w:rPr>
                                <w:lang w:val="sv-SE"/>
                              </w:rPr>
                              <w:t xml:space="preserve"> the patient a trauma </w:t>
                            </w:r>
                            <w:proofErr w:type="spellStart"/>
                            <w:r>
                              <w:rPr>
                                <w:lang w:val="sv-SE"/>
                              </w:rPr>
                              <w:t>consult</w:t>
                            </w:r>
                            <w:proofErr w:type="spellEnd"/>
                            <w:r>
                              <w:rPr>
                                <w:lang w:val="sv-SE"/>
                              </w:rPr>
                              <w:t xml:space="preserve"> or </w:t>
                            </w:r>
                            <w:proofErr w:type="spellStart"/>
                            <w:r>
                              <w:rPr>
                                <w:lang w:val="sv-SE"/>
                              </w:rPr>
                              <w:t>any</w:t>
                            </w:r>
                            <w:proofErr w:type="spellEnd"/>
                            <w:r>
                              <w:rPr>
                                <w:lang w:val="sv-SE"/>
                              </w:rPr>
                              <w:t xml:space="preserve"> </w:t>
                            </w:r>
                            <w:proofErr w:type="spellStart"/>
                            <w:r>
                              <w:rPr>
                                <w:lang w:val="sv-SE"/>
                              </w:rPr>
                              <w:t>level</w:t>
                            </w:r>
                            <w:proofErr w:type="spellEnd"/>
                            <w:r>
                              <w:rPr>
                                <w:lang w:val="sv-SE"/>
                              </w:rPr>
                              <w:t xml:space="preserve"> </w:t>
                            </w:r>
                            <w:proofErr w:type="spellStart"/>
                            <w:r>
                              <w:rPr>
                                <w:lang w:val="sv-SE"/>
                              </w:rPr>
                              <w:t>of</w:t>
                            </w:r>
                            <w:proofErr w:type="spellEnd"/>
                            <w:r>
                              <w:rPr>
                                <w:lang w:val="sv-SE"/>
                              </w:rPr>
                              <w:t xml:space="preserve"> trauma </w:t>
                            </w:r>
                            <w:proofErr w:type="spellStart"/>
                            <w:r>
                              <w:rPr>
                                <w:lang w:val="sv-SE"/>
                              </w:rPr>
                              <w:t>activation</w:t>
                            </w:r>
                            <w:proofErr w:type="spellEnd"/>
                            <w:r>
                              <w:rPr>
                                <w:lang w:val="sv-S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82492" id="Rektangel_x0020_19" o:spid="_x0000_s1041" style="position:absolute;margin-left:14.15pt;margin-top:11.65pt;width:117.25pt;height:6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" fillcolor="white [3201]" strokecolor="#70ad47 [3209]" strokeweight="1pt">
                <v:textbox>
                  <w:txbxContent>
                    <w:p w14:paraId="42EB9A70" w14:textId="3C0C3750" w:rsidR="00C32E5E" w:rsidRPr="00C32E5E" w:rsidRDefault="00C32E5E" w:rsidP="00C32E5E">
                      <w:pPr>
                        <w:jc w:val="center"/>
                        <w:rPr>
                          <w:lang w:val="sv-SE"/>
                        </w:rPr>
                      </w:pPr>
                      <w:proofErr w:type="spellStart"/>
                      <w:r>
                        <w:rPr>
                          <w:lang w:val="sv-SE"/>
                        </w:rPr>
                        <w:t>Was</w:t>
                      </w:r>
                      <w:proofErr w:type="spellEnd"/>
                      <w:r>
                        <w:rPr>
                          <w:lang w:val="sv-SE"/>
                        </w:rPr>
                        <w:t xml:space="preserve"> the patient a trauma </w:t>
                      </w:r>
                      <w:proofErr w:type="spellStart"/>
                      <w:r>
                        <w:rPr>
                          <w:lang w:val="sv-SE"/>
                        </w:rPr>
                        <w:t>consult</w:t>
                      </w:r>
                      <w:proofErr w:type="spellEnd"/>
                      <w:r>
                        <w:rPr>
                          <w:lang w:val="sv-SE"/>
                        </w:rPr>
                        <w:t xml:space="preserve"> or </w:t>
                      </w:r>
                      <w:proofErr w:type="spellStart"/>
                      <w:r>
                        <w:rPr>
                          <w:lang w:val="sv-SE"/>
                        </w:rPr>
                        <w:t>any</w:t>
                      </w:r>
                      <w:proofErr w:type="spellEnd"/>
                      <w:r>
                        <w:rPr>
                          <w:lang w:val="sv-SE"/>
                        </w:rPr>
                        <w:t xml:space="preserve"> </w:t>
                      </w:r>
                      <w:proofErr w:type="spellStart"/>
                      <w:r>
                        <w:rPr>
                          <w:lang w:val="sv-SE"/>
                        </w:rPr>
                        <w:t>level</w:t>
                      </w:r>
                      <w:proofErr w:type="spellEnd"/>
                      <w:r>
                        <w:rPr>
                          <w:lang w:val="sv-SE"/>
                        </w:rPr>
                        <w:t xml:space="preserve"> </w:t>
                      </w:r>
                      <w:proofErr w:type="spellStart"/>
                      <w:r>
                        <w:rPr>
                          <w:lang w:val="sv-SE"/>
                        </w:rPr>
                        <w:t>of</w:t>
                      </w:r>
                      <w:proofErr w:type="spellEnd"/>
                      <w:r>
                        <w:rPr>
                          <w:lang w:val="sv-SE"/>
                        </w:rPr>
                        <w:t xml:space="preserve"> trauma </w:t>
                      </w:r>
                      <w:proofErr w:type="spellStart"/>
                      <w:r>
                        <w:rPr>
                          <w:lang w:val="sv-SE"/>
                        </w:rPr>
                        <w:t>activation</w:t>
                      </w:r>
                      <w:proofErr w:type="spellEnd"/>
                      <w:r>
                        <w:rPr>
                          <w:lang w:val="sv-SE"/>
                        </w:rPr>
                        <w:t>?</w:t>
                      </w:r>
                    </w:p>
                  </w:txbxContent>
                </v:textbox>
                <w10:wrap type="through"/>
              </v:rect>
            </w:pict>
          </mc:Fallback>
        </mc:AlternateContent>
      </w:r>
      <w:r>
        <w:t xml:space="preserve">  </w:t>
      </w:r>
    </w:p>
    <w:p w14:paraId="032382AE" w14:textId="4122788F" w:rsidR="00C32E5E" w:rsidRDefault="00C32E5E">
      <w:pPr>
        <w:spacing w:line="360" w:lineRule="auto"/>
        <w:rPr>
          <w:sz w:val="40"/>
          <w:szCs w:val="40"/>
        </w:rPr>
      </w:pPr>
      <w:r>
        <w:rPr>
          <w:sz w:val="40"/>
          <w:szCs w:val="40"/>
        </w:rPr>
        <w:t xml:space="preserve">         </w:t>
      </w:r>
      <w:r>
        <w:rPr>
          <w:sz w:val="40"/>
          <w:szCs w:val="40"/>
        </w:rPr>
        <w:sym w:font="Symbol" w:char="F0DE"/>
      </w:r>
    </w:p>
    <w:p w14:paraId="3ECF290E" w14:textId="77777777" w:rsidR="00C32E5E" w:rsidRDefault="00C32E5E">
      <w:pPr>
        <w:spacing w:line="360" w:lineRule="auto"/>
        <w:rPr>
          <w:sz w:val="40"/>
          <w:szCs w:val="40"/>
        </w:rPr>
      </w:pPr>
    </w:p>
    <w:p w14:paraId="3EBFC812" w14:textId="77CBB889" w:rsidR="003F2526" w:rsidRPr="00C32E5E" w:rsidRDefault="00C32E5E">
      <w:pPr>
        <w:spacing w:line="360" w:lineRule="auto"/>
        <w:rPr>
          <w:color w:val="FF0000"/>
          <w:sz w:val="40"/>
          <w:szCs w:val="40"/>
        </w:rPr>
      </w:pPr>
      <w:r>
        <w:rPr>
          <w:noProof/>
          <w:lang w:val="sv-SE"/>
        </w:rPr>
        <mc:AlternateContent>
          <mc:Choice Requires="wps">
            <w:drawing>
              <wp:anchor distT="0" distB="0" distL="114300" distR="114300" simplePos="0" relativeHeight="251682816" behindDoc="0" locked="0" layoutInCell="1" allowOverlap="1" wp14:anchorId="55913842" wp14:editId="23A6BAB6">
                <wp:simplePos x="0" y="0"/>
                <wp:positionH relativeFrom="column">
                  <wp:posOffset>983943</wp:posOffset>
                </wp:positionH>
                <wp:positionV relativeFrom="paragraph">
                  <wp:posOffset>-77327</wp:posOffset>
                </wp:positionV>
                <wp:extent cx="1485265" cy="702945"/>
                <wp:effectExtent l="0" t="0" r="13335" b="33655"/>
                <wp:wrapThrough wrapText="bothSides">
                  <wp:wrapPolygon edited="0">
                    <wp:start x="0" y="0"/>
                    <wp:lineTo x="0" y="21854"/>
                    <wp:lineTo x="21425" y="21854"/>
                    <wp:lineTo x="21425" y="0"/>
                    <wp:lineTo x="0" y="0"/>
                  </wp:wrapPolygon>
                </wp:wrapThrough>
                <wp:docPr id="21" name="Rektangel 21"/>
                <wp:cNvGraphicFramePr/>
                <a:graphic xmlns:a="http://schemas.openxmlformats.org/drawingml/2006/main">
                  <a:graphicData uri="http://schemas.microsoft.com/office/word/2010/wordprocessingShape">
                    <wps:wsp>
                      <wps:cNvSpPr/>
                      <wps:spPr>
                        <a:xfrm>
                          <a:off x="0" y="0"/>
                          <a:ext cx="1485265" cy="7029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C516" w14:textId="77777777" w:rsidR="00C32E5E" w:rsidRPr="00592355" w:rsidRDefault="00C32E5E" w:rsidP="00C32E5E">
                            <w:pPr>
                              <w:jc w:val="center"/>
                              <w:rPr>
                                <w:lang w:val="sv-SE"/>
                              </w:rPr>
                            </w:pPr>
                            <w:r>
                              <w:rPr>
                                <w:lang w:val="sv-SE"/>
                              </w:rPr>
                              <w:t xml:space="preserve">Patient NOT </w:t>
                            </w:r>
                            <w:proofErr w:type="spellStart"/>
                            <w:r>
                              <w:rPr>
                                <w:lang w:val="sv-SE"/>
                              </w:rPr>
                              <w:t>INCLUDED</w:t>
                            </w:r>
                            <w:proofErr w:type="spellEnd"/>
                            <w:r>
                              <w:rPr>
                                <w:lang w:val="sv-SE"/>
                              </w:rPr>
                              <w:t xml:space="preserve"> in the </w:t>
                            </w:r>
                            <w:proofErr w:type="spellStart"/>
                            <w:r>
                              <w:rPr>
                                <w:lang w:val="sv-SE"/>
                              </w:rPr>
                              <w:t>NTDB</w:t>
                            </w:r>
                            <w:proofErr w:type="spellEnd"/>
                            <w:r>
                              <w:rPr>
                                <w:lang w:val="sv-S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13842" id="Rektangel_x0020_21" o:spid="_x0000_s1042" style="position:absolute;margin-left:77.5pt;margin-top:-6.05pt;width:116.95pt;height:55.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" fillcolor="white [3201]" strokecolor="#70ad47 [3209]" strokeweight="1pt">
                <v:textbox>
                  <w:txbxContent>
                    <w:p w14:paraId="33E9C516" w14:textId="77777777" w:rsidR="00C32E5E" w:rsidRPr="00592355" w:rsidRDefault="00C32E5E" w:rsidP="00C32E5E">
                      <w:pPr>
                        <w:jc w:val="center"/>
                        <w:rPr>
                          <w:lang w:val="sv-SE"/>
                        </w:rPr>
                      </w:pPr>
                      <w:r>
                        <w:rPr>
                          <w:lang w:val="sv-SE"/>
                        </w:rPr>
                        <w:t xml:space="preserve">Patient NOT </w:t>
                      </w:r>
                      <w:proofErr w:type="spellStart"/>
                      <w:r>
                        <w:rPr>
                          <w:lang w:val="sv-SE"/>
                        </w:rPr>
                        <w:t>INCLUDED</w:t>
                      </w:r>
                      <w:proofErr w:type="spellEnd"/>
                      <w:r>
                        <w:rPr>
                          <w:lang w:val="sv-SE"/>
                        </w:rPr>
                        <w:t xml:space="preserve"> in the </w:t>
                      </w:r>
                      <w:proofErr w:type="spellStart"/>
                      <w:r>
                        <w:rPr>
                          <w:lang w:val="sv-SE"/>
                        </w:rPr>
                        <w:t>NTDB</w:t>
                      </w:r>
                      <w:proofErr w:type="spellEnd"/>
                      <w:r>
                        <w:rPr>
                          <w:lang w:val="sv-SE"/>
                        </w:rPr>
                        <w:t xml:space="preserve"> </w:t>
                      </w:r>
                    </w:p>
                  </w:txbxContent>
                </v:textbox>
                <w10:wrap type="through"/>
              </v:rect>
            </w:pict>
          </mc:Fallback>
        </mc:AlternateContent>
      </w:r>
      <w:r>
        <w:rPr>
          <w:color w:val="FF0000"/>
          <w:sz w:val="40"/>
          <w:szCs w:val="40"/>
        </w:rPr>
        <w:t xml:space="preserve">   </w:t>
      </w:r>
      <w:r w:rsidRPr="0049252D">
        <w:rPr>
          <w:color w:val="FF0000"/>
          <w:sz w:val="40"/>
          <w:szCs w:val="40"/>
        </w:rPr>
        <w:sym w:font="Symbol" w:char="F0DF"/>
      </w:r>
      <w:r>
        <w:rPr>
          <w:color w:val="FF0000"/>
          <w:sz w:val="40"/>
          <w:szCs w:val="40"/>
        </w:rPr>
        <w:t xml:space="preserve">    </w:t>
      </w:r>
      <w:r>
        <w:rPr>
          <w:color w:val="FF0000"/>
          <w:sz w:val="40"/>
          <w:szCs w:val="40"/>
        </w:rPr>
        <w:sym w:font="Symbol" w:char="F0DE"/>
      </w:r>
    </w:p>
    <w:p w14:paraId="5E6B399F" w14:textId="77777777" w:rsidR="003F2526" w:rsidRDefault="003F2526"/>
    <w:p w14:paraId="528E75DB" w14:textId="77777777" w:rsidR="003F2526" w:rsidRDefault="006764A8">
      <w:pPr>
        <w:spacing w:line="360" w:lineRule="auto"/>
      </w:pPr>
      <w:r>
        <w:rPr>
          <w:b/>
        </w:rPr>
        <w:lastRenderedPageBreak/>
        <w:t>Inclusion</w:t>
      </w:r>
      <w:r>
        <w:t xml:space="preserve"> criteria for TITCO: </w:t>
      </w:r>
    </w:p>
    <w:p w14:paraId="3E4C3E61" w14:textId="77777777" w:rsidR="003F2526" w:rsidRDefault="006764A8">
      <w:pPr>
        <w:numPr>
          <w:ilvl w:val="0"/>
          <w:numId w:val="1"/>
        </w:numPr>
        <w:pBdr>
          <w:top w:val="nil"/>
          <w:left w:val="nil"/>
          <w:bottom w:val="nil"/>
          <w:right w:val="nil"/>
          <w:between w:val="nil"/>
        </w:pBdr>
        <w:spacing w:line="360" w:lineRule="auto"/>
        <w:rPr>
          <w:color w:val="000000"/>
        </w:rPr>
      </w:pPr>
      <w:r>
        <w:rPr>
          <w:color w:val="000000"/>
        </w:rPr>
        <w:t>Patients presenting to the casualty department with injury sustained from road traffic, railway, assault or burns admitted to hospital for treatment</w:t>
      </w:r>
    </w:p>
    <w:p w14:paraId="0E01F7B1" w14:textId="77777777" w:rsidR="003F2526" w:rsidRDefault="006764A8">
      <w:pPr>
        <w:numPr>
          <w:ilvl w:val="0"/>
          <w:numId w:val="1"/>
        </w:numPr>
        <w:pBdr>
          <w:top w:val="nil"/>
          <w:left w:val="nil"/>
          <w:bottom w:val="nil"/>
          <w:right w:val="nil"/>
          <w:between w:val="nil"/>
        </w:pBdr>
        <w:spacing w:line="360" w:lineRule="auto"/>
        <w:rPr>
          <w:color w:val="000000"/>
        </w:rPr>
      </w:pPr>
      <w:r>
        <w:rPr>
          <w:color w:val="000000"/>
        </w:rPr>
        <w:t>Patients who died after arrival but before admission</w:t>
      </w:r>
    </w:p>
    <w:p w14:paraId="7C87FCB7" w14:textId="77777777" w:rsidR="003F2526" w:rsidRDefault="003F2526">
      <w:pPr>
        <w:spacing w:line="360" w:lineRule="auto"/>
      </w:pPr>
    </w:p>
    <w:p w14:paraId="07F6FA43" w14:textId="77777777" w:rsidR="003F2526" w:rsidRDefault="006764A8">
      <w:pPr>
        <w:spacing w:line="360" w:lineRule="auto"/>
      </w:pPr>
      <w:r>
        <w:rPr>
          <w:b/>
        </w:rPr>
        <w:t>Exclusion</w:t>
      </w:r>
      <w:r>
        <w:t xml:space="preserve"> criteria for TITCO: </w:t>
      </w:r>
    </w:p>
    <w:p w14:paraId="28EB8088" w14:textId="1858D48D" w:rsidR="003F2526" w:rsidRDefault="006764A8">
      <w:pPr>
        <w:numPr>
          <w:ilvl w:val="0"/>
          <w:numId w:val="1"/>
        </w:numPr>
        <w:pBdr>
          <w:top w:val="nil"/>
          <w:left w:val="nil"/>
          <w:bottom w:val="nil"/>
          <w:right w:val="nil"/>
          <w:between w:val="nil"/>
        </w:pBdr>
        <w:spacing w:line="360" w:lineRule="auto"/>
        <w:rPr>
          <w:color w:val="000000"/>
        </w:rPr>
      </w:pPr>
      <w:r>
        <w:rPr>
          <w:color w:val="000000"/>
        </w:rPr>
        <w:t>Patie</w:t>
      </w:r>
      <w:r w:rsidR="00012D81">
        <w:rPr>
          <w:color w:val="000000"/>
        </w:rPr>
        <w:t>nts who were dead on arrival (12</w:t>
      </w:r>
      <w:r>
        <w:rPr>
          <w:color w:val="000000"/>
        </w:rPr>
        <w:t>)</w:t>
      </w:r>
    </w:p>
    <w:p w14:paraId="6DAEB0FA" w14:textId="77777777" w:rsidR="003F2526" w:rsidRDefault="003F2526">
      <w:pPr>
        <w:spacing w:line="360" w:lineRule="auto"/>
      </w:pPr>
    </w:p>
    <w:p w14:paraId="61C86346" w14:textId="00FB94D9" w:rsidR="003F2526" w:rsidRDefault="006764A8">
      <w:pPr>
        <w:spacing w:line="360" w:lineRule="auto"/>
      </w:pPr>
      <w:r>
        <w:rPr>
          <w:rFonts w:ascii="Times" w:eastAsia="Times" w:hAnsi="Times" w:cs="Times"/>
        </w:rPr>
        <w:t>The Convention on the rights of the Child defines a child as a human bei</w:t>
      </w:r>
      <w:r w:rsidR="00012D81">
        <w:rPr>
          <w:rFonts w:ascii="Times" w:eastAsia="Times" w:hAnsi="Times" w:cs="Times"/>
        </w:rPr>
        <w:t>ng below the age of eighteen (15</w:t>
      </w:r>
      <w:r>
        <w:rPr>
          <w:rFonts w:ascii="Times" w:eastAsia="Times" w:hAnsi="Times" w:cs="Times"/>
        </w:rPr>
        <w:t>)</w:t>
      </w:r>
      <w:r>
        <w:t xml:space="preserve">. Individuals 15 years or older registered in all three registers, </w:t>
      </w:r>
      <w:proofErr w:type="spellStart"/>
      <w:r>
        <w:t>SweTrau</w:t>
      </w:r>
      <w:proofErr w:type="spellEnd"/>
      <w:r>
        <w:t xml:space="preserve">, </w:t>
      </w:r>
      <w:proofErr w:type="spellStart"/>
      <w:r>
        <w:t>NTDB</w:t>
      </w:r>
      <w:proofErr w:type="spellEnd"/>
      <w:r>
        <w:t xml:space="preserve"> and </w:t>
      </w:r>
      <w:proofErr w:type="spellStart"/>
      <w:r>
        <w:t>TITCO</w:t>
      </w:r>
      <w:proofErr w:type="spellEnd"/>
      <w:r>
        <w:t xml:space="preserve"> cohort will be included. We will use &gt;15 years as the cut off because everything below that activates trauma team for pediatrics in many cases but mainly it is because of the physiology difference </w:t>
      </w:r>
      <w:r w:rsidR="00012D81">
        <w:t>between children and adults. (16</w:t>
      </w:r>
      <w:r>
        <w:t xml:space="preserve">). </w:t>
      </w:r>
    </w:p>
    <w:p w14:paraId="5F956964" w14:textId="77777777" w:rsidR="003F2526" w:rsidRDefault="003F2526"/>
    <w:p w14:paraId="01F90FED"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Data sources/measurement</w:t>
      </w:r>
    </w:p>
    <w:p w14:paraId="4AE4AE78" w14:textId="7438B42F" w:rsidR="003F2526" w:rsidRDefault="00846AC1">
      <w:pPr>
        <w:spacing w:line="360" w:lineRule="auto"/>
      </w:pPr>
      <w:r>
        <w:t xml:space="preserve">All </w:t>
      </w:r>
      <w:r w:rsidR="006764A8">
        <w:t xml:space="preserve">parameter will be obtained from </w:t>
      </w:r>
      <w:proofErr w:type="spellStart"/>
      <w:r w:rsidR="006764A8">
        <w:t>NTDB</w:t>
      </w:r>
      <w:proofErr w:type="spellEnd"/>
      <w:r w:rsidR="006764A8">
        <w:t xml:space="preserve">, </w:t>
      </w:r>
      <w:proofErr w:type="spellStart"/>
      <w:r w:rsidR="006764A8">
        <w:t>SweTrau</w:t>
      </w:r>
      <w:proofErr w:type="spellEnd"/>
      <w:r w:rsidR="006764A8">
        <w:t xml:space="preserve"> and </w:t>
      </w:r>
      <w:proofErr w:type="spellStart"/>
      <w:r w:rsidR="006764A8">
        <w:t>TITCO</w:t>
      </w:r>
      <w:proofErr w:type="spellEnd"/>
      <w:r w:rsidR="006764A8">
        <w:t>. SBP, RR, GCS</w:t>
      </w:r>
      <w:ins w:id="5" w:author="Martin Gerdin Wärnberg" w:date="2019-10-27T01:09:00Z">
        <w:r w:rsidR="006764A8">
          <w:t xml:space="preserve"> </w:t>
        </w:r>
      </w:ins>
      <w:r w:rsidR="006764A8">
        <w:t xml:space="preserve">and </w:t>
      </w:r>
      <w:proofErr w:type="spellStart"/>
      <w:r w:rsidR="006764A8">
        <w:t>ISS</w:t>
      </w:r>
      <w:proofErr w:type="spellEnd"/>
      <w:r w:rsidR="006764A8">
        <w:t xml:space="preserve"> sex and age have been registered or calculated by workers in hospitals (physicians, nurses, assistant nurse). </w:t>
      </w:r>
    </w:p>
    <w:p w14:paraId="4206145A" w14:textId="77777777" w:rsidR="003F2526" w:rsidRDefault="003F2526">
      <w:pPr>
        <w:spacing w:line="360" w:lineRule="auto"/>
        <w:rPr>
          <w:sz w:val="32"/>
          <w:szCs w:val="32"/>
        </w:rPr>
      </w:pPr>
    </w:p>
    <w:p w14:paraId="7E479A9B"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Bias</w:t>
      </w:r>
    </w:p>
    <w:p w14:paraId="1C032B51" w14:textId="77777777" w:rsidR="003F2526" w:rsidRDefault="006764A8">
      <w:pPr>
        <w:spacing w:line="360" w:lineRule="auto"/>
      </w:pPr>
      <w:r>
        <w:t>Possible when coding. The programming will be double checked by an experienced colleague. Confirmation bias is also a risk when conducting data to the analysis program.</w:t>
      </w:r>
    </w:p>
    <w:p w14:paraId="40A17168" w14:textId="77777777" w:rsidR="003F2526" w:rsidRDefault="003F2526">
      <w:pPr>
        <w:spacing w:line="360" w:lineRule="auto"/>
        <w:rPr>
          <w:sz w:val="32"/>
          <w:szCs w:val="32"/>
        </w:rPr>
      </w:pPr>
    </w:p>
    <w:p w14:paraId="0C88785A"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Study size</w:t>
      </w:r>
    </w:p>
    <w:p w14:paraId="6A7DD8CE" w14:textId="77777777" w:rsidR="003F2526" w:rsidRDefault="006764A8">
      <w:pPr>
        <w:spacing w:line="360" w:lineRule="auto"/>
      </w:pPr>
      <w:r>
        <w:t xml:space="preserve">All patients in </w:t>
      </w:r>
      <w:proofErr w:type="spellStart"/>
      <w:r>
        <w:t>SweTrau</w:t>
      </w:r>
      <w:proofErr w:type="spellEnd"/>
      <w:r>
        <w:t xml:space="preserve">, </w:t>
      </w:r>
      <w:proofErr w:type="spellStart"/>
      <w:r>
        <w:t>NTDB</w:t>
      </w:r>
      <w:proofErr w:type="spellEnd"/>
      <w:r>
        <w:t xml:space="preserve"> and </w:t>
      </w:r>
      <w:proofErr w:type="spellStart"/>
      <w:r>
        <w:t>TITCO</w:t>
      </w:r>
      <w:proofErr w:type="spellEnd"/>
      <w:r>
        <w:t xml:space="preserve"> over 15 years of age and that fits the inclusion criteria to be in the register.</w:t>
      </w:r>
    </w:p>
    <w:p w14:paraId="78F334F1" w14:textId="77777777" w:rsidR="003F2526" w:rsidRDefault="003F2526">
      <w:pPr>
        <w:spacing w:line="360" w:lineRule="auto"/>
      </w:pPr>
    </w:p>
    <w:p w14:paraId="25430726"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Variables</w:t>
      </w:r>
    </w:p>
    <w:p w14:paraId="1776118D" w14:textId="77777777" w:rsidR="003F2526" w:rsidRDefault="006764A8">
      <w:pPr>
        <w:pStyle w:val="Rubrik3"/>
      </w:pPr>
      <w:r>
        <w:t>Study outcome</w:t>
      </w:r>
    </w:p>
    <w:p w14:paraId="278C1269" w14:textId="0A0077BC" w:rsidR="003F2526" w:rsidRDefault="00846AC1">
      <w:r>
        <w:t xml:space="preserve">We will use </w:t>
      </w:r>
      <w:proofErr w:type="spellStart"/>
      <w:r w:rsidR="006764A8">
        <w:t>ISS</w:t>
      </w:r>
      <w:proofErr w:type="spellEnd"/>
      <w:r w:rsidR="006764A8">
        <w:t xml:space="preserve"> </w:t>
      </w:r>
      <w:r w:rsidR="006764A8">
        <w:rPr>
          <w:color w:val="24231F"/>
        </w:rPr>
        <w:t>&gt;</w:t>
      </w:r>
      <w:r w:rsidR="006764A8">
        <w:t>15</w:t>
      </w:r>
      <w:r>
        <w:t xml:space="preserve"> to define </w:t>
      </w:r>
      <w:r w:rsidR="006764A8">
        <w:t>major trauma</w:t>
      </w:r>
      <w:ins w:id="6" w:author="Martin Gerdin Wärnberg" w:date="2019-10-27T01:12:00Z">
        <w:r w:rsidR="006764A8">
          <w:t xml:space="preserve"> </w:t>
        </w:r>
      </w:ins>
      <w:r>
        <w:t xml:space="preserve">and </w:t>
      </w:r>
      <w:proofErr w:type="spellStart"/>
      <w:r w:rsidR="006764A8">
        <w:rPr>
          <w:color w:val="000000"/>
        </w:rPr>
        <w:t>ISS</w:t>
      </w:r>
      <w:proofErr w:type="spellEnd"/>
      <w:r w:rsidR="006764A8">
        <w:rPr>
          <w:color w:val="000000"/>
          <w:shd w:val="clear" w:color="auto" w:fill="F8F9FA"/>
        </w:rPr>
        <w:t xml:space="preserve"> ≤</w:t>
      </w:r>
      <w:r w:rsidR="006764A8">
        <w:rPr>
          <w:color w:val="000000"/>
        </w:rPr>
        <w:t xml:space="preserve">15 </w:t>
      </w:r>
      <w:r>
        <w:rPr>
          <w:color w:val="000000"/>
        </w:rPr>
        <w:t xml:space="preserve">to </w:t>
      </w:r>
      <w:proofErr w:type="spellStart"/>
      <w:r>
        <w:rPr>
          <w:color w:val="000000"/>
        </w:rPr>
        <w:t>define</w:t>
      </w:r>
      <w:r w:rsidR="006764A8">
        <w:t>minor</w:t>
      </w:r>
      <w:proofErr w:type="spellEnd"/>
      <w:r w:rsidR="006764A8">
        <w:t xml:space="preserve"> trauma. </w:t>
      </w:r>
      <w:proofErr w:type="spellStart"/>
      <w:r w:rsidR="006764A8">
        <w:t>Overtriage</w:t>
      </w:r>
      <w:proofErr w:type="spellEnd"/>
      <w:r w:rsidR="006764A8">
        <w:t xml:space="preserve"> will be defined as the event when major trauma is ISS </w:t>
      </w:r>
      <w:r w:rsidR="006764A8">
        <w:rPr>
          <w:color w:val="000000"/>
          <w:shd w:val="clear" w:color="auto" w:fill="F8F9FA"/>
        </w:rPr>
        <w:t>≤</w:t>
      </w:r>
      <w:r w:rsidR="006764A8">
        <w:t xml:space="preserve">15 calculated by the prediction model. </w:t>
      </w:r>
      <w:proofErr w:type="spellStart"/>
      <w:r w:rsidR="006764A8">
        <w:t>Undertriage</w:t>
      </w:r>
      <w:proofErr w:type="spellEnd"/>
      <w:r w:rsidR="006764A8">
        <w:t xml:space="preserve"> will be when ISS &gt; 15 is considered minor trauma by the prediction model. The </w:t>
      </w:r>
      <w:proofErr w:type="spellStart"/>
      <w:r w:rsidR="006764A8">
        <w:t>overtriage</w:t>
      </w:r>
      <w:proofErr w:type="spellEnd"/>
      <w:r w:rsidR="006764A8">
        <w:t xml:space="preserve"> rate will be calculated by divi</w:t>
      </w:r>
      <w:r>
        <w:t xml:space="preserve">ding the number </w:t>
      </w:r>
      <w:r w:rsidR="006764A8">
        <w:t xml:space="preserve">of </w:t>
      </w:r>
      <w:proofErr w:type="spellStart"/>
      <w:r w:rsidR="006764A8">
        <w:t>overtriaged</w:t>
      </w:r>
      <w:proofErr w:type="spellEnd"/>
      <w:r w:rsidR="006764A8">
        <w:t xml:space="preserve"> patients with all patients. The </w:t>
      </w:r>
      <w:proofErr w:type="spellStart"/>
      <w:r w:rsidR="006764A8">
        <w:t>undertriage</w:t>
      </w:r>
      <w:proofErr w:type="spellEnd"/>
      <w:r w:rsidR="006764A8">
        <w:t xml:space="preserve"> rate will be the number of </w:t>
      </w:r>
      <w:proofErr w:type="spellStart"/>
      <w:r w:rsidR="006764A8">
        <w:t>undertriaged</w:t>
      </w:r>
      <w:proofErr w:type="spellEnd"/>
      <w:r w:rsidR="006764A8">
        <w:t xml:space="preserve"> patients divided by all patients. The </w:t>
      </w:r>
      <w:proofErr w:type="spellStart"/>
      <w:r w:rsidR="006764A8">
        <w:t>mistriage</w:t>
      </w:r>
      <w:proofErr w:type="spellEnd"/>
      <w:r w:rsidR="006764A8">
        <w:t xml:space="preserve"> rate will be the sum of the </w:t>
      </w:r>
      <w:proofErr w:type="spellStart"/>
      <w:r w:rsidR="006764A8">
        <w:t>overtriage</w:t>
      </w:r>
      <w:proofErr w:type="spellEnd"/>
      <w:r w:rsidR="006764A8">
        <w:t xml:space="preserve"> and </w:t>
      </w:r>
      <w:proofErr w:type="spellStart"/>
      <w:r w:rsidR="006764A8">
        <w:t>undertriage</w:t>
      </w:r>
      <w:proofErr w:type="spellEnd"/>
      <w:r w:rsidR="006764A8">
        <w:t xml:space="preserve"> rate.</w:t>
      </w:r>
    </w:p>
    <w:p w14:paraId="43AB04DC" w14:textId="77777777" w:rsidR="003F2526" w:rsidRDefault="003F2526"/>
    <w:p w14:paraId="12E6470A" w14:textId="77777777" w:rsidR="003F2526" w:rsidRDefault="006764A8">
      <w:pPr>
        <w:pStyle w:val="Rubrik3"/>
      </w:pPr>
      <w:r>
        <w:t>Model outcome</w:t>
      </w:r>
    </w:p>
    <w:p w14:paraId="273FF951" w14:textId="77777777" w:rsidR="003F2526" w:rsidRDefault="006764A8">
      <w:r>
        <w:t xml:space="preserve">Mortality within 30 days of the traumatic event. For NTDB and TITCO mortality will be in-hospital mortality. For </w:t>
      </w:r>
      <w:proofErr w:type="spellStart"/>
      <w:r>
        <w:t>SweTrau</w:t>
      </w:r>
      <w:proofErr w:type="spellEnd"/>
      <w:r>
        <w:t xml:space="preserve"> mortality includes out of hospital mortality too. </w:t>
      </w:r>
    </w:p>
    <w:p w14:paraId="5C4C521F" w14:textId="77777777" w:rsidR="003F2526" w:rsidRDefault="003F2526"/>
    <w:p w14:paraId="76F743DA" w14:textId="77777777" w:rsidR="003F2526" w:rsidRDefault="006764A8">
      <w:pPr>
        <w:pStyle w:val="Rubrik3"/>
      </w:pPr>
      <w:r>
        <w:t>Model predictors</w:t>
      </w:r>
    </w:p>
    <w:p w14:paraId="06F3052C" w14:textId="2507C04B" w:rsidR="003F2526" w:rsidRDefault="006764A8">
      <w:pPr>
        <w:spacing w:line="360" w:lineRule="auto"/>
      </w:pPr>
      <w:r>
        <w:t xml:space="preserve">SBP, RR and GCS will be used as </w:t>
      </w:r>
      <w:proofErr w:type="spellStart"/>
      <w:r>
        <w:t>quantitive</w:t>
      </w:r>
      <w:proofErr w:type="spellEnd"/>
      <w:r>
        <w:t xml:space="preserve"> variables to develop the models. These are the same parameters used in the </w:t>
      </w:r>
      <w:r w:rsidR="00846AC1">
        <w:t xml:space="preserve">Triage </w:t>
      </w:r>
      <w:r>
        <w:t>Revised Trauma Score</w:t>
      </w:r>
      <w:ins w:id="7" w:author="Martin Gerdin Wärnberg" w:date="2019-10-27T01:13:00Z">
        <w:r>
          <w:t xml:space="preserve"> </w:t>
        </w:r>
      </w:ins>
      <w:r>
        <w:t>(</w:t>
      </w:r>
      <w:r w:rsidR="00846AC1">
        <w:t>T-</w:t>
      </w:r>
      <w:proofErr w:type="spellStart"/>
      <w:r>
        <w:t>RTS</w:t>
      </w:r>
      <w:proofErr w:type="spellEnd"/>
      <w:r>
        <w:t>).</w:t>
      </w:r>
    </w:p>
    <w:p w14:paraId="341A2FF1" w14:textId="77777777" w:rsidR="003F2526" w:rsidRDefault="003F2526">
      <w:pPr>
        <w:spacing w:line="360" w:lineRule="auto"/>
        <w:rPr>
          <w:u w:val="single"/>
        </w:rPr>
      </w:pPr>
    </w:p>
    <w:p w14:paraId="6BAE0AE9" w14:textId="77777777" w:rsidR="003F2526" w:rsidRPr="005E2988" w:rsidRDefault="006764A8">
      <w:pPr>
        <w:spacing w:line="360" w:lineRule="auto"/>
        <w:rPr>
          <w:sz w:val="28"/>
          <w:szCs w:val="28"/>
          <w:u w:val="single"/>
        </w:rPr>
      </w:pPr>
      <w:r w:rsidRPr="005E2988">
        <w:rPr>
          <w:sz w:val="28"/>
          <w:szCs w:val="28"/>
          <w:u w:val="single"/>
        </w:rPr>
        <w:t>Respiratory rate</w:t>
      </w:r>
    </w:p>
    <w:tbl>
      <w:tblPr>
        <w:tblStyle w:val="Tabellrutnt"/>
        <w:tblW w:w="0" w:type="auto"/>
        <w:tblLook w:val="04A0" w:firstRow="1" w:lastRow="0" w:firstColumn="1" w:lastColumn="0" w:noHBand="0" w:noVBand="1"/>
      </w:tblPr>
      <w:tblGrid>
        <w:gridCol w:w="4528"/>
        <w:gridCol w:w="4528"/>
      </w:tblGrid>
      <w:tr w:rsidR="005E2988" w14:paraId="64BF8B53" w14:textId="77777777" w:rsidTr="005E2988">
        <w:tc>
          <w:tcPr>
            <w:tcW w:w="4528" w:type="dxa"/>
          </w:tcPr>
          <w:p w14:paraId="38269BED" w14:textId="27B4AA2F" w:rsidR="005E2988" w:rsidRDefault="005E2988">
            <w:pPr>
              <w:spacing w:line="360" w:lineRule="auto"/>
              <w:rPr>
                <w:u w:val="single"/>
              </w:rPr>
            </w:pPr>
            <w:r>
              <w:rPr>
                <w:u w:val="single"/>
              </w:rPr>
              <w:t>Parameter</w:t>
            </w:r>
          </w:p>
        </w:tc>
        <w:tc>
          <w:tcPr>
            <w:tcW w:w="4528" w:type="dxa"/>
          </w:tcPr>
          <w:p w14:paraId="3C38A931" w14:textId="20FD9FD5" w:rsidR="005E2988" w:rsidRDefault="005E2988">
            <w:pPr>
              <w:spacing w:line="360" w:lineRule="auto"/>
              <w:rPr>
                <w:u w:val="single"/>
              </w:rPr>
            </w:pPr>
            <w:r>
              <w:rPr>
                <w:u w:val="single"/>
              </w:rPr>
              <w:t>Score</w:t>
            </w:r>
          </w:p>
        </w:tc>
      </w:tr>
      <w:tr w:rsidR="005E2988" w14:paraId="62C3FE2F" w14:textId="77777777" w:rsidTr="005E2988">
        <w:tc>
          <w:tcPr>
            <w:tcW w:w="4528" w:type="dxa"/>
          </w:tcPr>
          <w:p w14:paraId="2350D6C8" w14:textId="6BEC4385" w:rsidR="005E2988" w:rsidRDefault="005E2988">
            <w:pPr>
              <w:spacing w:line="360" w:lineRule="auto"/>
              <w:rPr>
                <w:u w:val="single"/>
              </w:rPr>
            </w:pPr>
            <w:r>
              <w:rPr>
                <w:u w:val="single"/>
              </w:rPr>
              <w:t>10-29</w:t>
            </w:r>
          </w:p>
        </w:tc>
        <w:tc>
          <w:tcPr>
            <w:tcW w:w="4528" w:type="dxa"/>
          </w:tcPr>
          <w:p w14:paraId="6F4C7226" w14:textId="61E7466B" w:rsidR="005E2988" w:rsidRDefault="005E2988">
            <w:pPr>
              <w:spacing w:line="360" w:lineRule="auto"/>
              <w:rPr>
                <w:u w:val="single"/>
              </w:rPr>
            </w:pPr>
            <w:r>
              <w:rPr>
                <w:u w:val="single"/>
              </w:rPr>
              <w:t>4</w:t>
            </w:r>
          </w:p>
        </w:tc>
      </w:tr>
      <w:tr w:rsidR="005E2988" w14:paraId="752B10D3" w14:textId="77777777" w:rsidTr="005E2988">
        <w:tc>
          <w:tcPr>
            <w:tcW w:w="4528" w:type="dxa"/>
          </w:tcPr>
          <w:p w14:paraId="13FB3DF3" w14:textId="3651A268" w:rsidR="005E2988" w:rsidRDefault="005E2988">
            <w:pPr>
              <w:spacing w:line="360" w:lineRule="auto"/>
              <w:rPr>
                <w:u w:val="single"/>
              </w:rPr>
            </w:pPr>
            <w:r>
              <w:rPr>
                <w:u w:val="single"/>
              </w:rPr>
              <w:t>&gt;29</w:t>
            </w:r>
          </w:p>
        </w:tc>
        <w:tc>
          <w:tcPr>
            <w:tcW w:w="4528" w:type="dxa"/>
          </w:tcPr>
          <w:p w14:paraId="288443D5" w14:textId="74D02EA5" w:rsidR="005E2988" w:rsidRDefault="005E2988">
            <w:pPr>
              <w:spacing w:line="360" w:lineRule="auto"/>
              <w:rPr>
                <w:u w:val="single"/>
              </w:rPr>
            </w:pPr>
            <w:r>
              <w:rPr>
                <w:u w:val="single"/>
              </w:rPr>
              <w:t>3</w:t>
            </w:r>
          </w:p>
        </w:tc>
      </w:tr>
      <w:tr w:rsidR="005E2988" w14:paraId="3AEEA99E" w14:textId="77777777" w:rsidTr="005E2988">
        <w:tc>
          <w:tcPr>
            <w:tcW w:w="4528" w:type="dxa"/>
          </w:tcPr>
          <w:p w14:paraId="103175AD" w14:textId="5684DA86" w:rsidR="005E2988" w:rsidRDefault="005E2988">
            <w:pPr>
              <w:spacing w:line="360" w:lineRule="auto"/>
              <w:rPr>
                <w:u w:val="single"/>
              </w:rPr>
            </w:pPr>
            <w:r>
              <w:rPr>
                <w:u w:val="single"/>
              </w:rPr>
              <w:t>6-9</w:t>
            </w:r>
          </w:p>
        </w:tc>
        <w:tc>
          <w:tcPr>
            <w:tcW w:w="4528" w:type="dxa"/>
          </w:tcPr>
          <w:p w14:paraId="547C2D9C" w14:textId="41C03952" w:rsidR="005E2988" w:rsidRDefault="005E2988">
            <w:pPr>
              <w:spacing w:line="360" w:lineRule="auto"/>
              <w:rPr>
                <w:u w:val="single"/>
              </w:rPr>
            </w:pPr>
            <w:r>
              <w:rPr>
                <w:u w:val="single"/>
              </w:rPr>
              <w:t>2</w:t>
            </w:r>
          </w:p>
        </w:tc>
      </w:tr>
      <w:tr w:rsidR="005E2988" w14:paraId="65FDE0F9" w14:textId="77777777" w:rsidTr="005E2988">
        <w:tc>
          <w:tcPr>
            <w:tcW w:w="4528" w:type="dxa"/>
          </w:tcPr>
          <w:p w14:paraId="70EDD41C" w14:textId="785AD56A" w:rsidR="005E2988" w:rsidRDefault="005E2988">
            <w:pPr>
              <w:spacing w:line="360" w:lineRule="auto"/>
              <w:rPr>
                <w:u w:val="single"/>
              </w:rPr>
            </w:pPr>
            <w:r>
              <w:rPr>
                <w:u w:val="single"/>
              </w:rPr>
              <w:t>1-5</w:t>
            </w:r>
          </w:p>
        </w:tc>
        <w:tc>
          <w:tcPr>
            <w:tcW w:w="4528" w:type="dxa"/>
          </w:tcPr>
          <w:p w14:paraId="6EEF1B79" w14:textId="0663D52F" w:rsidR="005E2988" w:rsidRDefault="005E2988">
            <w:pPr>
              <w:spacing w:line="360" w:lineRule="auto"/>
              <w:rPr>
                <w:u w:val="single"/>
              </w:rPr>
            </w:pPr>
            <w:r>
              <w:rPr>
                <w:u w:val="single"/>
              </w:rPr>
              <w:t>1</w:t>
            </w:r>
          </w:p>
        </w:tc>
      </w:tr>
      <w:tr w:rsidR="005E2988" w14:paraId="0F38B77F" w14:textId="77777777" w:rsidTr="005E2988">
        <w:tc>
          <w:tcPr>
            <w:tcW w:w="4528" w:type="dxa"/>
          </w:tcPr>
          <w:p w14:paraId="57AC9F93" w14:textId="4FBA3E2A" w:rsidR="005E2988" w:rsidRDefault="005E2988">
            <w:pPr>
              <w:spacing w:line="360" w:lineRule="auto"/>
              <w:rPr>
                <w:u w:val="single"/>
              </w:rPr>
            </w:pPr>
            <w:r>
              <w:rPr>
                <w:u w:val="single"/>
              </w:rPr>
              <w:t>0</w:t>
            </w:r>
          </w:p>
        </w:tc>
        <w:tc>
          <w:tcPr>
            <w:tcW w:w="4528" w:type="dxa"/>
          </w:tcPr>
          <w:p w14:paraId="1472B28E" w14:textId="36EFB86F" w:rsidR="005E2988" w:rsidRDefault="005E2988">
            <w:pPr>
              <w:spacing w:line="360" w:lineRule="auto"/>
              <w:rPr>
                <w:u w:val="single"/>
              </w:rPr>
            </w:pPr>
            <w:r>
              <w:rPr>
                <w:u w:val="single"/>
              </w:rPr>
              <w:t>0</w:t>
            </w:r>
          </w:p>
        </w:tc>
      </w:tr>
    </w:tbl>
    <w:p w14:paraId="134CBBD6" w14:textId="77777777" w:rsidR="005E2988" w:rsidRDefault="005E2988">
      <w:pPr>
        <w:spacing w:line="360" w:lineRule="auto"/>
        <w:rPr>
          <w:u w:val="single"/>
        </w:rPr>
      </w:pPr>
    </w:p>
    <w:p w14:paraId="74517E14" w14:textId="77777777" w:rsidR="005E2988" w:rsidRDefault="005E2988">
      <w:pPr>
        <w:spacing w:line="360" w:lineRule="auto"/>
        <w:rPr>
          <w:u w:val="single"/>
        </w:rPr>
      </w:pPr>
    </w:p>
    <w:p w14:paraId="703FE0F9" w14:textId="77777777" w:rsidR="003F2526" w:rsidRDefault="003F2526">
      <w:pPr>
        <w:spacing w:line="360" w:lineRule="auto"/>
        <w:rPr>
          <w:u w:val="single"/>
        </w:rPr>
      </w:pPr>
    </w:p>
    <w:p w14:paraId="5DA6B60D" w14:textId="77777777" w:rsidR="003F2526" w:rsidRPr="005E2988" w:rsidRDefault="006764A8">
      <w:pPr>
        <w:spacing w:line="360" w:lineRule="auto"/>
        <w:rPr>
          <w:sz w:val="28"/>
          <w:szCs w:val="28"/>
          <w:u w:val="single"/>
        </w:rPr>
      </w:pPr>
      <w:r w:rsidRPr="005E2988">
        <w:rPr>
          <w:sz w:val="28"/>
          <w:szCs w:val="28"/>
          <w:u w:val="single"/>
        </w:rPr>
        <w:t>Systolic blood pressure</w:t>
      </w:r>
    </w:p>
    <w:tbl>
      <w:tblPr>
        <w:tblStyle w:val="Tabellrutnt"/>
        <w:tblW w:w="0" w:type="auto"/>
        <w:tblLook w:val="04A0" w:firstRow="1" w:lastRow="0" w:firstColumn="1" w:lastColumn="0" w:noHBand="0" w:noVBand="1"/>
      </w:tblPr>
      <w:tblGrid>
        <w:gridCol w:w="4528"/>
        <w:gridCol w:w="4528"/>
      </w:tblGrid>
      <w:tr w:rsidR="005E2988" w14:paraId="20252939" w14:textId="77777777" w:rsidTr="005E2988">
        <w:tc>
          <w:tcPr>
            <w:tcW w:w="4528" w:type="dxa"/>
          </w:tcPr>
          <w:p w14:paraId="73007E1B" w14:textId="0FB1674E" w:rsidR="005E2988" w:rsidRDefault="005E2988">
            <w:pPr>
              <w:spacing w:line="360" w:lineRule="auto"/>
              <w:rPr>
                <w:u w:val="single"/>
              </w:rPr>
            </w:pPr>
            <w:r>
              <w:rPr>
                <w:u w:val="single"/>
              </w:rPr>
              <w:t>Parameter</w:t>
            </w:r>
          </w:p>
        </w:tc>
        <w:tc>
          <w:tcPr>
            <w:tcW w:w="4528" w:type="dxa"/>
          </w:tcPr>
          <w:p w14:paraId="74F2C2B9" w14:textId="489AD77F" w:rsidR="005E2988" w:rsidRDefault="005E2988">
            <w:pPr>
              <w:spacing w:line="360" w:lineRule="auto"/>
              <w:rPr>
                <w:u w:val="single"/>
              </w:rPr>
            </w:pPr>
            <w:r>
              <w:rPr>
                <w:u w:val="single"/>
              </w:rPr>
              <w:t>Score</w:t>
            </w:r>
          </w:p>
        </w:tc>
      </w:tr>
      <w:tr w:rsidR="005E2988" w14:paraId="005812F8" w14:textId="77777777" w:rsidTr="005E2988">
        <w:tc>
          <w:tcPr>
            <w:tcW w:w="4528" w:type="dxa"/>
          </w:tcPr>
          <w:p w14:paraId="4CAB267B" w14:textId="55760A00" w:rsidR="005E2988" w:rsidRDefault="005E2988">
            <w:pPr>
              <w:spacing w:line="360" w:lineRule="auto"/>
              <w:rPr>
                <w:u w:val="single"/>
              </w:rPr>
            </w:pPr>
            <w:r>
              <w:rPr>
                <w:u w:val="single"/>
              </w:rPr>
              <w:t>&gt;89</w:t>
            </w:r>
          </w:p>
        </w:tc>
        <w:tc>
          <w:tcPr>
            <w:tcW w:w="4528" w:type="dxa"/>
          </w:tcPr>
          <w:p w14:paraId="5CF00E0E" w14:textId="2C6A758C" w:rsidR="005E2988" w:rsidRDefault="005E2988">
            <w:pPr>
              <w:spacing w:line="360" w:lineRule="auto"/>
              <w:rPr>
                <w:u w:val="single"/>
              </w:rPr>
            </w:pPr>
            <w:r>
              <w:rPr>
                <w:u w:val="single"/>
              </w:rPr>
              <w:t>4</w:t>
            </w:r>
          </w:p>
        </w:tc>
      </w:tr>
      <w:tr w:rsidR="005E2988" w14:paraId="502799C9" w14:textId="77777777" w:rsidTr="005E2988">
        <w:tc>
          <w:tcPr>
            <w:tcW w:w="4528" w:type="dxa"/>
          </w:tcPr>
          <w:p w14:paraId="4DDC6C70" w14:textId="30768AFC" w:rsidR="005E2988" w:rsidRDefault="005E2988">
            <w:pPr>
              <w:spacing w:line="360" w:lineRule="auto"/>
              <w:rPr>
                <w:u w:val="single"/>
              </w:rPr>
            </w:pPr>
            <w:r>
              <w:rPr>
                <w:u w:val="single"/>
              </w:rPr>
              <w:t>76-89</w:t>
            </w:r>
          </w:p>
        </w:tc>
        <w:tc>
          <w:tcPr>
            <w:tcW w:w="4528" w:type="dxa"/>
          </w:tcPr>
          <w:p w14:paraId="1C38F54F" w14:textId="4EBEA323" w:rsidR="005E2988" w:rsidRDefault="005E2988">
            <w:pPr>
              <w:spacing w:line="360" w:lineRule="auto"/>
              <w:rPr>
                <w:u w:val="single"/>
              </w:rPr>
            </w:pPr>
            <w:r>
              <w:rPr>
                <w:u w:val="single"/>
              </w:rPr>
              <w:t>3</w:t>
            </w:r>
          </w:p>
        </w:tc>
      </w:tr>
      <w:tr w:rsidR="005E2988" w14:paraId="20E63305" w14:textId="77777777" w:rsidTr="005E2988">
        <w:tc>
          <w:tcPr>
            <w:tcW w:w="4528" w:type="dxa"/>
          </w:tcPr>
          <w:p w14:paraId="1A4395CE" w14:textId="75A3C84C" w:rsidR="005E2988" w:rsidRDefault="005E2988">
            <w:pPr>
              <w:spacing w:line="360" w:lineRule="auto"/>
              <w:rPr>
                <w:u w:val="single"/>
              </w:rPr>
            </w:pPr>
            <w:r>
              <w:rPr>
                <w:u w:val="single"/>
              </w:rPr>
              <w:t>50-75</w:t>
            </w:r>
          </w:p>
        </w:tc>
        <w:tc>
          <w:tcPr>
            <w:tcW w:w="4528" w:type="dxa"/>
          </w:tcPr>
          <w:p w14:paraId="2DD6B4E3" w14:textId="27480AFD" w:rsidR="005E2988" w:rsidRDefault="005E2988">
            <w:pPr>
              <w:spacing w:line="360" w:lineRule="auto"/>
              <w:rPr>
                <w:u w:val="single"/>
              </w:rPr>
            </w:pPr>
            <w:r>
              <w:rPr>
                <w:u w:val="single"/>
              </w:rPr>
              <w:t>2</w:t>
            </w:r>
          </w:p>
        </w:tc>
      </w:tr>
      <w:tr w:rsidR="005E2988" w14:paraId="0BF38DC3" w14:textId="77777777" w:rsidTr="005E2988">
        <w:tc>
          <w:tcPr>
            <w:tcW w:w="4528" w:type="dxa"/>
          </w:tcPr>
          <w:p w14:paraId="3A401664" w14:textId="47FD6274" w:rsidR="005E2988" w:rsidRDefault="005E2988">
            <w:pPr>
              <w:spacing w:line="360" w:lineRule="auto"/>
              <w:rPr>
                <w:u w:val="single"/>
              </w:rPr>
            </w:pPr>
            <w:r>
              <w:rPr>
                <w:u w:val="single"/>
              </w:rPr>
              <w:t>1-49</w:t>
            </w:r>
          </w:p>
        </w:tc>
        <w:tc>
          <w:tcPr>
            <w:tcW w:w="4528" w:type="dxa"/>
          </w:tcPr>
          <w:p w14:paraId="47A7D06C" w14:textId="5EB6D00F" w:rsidR="005E2988" w:rsidRDefault="005E2988">
            <w:pPr>
              <w:spacing w:line="360" w:lineRule="auto"/>
              <w:rPr>
                <w:u w:val="single"/>
              </w:rPr>
            </w:pPr>
            <w:r>
              <w:rPr>
                <w:u w:val="single"/>
              </w:rPr>
              <w:t>1</w:t>
            </w:r>
          </w:p>
        </w:tc>
      </w:tr>
      <w:tr w:rsidR="005E2988" w14:paraId="7E2BC25A" w14:textId="77777777" w:rsidTr="005E2988">
        <w:tc>
          <w:tcPr>
            <w:tcW w:w="4528" w:type="dxa"/>
          </w:tcPr>
          <w:p w14:paraId="1992331B" w14:textId="2658BA13" w:rsidR="005E2988" w:rsidRDefault="005E2988">
            <w:pPr>
              <w:spacing w:line="360" w:lineRule="auto"/>
              <w:rPr>
                <w:u w:val="single"/>
              </w:rPr>
            </w:pPr>
            <w:r>
              <w:rPr>
                <w:u w:val="single"/>
              </w:rPr>
              <w:t>0</w:t>
            </w:r>
          </w:p>
        </w:tc>
        <w:tc>
          <w:tcPr>
            <w:tcW w:w="4528" w:type="dxa"/>
          </w:tcPr>
          <w:p w14:paraId="18BF4E4E" w14:textId="34E73096" w:rsidR="005E2988" w:rsidRDefault="005E2988">
            <w:pPr>
              <w:spacing w:line="360" w:lineRule="auto"/>
              <w:rPr>
                <w:u w:val="single"/>
              </w:rPr>
            </w:pPr>
            <w:r>
              <w:rPr>
                <w:u w:val="single"/>
              </w:rPr>
              <w:t>0</w:t>
            </w:r>
          </w:p>
        </w:tc>
      </w:tr>
    </w:tbl>
    <w:p w14:paraId="3AEFF90B" w14:textId="77777777" w:rsidR="005E2988" w:rsidRDefault="005E2988">
      <w:pPr>
        <w:spacing w:line="360" w:lineRule="auto"/>
        <w:rPr>
          <w:u w:val="single"/>
        </w:rPr>
      </w:pPr>
    </w:p>
    <w:p w14:paraId="761E34E2" w14:textId="77777777" w:rsidR="003F2526" w:rsidRDefault="003F2526">
      <w:pPr>
        <w:spacing w:line="360" w:lineRule="auto"/>
        <w:rPr>
          <w:u w:val="single"/>
        </w:rPr>
      </w:pPr>
    </w:p>
    <w:p w14:paraId="7FDFC513" w14:textId="77777777" w:rsidR="003F2526" w:rsidRPr="005E2988" w:rsidRDefault="006764A8">
      <w:pPr>
        <w:spacing w:line="360" w:lineRule="auto"/>
        <w:rPr>
          <w:sz w:val="28"/>
          <w:szCs w:val="28"/>
          <w:u w:val="single"/>
        </w:rPr>
      </w:pPr>
      <w:r w:rsidRPr="005E2988">
        <w:rPr>
          <w:sz w:val="28"/>
          <w:szCs w:val="28"/>
          <w:u w:val="single"/>
        </w:rPr>
        <w:t>Glasgow Coma Scale</w:t>
      </w:r>
    </w:p>
    <w:tbl>
      <w:tblPr>
        <w:tblStyle w:val="Tabellrutnt"/>
        <w:tblW w:w="0" w:type="auto"/>
        <w:tblLook w:val="04A0" w:firstRow="1" w:lastRow="0" w:firstColumn="1" w:lastColumn="0" w:noHBand="0" w:noVBand="1"/>
      </w:tblPr>
      <w:tblGrid>
        <w:gridCol w:w="4528"/>
        <w:gridCol w:w="4528"/>
      </w:tblGrid>
      <w:tr w:rsidR="005E2988" w14:paraId="5F92B5BC" w14:textId="77777777" w:rsidTr="005E2988">
        <w:tc>
          <w:tcPr>
            <w:tcW w:w="4528" w:type="dxa"/>
          </w:tcPr>
          <w:p w14:paraId="799C51D1" w14:textId="5A4407D6" w:rsidR="005E2988" w:rsidRDefault="005E2988">
            <w:pPr>
              <w:spacing w:line="360" w:lineRule="auto"/>
              <w:rPr>
                <w:u w:val="single"/>
              </w:rPr>
            </w:pPr>
            <w:r>
              <w:rPr>
                <w:u w:val="single"/>
              </w:rPr>
              <w:t>Parameter</w:t>
            </w:r>
          </w:p>
        </w:tc>
        <w:tc>
          <w:tcPr>
            <w:tcW w:w="4528" w:type="dxa"/>
          </w:tcPr>
          <w:p w14:paraId="7CFBB66F" w14:textId="6B6090FB" w:rsidR="005E2988" w:rsidRDefault="005E2988">
            <w:pPr>
              <w:spacing w:line="360" w:lineRule="auto"/>
              <w:rPr>
                <w:u w:val="single"/>
              </w:rPr>
            </w:pPr>
            <w:r>
              <w:rPr>
                <w:u w:val="single"/>
              </w:rPr>
              <w:t>Score</w:t>
            </w:r>
          </w:p>
        </w:tc>
      </w:tr>
      <w:tr w:rsidR="005E2988" w14:paraId="7112C2ED" w14:textId="77777777" w:rsidTr="005E2988">
        <w:tc>
          <w:tcPr>
            <w:tcW w:w="4528" w:type="dxa"/>
          </w:tcPr>
          <w:p w14:paraId="1A52DF6A" w14:textId="019DC291" w:rsidR="005E2988" w:rsidRDefault="005E2988">
            <w:pPr>
              <w:spacing w:line="360" w:lineRule="auto"/>
              <w:rPr>
                <w:u w:val="single"/>
              </w:rPr>
            </w:pPr>
            <w:r>
              <w:rPr>
                <w:u w:val="single"/>
              </w:rPr>
              <w:t>13-15</w:t>
            </w:r>
          </w:p>
        </w:tc>
        <w:tc>
          <w:tcPr>
            <w:tcW w:w="4528" w:type="dxa"/>
          </w:tcPr>
          <w:p w14:paraId="7851B17B" w14:textId="1C3DED7A" w:rsidR="005E2988" w:rsidRDefault="005E2988">
            <w:pPr>
              <w:spacing w:line="360" w:lineRule="auto"/>
              <w:rPr>
                <w:u w:val="single"/>
              </w:rPr>
            </w:pPr>
            <w:r>
              <w:rPr>
                <w:u w:val="single"/>
              </w:rPr>
              <w:t>4</w:t>
            </w:r>
          </w:p>
        </w:tc>
      </w:tr>
      <w:tr w:rsidR="005E2988" w14:paraId="52BBFBEE" w14:textId="77777777" w:rsidTr="005E2988">
        <w:tc>
          <w:tcPr>
            <w:tcW w:w="4528" w:type="dxa"/>
          </w:tcPr>
          <w:p w14:paraId="77CCF90D" w14:textId="2A135D64" w:rsidR="005E2988" w:rsidRDefault="005E2988">
            <w:pPr>
              <w:spacing w:line="360" w:lineRule="auto"/>
              <w:rPr>
                <w:u w:val="single"/>
              </w:rPr>
            </w:pPr>
            <w:r>
              <w:rPr>
                <w:u w:val="single"/>
              </w:rPr>
              <w:t>9-12</w:t>
            </w:r>
          </w:p>
        </w:tc>
        <w:tc>
          <w:tcPr>
            <w:tcW w:w="4528" w:type="dxa"/>
          </w:tcPr>
          <w:p w14:paraId="0D7B6AC7" w14:textId="43F29893" w:rsidR="005E2988" w:rsidRDefault="005E2988">
            <w:pPr>
              <w:spacing w:line="360" w:lineRule="auto"/>
              <w:rPr>
                <w:u w:val="single"/>
              </w:rPr>
            </w:pPr>
            <w:r>
              <w:rPr>
                <w:u w:val="single"/>
              </w:rPr>
              <w:t>3</w:t>
            </w:r>
          </w:p>
        </w:tc>
      </w:tr>
      <w:tr w:rsidR="005E2988" w14:paraId="7430CA68" w14:textId="77777777" w:rsidTr="005E2988">
        <w:tc>
          <w:tcPr>
            <w:tcW w:w="4528" w:type="dxa"/>
          </w:tcPr>
          <w:p w14:paraId="10BCB6AD" w14:textId="48795D99" w:rsidR="005E2988" w:rsidRDefault="005E2988">
            <w:pPr>
              <w:spacing w:line="360" w:lineRule="auto"/>
              <w:rPr>
                <w:u w:val="single"/>
              </w:rPr>
            </w:pPr>
            <w:r>
              <w:rPr>
                <w:u w:val="single"/>
              </w:rPr>
              <w:t>6-8</w:t>
            </w:r>
          </w:p>
        </w:tc>
        <w:tc>
          <w:tcPr>
            <w:tcW w:w="4528" w:type="dxa"/>
          </w:tcPr>
          <w:p w14:paraId="32B8BCD3" w14:textId="73088554" w:rsidR="005E2988" w:rsidRDefault="005E2988">
            <w:pPr>
              <w:spacing w:line="360" w:lineRule="auto"/>
              <w:rPr>
                <w:u w:val="single"/>
              </w:rPr>
            </w:pPr>
            <w:r>
              <w:rPr>
                <w:u w:val="single"/>
              </w:rPr>
              <w:t>2</w:t>
            </w:r>
          </w:p>
        </w:tc>
      </w:tr>
      <w:tr w:rsidR="005E2988" w14:paraId="150D21F4" w14:textId="77777777" w:rsidTr="005E2988">
        <w:tc>
          <w:tcPr>
            <w:tcW w:w="4528" w:type="dxa"/>
          </w:tcPr>
          <w:p w14:paraId="0ED1FD3B" w14:textId="7717CF70" w:rsidR="005E2988" w:rsidRDefault="005E2988">
            <w:pPr>
              <w:spacing w:line="360" w:lineRule="auto"/>
              <w:rPr>
                <w:u w:val="single"/>
              </w:rPr>
            </w:pPr>
            <w:r>
              <w:rPr>
                <w:u w:val="single"/>
              </w:rPr>
              <w:lastRenderedPageBreak/>
              <w:t>4-5</w:t>
            </w:r>
          </w:p>
        </w:tc>
        <w:tc>
          <w:tcPr>
            <w:tcW w:w="4528" w:type="dxa"/>
          </w:tcPr>
          <w:p w14:paraId="28EC873E" w14:textId="677DFC0A" w:rsidR="005E2988" w:rsidRDefault="005E2988">
            <w:pPr>
              <w:spacing w:line="360" w:lineRule="auto"/>
              <w:rPr>
                <w:u w:val="single"/>
              </w:rPr>
            </w:pPr>
            <w:r>
              <w:rPr>
                <w:u w:val="single"/>
              </w:rPr>
              <w:t>1</w:t>
            </w:r>
          </w:p>
        </w:tc>
      </w:tr>
      <w:tr w:rsidR="005E2988" w14:paraId="23BABC20" w14:textId="77777777" w:rsidTr="005E2988">
        <w:tc>
          <w:tcPr>
            <w:tcW w:w="4528" w:type="dxa"/>
          </w:tcPr>
          <w:p w14:paraId="33DC4B9B" w14:textId="0A38515A" w:rsidR="005E2988" w:rsidRDefault="005E2988">
            <w:pPr>
              <w:spacing w:line="360" w:lineRule="auto"/>
              <w:rPr>
                <w:u w:val="single"/>
              </w:rPr>
            </w:pPr>
            <w:r>
              <w:rPr>
                <w:u w:val="single"/>
              </w:rPr>
              <w:t>3</w:t>
            </w:r>
          </w:p>
        </w:tc>
        <w:tc>
          <w:tcPr>
            <w:tcW w:w="4528" w:type="dxa"/>
          </w:tcPr>
          <w:p w14:paraId="254D5B77" w14:textId="2D95AEC8" w:rsidR="005E2988" w:rsidRDefault="005E2988">
            <w:pPr>
              <w:spacing w:line="360" w:lineRule="auto"/>
              <w:rPr>
                <w:u w:val="single"/>
              </w:rPr>
            </w:pPr>
            <w:r>
              <w:rPr>
                <w:u w:val="single"/>
              </w:rPr>
              <w:t>0</w:t>
            </w:r>
          </w:p>
        </w:tc>
      </w:tr>
    </w:tbl>
    <w:p w14:paraId="3CEE8777" w14:textId="77777777" w:rsidR="005E2988" w:rsidRDefault="005E2988">
      <w:pPr>
        <w:spacing w:line="360" w:lineRule="auto"/>
        <w:rPr>
          <w:u w:val="single"/>
        </w:rPr>
      </w:pPr>
    </w:p>
    <w:p w14:paraId="1931DAC2" w14:textId="77777777" w:rsidR="003F2526" w:rsidRDefault="003F2526">
      <w:pPr>
        <w:spacing w:line="360" w:lineRule="auto"/>
        <w:rPr>
          <w:u w:val="single"/>
        </w:rPr>
      </w:pPr>
    </w:p>
    <w:p w14:paraId="6C0D96A4" w14:textId="34B3B7D1" w:rsidR="003F2526" w:rsidRDefault="006764A8">
      <w:pPr>
        <w:spacing w:line="360" w:lineRule="auto"/>
        <w:rPr>
          <w:u w:val="single"/>
        </w:rPr>
      </w:pPr>
      <w:r>
        <w:t>The higher the RTS value, the higher the chance for survival. A lower va</w:t>
      </w:r>
      <w:r w:rsidR="00012D81">
        <w:t>lue is associated with death (17</w:t>
      </w:r>
      <w:r>
        <w:t>).</w:t>
      </w:r>
    </w:p>
    <w:p w14:paraId="60590CC2" w14:textId="77777777" w:rsidR="003F2526" w:rsidRDefault="003F2526">
      <w:pPr>
        <w:spacing w:line="360" w:lineRule="auto"/>
        <w:rPr>
          <w:u w:val="single"/>
        </w:rPr>
      </w:pPr>
    </w:p>
    <w:p w14:paraId="534B5FFE" w14:textId="77777777" w:rsidR="003F2526" w:rsidRDefault="003F2526">
      <w:pPr>
        <w:tabs>
          <w:tab w:val="center" w:pos="4533"/>
        </w:tabs>
        <w:spacing w:line="360" w:lineRule="auto"/>
        <w:rPr>
          <w:u w:val="single"/>
        </w:rPr>
      </w:pPr>
    </w:p>
    <w:p w14:paraId="0DAE743C"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Statistical methods</w:t>
      </w:r>
    </w:p>
    <w:p w14:paraId="78ADD6EB" w14:textId="77777777" w:rsidR="003F2526" w:rsidRDefault="006764A8">
      <w:pPr>
        <w:spacing w:line="360" w:lineRule="auto"/>
      </w:pPr>
      <w:r>
        <w:t xml:space="preserve">We will use data from three sources: </w:t>
      </w:r>
      <w:proofErr w:type="spellStart"/>
      <w:r>
        <w:t>SweTrau</w:t>
      </w:r>
      <w:proofErr w:type="spellEnd"/>
      <w:r>
        <w:t xml:space="preserve">, </w:t>
      </w:r>
      <w:proofErr w:type="spellStart"/>
      <w:r>
        <w:t>NTDB</w:t>
      </w:r>
      <w:proofErr w:type="spellEnd"/>
      <w:r>
        <w:t xml:space="preserve"> and </w:t>
      </w:r>
      <w:proofErr w:type="spellStart"/>
      <w:r>
        <w:t>TITCO</w:t>
      </w:r>
      <w:proofErr w:type="spellEnd"/>
      <w:r>
        <w:t xml:space="preserve">. Each dataset will be split temporally into three samples: one development, one updating, and one validation sample. We will develop one model per development sample, resulting in three models. The performance of each model will be evaluated by testing the model in all three validation samples. Local performance will be defined as a model’s performance in the validation sample from the same dataset as the development sample, for example the </w:t>
      </w:r>
      <w:proofErr w:type="spellStart"/>
      <w:r>
        <w:t>SweTrau</w:t>
      </w:r>
      <w:proofErr w:type="spellEnd"/>
      <w:r>
        <w:t xml:space="preserve"> model’s performance in the </w:t>
      </w:r>
      <w:proofErr w:type="spellStart"/>
      <w:r>
        <w:t>SweTrau</w:t>
      </w:r>
      <w:proofErr w:type="spellEnd"/>
      <w:r>
        <w:t xml:space="preserve"> validation sample. Transferred performance will be defined as a model’s performance in a validation sample from a different dataset compared to the sample in which the model was developed, for example the </w:t>
      </w:r>
      <w:proofErr w:type="spellStart"/>
      <w:r>
        <w:t>SweTrau</w:t>
      </w:r>
      <w:proofErr w:type="spellEnd"/>
      <w:r>
        <w:t xml:space="preserve"> model’s performance in the NTDB and TITCO validation samples. To assess how model transfer affect </w:t>
      </w:r>
      <w:proofErr w:type="spellStart"/>
      <w:r>
        <w:t>mistriage</w:t>
      </w:r>
      <w:proofErr w:type="spellEnd"/>
      <w:r>
        <w:t xml:space="preserve"> rates the local and transferred performances will be compared by subtracting the transferred performance from the local performance in a pair-wise manner. For example, the </w:t>
      </w:r>
      <w:proofErr w:type="spellStart"/>
      <w:r>
        <w:t>SweTrau</w:t>
      </w:r>
      <w:proofErr w:type="spellEnd"/>
      <w:r>
        <w:t xml:space="preserve"> model’s performance in the NTDB validation sample will be subtracted from the </w:t>
      </w:r>
      <w:proofErr w:type="spellStart"/>
      <w:r>
        <w:t>SweTrau</w:t>
      </w:r>
      <w:proofErr w:type="spellEnd"/>
      <w:r>
        <w:t xml:space="preserve"> model’s performance in the </w:t>
      </w:r>
      <w:proofErr w:type="spellStart"/>
      <w:r>
        <w:t>SweTrau</w:t>
      </w:r>
      <w:proofErr w:type="spellEnd"/>
      <w:r>
        <w:t xml:space="preserve"> validation sample. A negative difference then means that the performance declined when the model was transferred. Then, each model will be updated in updating samples from datasets in which the model was not developed, the </w:t>
      </w:r>
      <w:proofErr w:type="spellStart"/>
      <w:r>
        <w:t>SweTrau</w:t>
      </w:r>
      <w:proofErr w:type="spellEnd"/>
      <w:r>
        <w:t xml:space="preserve"> model will for example be updated in the NTDB and TITCO updating samples. Updated performance will then be defined as an updated model’s performance in the validation sample from the same dataset as the updating sample, for example the </w:t>
      </w:r>
      <w:proofErr w:type="spellStart"/>
      <w:r>
        <w:t>SweTrau</w:t>
      </w:r>
      <w:proofErr w:type="spellEnd"/>
      <w:r>
        <w:t xml:space="preserve"> model’s performance in the NTDB validation sample after having been updated in the NTDB updating sample. To assess how model updating affect </w:t>
      </w:r>
      <w:proofErr w:type="spellStart"/>
      <w:r>
        <w:t>mistriage</w:t>
      </w:r>
      <w:proofErr w:type="spellEnd"/>
      <w:r>
        <w:t xml:space="preserve"> rates compared to no updating the updated performance will be compared with the transferred performance by subtracting the transferred performance from the updated performance. A positive difference means that the updating improved performance compared to no updating. Models will be developed using logistic regression. Predictors will be treated as continuous variables with </w:t>
      </w:r>
      <w:r>
        <w:lastRenderedPageBreak/>
        <w:t>linear associations with mortality. The entire process will be repeated 1000 times and results presented as medians and values at the 2.5</w:t>
      </w:r>
      <w:r>
        <w:rPr>
          <w:vertAlign w:val="superscript"/>
        </w:rPr>
        <w:t>th</w:t>
      </w:r>
      <w:r>
        <w:t xml:space="preserve"> and 97.5</w:t>
      </w:r>
      <w:r>
        <w:rPr>
          <w:vertAlign w:val="superscript"/>
        </w:rPr>
        <w:t>th</w:t>
      </w:r>
      <w:r>
        <w:t xml:space="preserve"> percentiles. Observations with missing data will be excluded.</w:t>
      </w:r>
    </w:p>
    <w:p w14:paraId="401AED42" w14:textId="77777777" w:rsidR="003F2526" w:rsidRDefault="003F2526">
      <w:pPr>
        <w:spacing w:line="360" w:lineRule="auto"/>
      </w:pPr>
    </w:p>
    <w:p w14:paraId="640CC86D" w14:textId="77777777" w:rsidR="003F2526" w:rsidRDefault="006764A8">
      <w:pPr>
        <w:spacing w:line="360" w:lineRule="auto"/>
        <w:rPr>
          <w:sz w:val="28"/>
          <w:szCs w:val="28"/>
        </w:rPr>
      </w:pPr>
      <w:r>
        <w:rPr>
          <w:sz w:val="28"/>
          <w:szCs w:val="28"/>
        </w:rPr>
        <w:t>Model development</w:t>
      </w:r>
    </w:p>
    <w:p w14:paraId="5971FA6D" w14:textId="53616A8F" w:rsidR="003F2526" w:rsidRDefault="006764A8">
      <w:pPr>
        <w:spacing w:line="360" w:lineRule="auto"/>
      </w:pPr>
      <w:r>
        <w:t>Model</w:t>
      </w:r>
      <w:r w:rsidR="00846AC1">
        <w:t>s will be developed</w:t>
      </w:r>
      <w:ins w:id="8" w:author="Martin Gerdin Wärnberg" w:date="2019-10-27T01:15:00Z">
        <w:r>
          <w:t xml:space="preserve"> </w:t>
        </w:r>
      </w:ins>
      <w:r>
        <w:t xml:space="preserve">logistic regression </w:t>
      </w:r>
      <w:r w:rsidR="00846AC1">
        <w:t>with</w:t>
      </w:r>
      <w:ins w:id="9" w:author="Martin Gerdin Wärnberg" w:date="2019-10-27T01:15:00Z">
        <w:r>
          <w:t xml:space="preserve"> </w:t>
        </w:r>
      </w:ins>
      <w:r>
        <w:t xml:space="preserve">GCS, RR, </w:t>
      </w:r>
      <w:r w:rsidR="00846AC1">
        <w:t>and</w:t>
      </w:r>
      <w:ins w:id="10" w:author="Martin Gerdin Wärnberg" w:date="2019-10-27T01:15:00Z">
        <w:r>
          <w:t xml:space="preserve"> </w:t>
        </w:r>
      </w:ins>
      <w:r>
        <w:t xml:space="preserve">SBP as independent variables and 30 days all cause mortality as a </w:t>
      </w:r>
      <w:r w:rsidR="00846AC1">
        <w:t>dependent</w:t>
      </w:r>
      <w:ins w:id="11" w:author="Martin Gerdin Wärnberg" w:date="2019-10-27T01:15:00Z">
        <w:r>
          <w:t xml:space="preserve"> </w:t>
        </w:r>
      </w:ins>
      <w:r>
        <w:t xml:space="preserve">variable. This process will be as described in the statistical methods with the model development taking place in the development sample in each dataset. It will be developed in a way that keeps over- and </w:t>
      </w:r>
      <w:proofErr w:type="spellStart"/>
      <w:r>
        <w:t>undertriage</w:t>
      </w:r>
      <w:proofErr w:type="spellEnd"/>
      <w:r>
        <w:t xml:space="preserve"> under a certain value and will give us a cut-off which will be a marker for major and minor traumas. </w:t>
      </w:r>
    </w:p>
    <w:p w14:paraId="04A118F8" w14:textId="77777777" w:rsidR="003F2526" w:rsidRDefault="003F2526">
      <w:pPr>
        <w:spacing w:line="360" w:lineRule="auto"/>
      </w:pPr>
    </w:p>
    <w:p w14:paraId="33478EC1" w14:textId="43723A4F" w:rsidR="003F2526" w:rsidRDefault="006764A8">
      <w:pPr>
        <w:spacing w:line="360" w:lineRule="auto"/>
      </w:pPr>
      <w:r>
        <w:t xml:space="preserve">A bootstrap procedure will be used </w:t>
      </w:r>
      <w:r w:rsidR="00846AC1">
        <w:t xml:space="preserve">to avoid </w:t>
      </w:r>
      <w:proofErr w:type="spellStart"/>
      <w:r w:rsidR="00846AC1">
        <w:t>overfitting</w:t>
      </w:r>
      <w:proofErr w:type="spellEnd"/>
      <w:r>
        <w:t xml:space="preserve">. </w:t>
      </w:r>
      <w:r w:rsidR="00846AC1">
        <w:t>This will result in</w:t>
      </w:r>
      <w:r>
        <w:t xml:space="preserve"> a linear shrinkage factor which will be applied to the </w:t>
      </w:r>
      <w:proofErr w:type="spellStart"/>
      <w:r>
        <w:t>coefficents</w:t>
      </w:r>
      <w:proofErr w:type="spellEnd"/>
      <w:r>
        <w:t xml:space="preserve"> used in the model which is after going to be used to estimate probability of all cause </w:t>
      </w:r>
      <w:proofErr w:type="gramStart"/>
      <w:r>
        <w:t>30 day</w:t>
      </w:r>
      <w:proofErr w:type="gramEnd"/>
      <w:r>
        <w:t xml:space="preserve"> mortality. Then, a grid search is going to try the highest possible combination for the parameters which will give us the optimal cut-off value. </w:t>
      </w:r>
    </w:p>
    <w:p w14:paraId="5B3C3F7A" w14:textId="77777777" w:rsidR="003F2526" w:rsidRDefault="003F2526">
      <w:pPr>
        <w:spacing w:line="360" w:lineRule="auto"/>
        <w:rPr>
          <w:sz w:val="28"/>
          <w:szCs w:val="28"/>
        </w:rPr>
      </w:pPr>
    </w:p>
    <w:p w14:paraId="315C2275" w14:textId="77777777" w:rsidR="003F2526" w:rsidRDefault="006764A8">
      <w:pPr>
        <w:spacing w:line="360" w:lineRule="auto"/>
        <w:rPr>
          <w:sz w:val="28"/>
          <w:szCs w:val="28"/>
        </w:rPr>
      </w:pPr>
      <w:r>
        <w:rPr>
          <w:sz w:val="28"/>
          <w:szCs w:val="28"/>
        </w:rPr>
        <w:t>Model validation</w:t>
      </w:r>
    </w:p>
    <w:p w14:paraId="1B069A51" w14:textId="56CECDA8" w:rsidR="003F2526" w:rsidRDefault="006764A8">
      <w:pPr>
        <w:spacing w:line="360" w:lineRule="auto"/>
        <w:rPr>
          <w:ins w:id="12" w:author="Martin Gerdin Wärnberg" w:date="2019-10-27T01:16:00Z"/>
        </w:rPr>
      </w:pPr>
      <w:r>
        <w:t xml:space="preserve">In this step, the model performance will be evaluated. The probability of all cause 30 day mortality will be estimated first. Then, the model </w:t>
      </w:r>
      <w:r w:rsidR="00846AC1">
        <w:t xml:space="preserve">performance </w:t>
      </w:r>
      <w:r>
        <w:t>will be assessed in the validation sample with the cut-off value obtained from the development</w:t>
      </w:r>
      <w:ins w:id="13" w:author="Martin Gerdin Wärnberg" w:date="2019-10-27T01:16:00Z">
        <w:r>
          <w:t>.</w:t>
        </w:r>
      </w:ins>
    </w:p>
    <w:p w14:paraId="675ADCAE" w14:textId="77777777" w:rsidR="003F2526" w:rsidRDefault="003F2526">
      <w:pPr>
        <w:spacing w:line="360" w:lineRule="auto"/>
        <w:rPr>
          <w:sz w:val="28"/>
          <w:szCs w:val="28"/>
        </w:rPr>
      </w:pPr>
    </w:p>
    <w:p w14:paraId="23D0F573" w14:textId="77777777" w:rsidR="003F2526" w:rsidRDefault="006764A8">
      <w:pPr>
        <w:spacing w:line="360" w:lineRule="auto"/>
        <w:rPr>
          <w:sz w:val="28"/>
          <w:szCs w:val="28"/>
        </w:rPr>
      </w:pPr>
      <w:r>
        <w:rPr>
          <w:sz w:val="28"/>
          <w:szCs w:val="28"/>
        </w:rPr>
        <w:t>Model comparison</w:t>
      </w:r>
    </w:p>
    <w:p w14:paraId="22650862" w14:textId="7A99A329" w:rsidR="003F2526" w:rsidRDefault="006764A8">
      <w:pPr>
        <w:spacing w:line="360" w:lineRule="auto"/>
      </w:pPr>
      <w:r>
        <w:t>The models (the difference in model performance</w:t>
      </w:r>
      <w:r>
        <w:rPr>
          <w:u w:val="single"/>
        </w:rPr>
        <w:t>)</w:t>
      </w:r>
      <w:r>
        <w:t xml:space="preserve"> will be compared in pairs evaluating how they performed in the validation sample from the same dataset versus a validation sample from a different dataset. Model development, validation and comparison will be repeated until all countries has been compared with each</w:t>
      </w:r>
      <w:ins w:id="14" w:author="Martin Gerdin Wärnberg" w:date="2019-10-27T01:17:00Z">
        <w:r>
          <w:t xml:space="preserve"> </w:t>
        </w:r>
      </w:ins>
      <w:r>
        <w:t xml:space="preserve">other. </w:t>
      </w:r>
    </w:p>
    <w:p w14:paraId="18FF55A5" w14:textId="77777777" w:rsidR="003F2526" w:rsidRDefault="003F2526">
      <w:pPr>
        <w:spacing w:line="360" w:lineRule="auto"/>
        <w:rPr>
          <w:sz w:val="28"/>
          <w:szCs w:val="28"/>
        </w:rPr>
      </w:pPr>
    </w:p>
    <w:p w14:paraId="16855DB5" w14:textId="77777777" w:rsidR="003F2526" w:rsidRDefault="006764A8">
      <w:pPr>
        <w:spacing w:line="360" w:lineRule="auto"/>
        <w:rPr>
          <w:sz w:val="28"/>
          <w:szCs w:val="28"/>
        </w:rPr>
      </w:pPr>
      <w:r>
        <w:rPr>
          <w:sz w:val="28"/>
          <w:szCs w:val="28"/>
        </w:rPr>
        <w:t>Model updating</w:t>
      </w:r>
    </w:p>
    <w:p w14:paraId="330C450E" w14:textId="6DDC4A48" w:rsidR="003F2526" w:rsidRDefault="006764A8">
      <w:pPr>
        <w:spacing w:line="360" w:lineRule="auto"/>
      </w:pPr>
      <w:r>
        <w:t xml:space="preserve">The same procedure as in the model development step will be repeated but this time the models will be developed from the updated samples from a different country instead of the development samples. It will then be validated and compared in the same way as described in </w:t>
      </w:r>
      <w:r>
        <w:lastRenderedPageBreak/>
        <w:t xml:space="preserve">the previous step. </w:t>
      </w:r>
      <w:bookmarkStart w:id="15" w:name="_gjdgxs" w:colFirst="0" w:colLast="0"/>
      <w:bookmarkEnd w:id="15"/>
      <w:r>
        <w:t>Numerous methods can be used when updating a prediction model. Recalibration methods can be used and also revision methods</w:t>
      </w:r>
      <w:r w:rsidR="00012D81">
        <w:t xml:space="preserve"> (18</w:t>
      </w:r>
      <w:r>
        <w:t xml:space="preserve">). </w:t>
      </w:r>
      <w:r w:rsidR="00846AC1" w:rsidRPr="00846AC1">
        <w:t>We will use the updating sample to estimate a calibration intercept and slope that will then be added to the original model, resulting in an updated model. The performance of this updated model will be compared with the model that was not updated</w:t>
      </w:r>
    </w:p>
    <w:p w14:paraId="78C20053" w14:textId="77777777" w:rsidR="003F2526" w:rsidRDefault="003F2526">
      <w:pPr>
        <w:spacing w:line="360" w:lineRule="auto"/>
      </w:pPr>
    </w:p>
    <w:p w14:paraId="459372FA" w14:textId="77777777" w:rsidR="003F2526" w:rsidRDefault="006764A8">
      <w:pPr>
        <w:spacing w:line="360" w:lineRule="auto"/>
        <w:rPr>
          <w:sz w:val="28"/>
          <w:szCs w:val="28"/>
        </w:rPr>
      </w:pPr>
      <w:r>
        <w:rPr>
          <w:sz w:val="28"/>
          <w:szCs w:val="28"/>
        </w:rPr>
        <w:t>Missing data</w:t>
      </w:r>
    </w:p>
    <w:p w14:paraId="44AEC05B" w14:textId="77777777" w:rsidR="003F2526" w:rsidRDefault="006764A8">
      <w:pPr>
        <w:spacing w:line="360" w:lineRule="auto"/>
      </w:pPr>
      <w:r>
        <w:t xml:space="preserve">Missing data will be excluded from this study. </w:t>
      </w:r>
    </w:p>
    <w:p w14:paraId="7F162D3C" w14:textId="77777777" w:rsidR="003F2526" w:rsidRDefault="003F2526">
      <w:pPr>
        <w:spacing w:line="360" w:lineRule="auto"/>
      </w:pPr>
    </w:p>
    <w:p w14:paraId="10D25042" w14:textId="77777777" w:rsidR="003F2526" w:rsidRDefault="006764A8">
      <w:pPr>
        <w:spacing w:line="360" w:lineRule="auto"/>
        <w:rPr>
          <w:b/>
          <w:sz w:val="48"/>
          <w:szCs w:val="48"/>
        </w:rPr>
      </w:pPr>
      <w:r>
        <w:rPr>
          <w:b/>
          <w:sz w:val="48"/>
          <w:szCs w:val="48"/>
        </w:rPr>
        <w:t xml:space="preserve">Ethical considerations </w:t>
      </w:r>
    </w:p>
    <w:p w14:paraId="6F5DB862" w14:textId="77777777" w:rsidR="003F2526" w:rsidRDefault="003F2526">
      <w:pPr>
        <w:spacing w:line="360" w:lineRule="auto"/>
      </w:pPr>
    </w:p>
    <w:p w14:paraId="79778195"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Autonomy-respect</w:t>
      </w:r>
    </w:p>
    <w:p w14:paraId="78B3263D" w14:textId="77777777" w:rsidR="003F2526" w:rsidRDefault="006764A8">
      <w:pPr>
        <w:spacing w:line="360" w:lineRule="auto"/>
      </w:pPr>
      <w:r>
        <w:t xml:space="preserve">The patients can withdraw from the register if they choose to do so. They are not in all cases informed that the information can be used in a study. In that case, we have a responsibility to treat the data with respect like we will do with all data used in this study. </w:t>
      </w:r>
    </w:p>
    <w:p w14:paraId="0BCEEEC5" w14:textId="77777777" w:rsidR="003F2526" w:rsidRDefault="003F2526">
      <w:pPr>
        <w:spacing w:line="360" w:lineRule="auto"/>
      </w:pPr>
    </w:p>
    <w:p w14:paraId="1CAAB1BE"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principle of beneficence</w:t>
      </w:r>
    </w:p>
    <w:p w14:paraId="5B718603" w14:textId="77777777" w:rsidR="003F2526" w:rsidRDefault="006764A8">
      <w:pPr>
        <w:spacing w:line="360" w:lineRule="auto"/>
      </w:pPr>
      <w:r>
        <w:t>The study will hopefully improve the management of trauma care and contribute to better healthcare for patients.</w:t>
      </w:r>
    </w:p>
    <w:p w14:paraId="2D2EFF93" w14:textId="77777777" w:rsidR="003F2526" w:rsidRDefault="003F2526">
      <w:pPr>
        <w:spacing w:line="360" w:lineRule="auto"/>
      </w:pPr>
    </w:p>
    <w:p w14:paraId="7F0F861C"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 principle of </w:t>
      </w:r>
      <w:proofErr w:type="spellStart"/>
      <w:r>
        <w:rPr>
          <w:rFonts w:ascii="Times New Roman" w:eastAsia="Times New Roman" w:hAnsi="Times New Roman" w:cs="Times New Roman"/>
          <w:color w:val="000000"/>
          <w:sz w:val="32"/>
          <w:szCs w:val="32"/>
        </w:rPr>
        <w:t>nonmaleficence</w:t>
      </w:r>
      <w:proofErr w:type="spellEnd"/>
    </w:p>
    <w:p w14:paraId="1198ECF7" w14:textId="77777777" w:rsidR="003F2526" w:rsidRDefault="006764A8">
      <w:pPr>
        <w:spacing w:line="360" w:lineRule="auto"/>
      </w:pPr>
      <w:r>
        <w:t>No intervention is being made so there is no risk for physical harm. Data leakage will be the biggest risk for harm and integrity.</w:t>
      </w:r>
    </w:p>
    <w:p w14:paraId="32C77EE5" w14:textId="77777777" w:rsidR="003F2526" w:rsidRDefault="003F2526">
      <w:pPr>
        <w:spacing w:line="360" w:lineRule="auto"/>
        <w:rPr>
          <w:sz w:val="32"/>
          <w:szCs w:val="32"/>
          <w:u w:val="single"/>
        </w:rPr>
      </w:pPr>
    </w:p>
    <w:p w14:paraId="2A5BF5C1"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 principle of justice </w:t>
      </w:r>
    </w:p>
    <w:p w14:paraId="24EFA96F" w14:textId="77777777" w:rsidR="003F2526" w:rsidRDefault="006764A8">
      <w:pPr>
        <w:spacing w:line="360" w:lineRule="auto"/>
      </w:pPr>
      <w:r>
        <w:t xml:space="preserve">All patients are depersonalized and anonymous when the data is being obtained. The information gained from the registry will either way be treated equal. </w:t>
      </w:r>
    </w:p>
    <w:p w14:paraId="1943C345" w14:textId="77777777" w:rsidR="003F2526" w:rsidRDefault="003F2526">
      <w:pPr>
        <w:spacing w:line="360" w:lineRule="auto"/>
      </w:pPr>
    </w:p>
    <w:p w14:paraId="57A6ED88" w14:textId="77777777" w:rsidR="003F2526" w:rsidRDefault="006764A8">
      <w:pPr>
        <w:pStyle w:val="Rubrik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Ethical Permit</w:t>
      </w:r>
    </w:p>
    <w:p w14:paraId="39F34E7A" w14:textId="77777777" w:rsidR="003F2526" w:rsidRDefault="006764A8">
      <w:pPr>
        <w:spacing w:line="360" w:lineRule="auto"/>
      </w:pPr>
      <w:r>
        <w:t>2015/426-31 and 2016/461-32</w:t>
      </w:r>
    </w:p>
    <w:p w14:paraId="46167084" w14:textId="77777777" w:rsidR="003F2526" w:rsidRDefault="003F2526"/>
    <w:p w14:paraId="65E75BC1" w14:textId="77777777" w:rsidR="003F2526" w:rsidRDefault="006764A8">
      <w:pPr>
        <w:pStyle w:val="Rubrik1"/>
      </w:pPr>
      <w:r>
        <w:t>Time plan</w:t>
      </w:r>
    </w:p>
    <w:p w14:paraId="77B7F937" w14:textId="77777777" w:rsidR="003F2526" w:rsidRDefault="006764A8">
      <w:pPr>
        <w:spacing w:line="360" w:lineRule="auto"/>
      </w:pPr>
      <w:r>
        <w:lastRenderedPageBreak/>
        <w:t xml:space="preserve">3-15 September: Write study plan. 16-28 September: Write analysis plan. 29 September - 28 October: Initial analysis and prepare half time report. 29 October - 30 November: Complete analysis and write results. 1 December - 2 January: Write discussion and </w:t>
      </w:r>
      <w:proofErr w:type="spellStart"/>
      <w:r>
        <w:t>finalise</w:t>
      </w:r>
      <w:proofErr w:type="spellEnd"/>
      <w:r>
        <w:t xml:space="preserve"> thesis.</w:t>
      </w:r>
    </w:p>
    <w:p w14:paraId="67E0A7B7" w14:textId="77777777" w:rsidR="003F2526" w:rsidRDefault="003F2526">
      <w:pPr>
        <w:spacing w:line="360" w:lineRule="auto"/>
        <w:rPr>
          <w:sz w:val="48"/>
          <w:szCs w:val="48"/>
        </w:rPr>
      </w:pPr>
    </w:p>
    <w:p w14:paraId="308F17AF" w14:textId="77777777" w:rsidR="003F2526" w:rsidRDefault="006764A8">
      <w:pPr>
        <w:pStyle w:val="Rubrik1"/>
      </w:pPr>
      <w:r>
        <w:t>Backup plan</w:t>
      </w:r>
    </w:p>
    <w:p w14:paraId="7C8C663E" w14:textId="77777777" w:rsidR="003F2526" w:rsidRDefault="006764A8">
      <w:r>
        <w:t>All the data exist and there is minimal risk that the data can not be used. One potential problem is that the programming takes longer than usual. In this case there will be experienced (supervisor or other) people that will guide me along the way.</w:t>
      </w:r>
    </w:p>
    <w:p w14:paraId="313B5847" w14:textId="77777777" w:rsidR="003F2526" w:rsidRDefault="003F2526"/>
    <w:p w14:paraId="3CF8752F" w14:textId="77777777" w:rsidR="00BE0195" w:rsidRDefault="00BE0195">
      <w:pPr>
        <w:rPr>
          <w:sz w:val="36"/>
          <w:szCs w:val="36"/>
        </w:rPr>
      </w:pPr>
      <w:proofErr w:type="spellStart"/>
      <w:r w:rsidRPr="00BE0195">
        <w:rPr>
          <w:sz w:val="36"/>
          <w:szCs w:val="36"/>
        </w:rPr>
        <w:t>Skriftlig</w:t>
      </w:r>
      <w:proofErr w:type="spellEnd"/>
      <w:r w:rsidRPr="00BE0195">
        <w:rPr>
          <w:sz w:val="36"/>
          <w:szCs w:val="36"/>
        </w:rPr>
        <w:t xml:space="preserve"> </w:t>
      </w:r>
      <w:proofErr w:type="spellStart"/>
      <w:r w:rsidRPr="00BE0195">
        <w:rPr>
          <w:sz w:val="36"/>
          <w:szCs w:val="36"/>
        </w:rPr>
        <w:t>redogörelse</w:t>
      </w:r>
      <w:proofErr w:type="spellEnd"/>
      <w:r w:rsidRPr="00BE0195">
        <w:rPr>
          <w:sz w:val="36"/>
          <w:szCs w:val="36"/>
        </w:rPr>
        <w:t xml:space="preserve"> </w:t>
      </w:r>
      <w:proofErr w:type="spellStart"/>
      <w:r w:rsidRPr="00BE0195">
        <w:rPr>
          <w:sz w:val="36"/>
          <w:szCs w:val="36"/>
        </w:rPr>
        <w:t>av</w:t>
      </w:r>
      <w:proofErr w:type="spellEnd"/>
      <w:r w:rsidRPr="00BE0195">
        <w:rPr>
          <w:sz w:val="36"/>
          <w:szCs w:val="36"/>
        </w:rPr>
        <w:t xml:space="preserve"> </w:t>
      </w:r>
      <w:proofErr w:type="spellStart"/>
      <w:r>
        <w:rPr>
          <w:sz w:val="36"/>
          <w:szCs w:val="36"/>
        </w:rPr>
        <w:t>projek</w:t>
      </w:r>
      <w:r w:rsidRPr="00BE0195">
        <w:rPr>
          <w:sz w:val="36"/>
          <w:szCs w:val="36"/>
        </w:rPr>
        <w:t>t</w:t>
      </w:r>
      <w:proofErr w:type="spellEnd"/>
      <w:r w:rsidRPr="00BE0195">
        <w:rPr>
          <w:sz w:val="36"/>
          <w:szCs w:val="36"/>
        </w:rPr>
        <w:t>:</w:t>
      </w:r>
    </w:p>
    <w:p w14:paraId="21DABD9C" w14:textId="77777777" w:rsidR="00611B5B" w:rsidRDefault="00BE0195">
      <w:proofErr w:type="spellStart"/>
      <w:r>
        <w:t>Vad</w:t>
      </w:r>
      <w:proofErr w:type="spellEnd"/>
      <w:r>
        <w:t xml:space="preserve"> </w:t>
      </w:r>
      <w:proofErr w:type="spellStart"/>
      <w:r>
        <w:t>gäller</w:t>
      </w:r>
      <w:proofErr w:type="spellEnd"/>
      <w:r>
        <w:t xml:space="preserve"> </w:t>
      </w:r>
      <w:proofErr w:type="spellStart"/>
      <w:r>
        <w:t>insamling</w:t>
      </w:r>
      <w:proofErr w:type="spellEnd"/>
      <w:r>
        <w:t xml:space="preserve"> </w:t>
      </w:r>
      <w:proofErr w:type="spellStart"/>
      <w:r>
        <w:t>av</w:t>
      </w:r>
      <w:proofErr w:type="spellEnd"/>
      <w:r>
        <w:t xml:space="preserve"> data </w:t>
      </w:r>
      <w:proofErr w:type="spellStart"/>
      <w:r>
        <w:t>så</w:t>
      </w:r>
      <w:proofErr w:type="spellEnd"/>
      <w:r>
        <w:t xml:space="preserve"> </w:t>
      </w:r>
      <w:proofErr w:type="spellStart"/>
      <w:r>
        <w:t>är</w:t>
      </w:r>
      <w:proofErr w:type="spellEnd"/>
      <w:r>
        <w:t xml:space="preserve"> den </w:t>
      </w:r>
      <w:proofErr w:type="spellStart"/>
      <w:r>
        <w:t>redan</w:t>
      </w:r>
      <w:proofErr w:type="spellEnd"/>
      <w:r>
        <w:t xml:space="preserve"> </w:t>
      </w:r>
      <w:proofErr w:type="spellStart"/>
      <w:r>
        <w:t>insamlad</w:t>
      </w:r>
      <w:proofErr w:type="spellEnd"/>
      <w:r>
        <w:t xml:space="preserve"> </w:t>
      </w:r>
      <w:proofErr w:type="spellStart"/>
      <w:r>
        <w:t>och</w:t>
      </w:r>
      <w:proofErr w:type="spellEnd"/>
      <w:r>
        <w:t xml:space="preserve"> </w:t>
      </w:r>
      <w:proofErr w:type="spellStart"/>
      <w:r>
        <w:t>behöver</w:t>
      </w:r>
      <w:proofErr w:type="spellEnd"/>
      <w:r>
        <w:t xml:space="preserve"> </w:t>
      </w:r>
      <w:proofErr w:type="spellStart"/>
      <w:r>
        <w:t>endast</w:t>
      </w:r>
      <w:proofErr w:type="spellEnd"/>
      <w:r>
        <w:t xml:space="preserve"> </w:t>
      </w:r>
      <w:proofErr w:type="spellStart"/>
      <w:r>
        <w:t>analyseras</w:t>
      </w:r>
      <w:proofErr w:type="spellEnd"/>
      <w:r>
        <w:t xml:space="preserve">. </w:t>
      </w:r>
      <w:proofErr w:type="spellStart"/>
      <w:r>
        <w:t>Det</w:t>
      </w:r>
      <w:proofErr w:type="spellEnd"/>
      <w:r>
        <w:t xml:space="preserve"> </w:t>
      </w:r>
      <w:proofErr w:type="spellStart"/>
      <w:r>
        <w:t>gäll</w:t>
      </w:r>
      <w:r w:rsidR="00D54CFF">
        <w:t>er</w:t>
      </w:r>
      <w:proofErr w:type="spellEnd"/>
      <w:r w:rsidR="00D54CFF">
        <w:t xml:space="preserve"> </w:t>
      </w:r>
      <w:proofErr w:type="spellStart"/>
      <w:r w:rsidR="00D54CFF">
        <w:t>tre</w:t>
      </w:r>
      <w:proofErr w:type="spellEnd"/>
      <w:r w:rsidR="00D54CFF">
        <w:t xml:space="preserve"> </w:t>
      </w:r>
      <w:proofErr w:type="spellStart"/>
      <w:r w:rsidR="00D54CFF">
        <w:t>olika</w:t>
      </w:r>
      <w:proofErr w:type="spellEnd"/>
      <w:r w:rsidR="00D54CFF">
        <w:t xml:space="preserve"> register, </w:t>
      </w:r>
      <w:proofErr w:type="spellStart"/>
      <w:r w:rsidR="00D54CFF">
        <w:t>amerikansk</w:t>
      </w:r>
      <w:proofErr w:type="spellEnd"/>
      <w:r w:rsidR="00D54CFF">
        <w:t xml:space="preserve">-, </w:t>
      </w:r>
      <w:proofErr w:type="spellStart"/>
      <w:r w:rsidR="00D54CFF">
        <w:t>indisk</w:t>
      </w:r>
      <w:proofErr w:type="spellEnd"/>
      <w:r w:rsidR="00D54CFF">
        <w:t xml:space="preserve">- </w:t>
      </w:r>
      <w:proofErr w:type="spellStart"/>
      <w:r w:rsidR="00D54CFF">
        <w:t>och</w:t>
      </w:r>
      <w:proofErr w:type="spellEnd"/>
      <w:r w:rsidR="00D54CFF">
        <w:t xml:space="preserve"> </w:t>
      </w:r>
      <w:proofErr w:type="spellStart"/>
      <w:r w:rsidR="00D54CFF">
        <w:t>svensk</w:t>
      </w:r>
      <w:proofErr w:type="spellEnd"/>
      <w:r w:rsidR="00D54CFF">
        <w:t xml:space="preserve"> </w:t>
      </w:r>
      <w:proofErr w:type="spellStart"/>
      <w:r w:rsidR="00D54CFF">
        <w:t>traumaregister</w:t>
      </w:r>
      <w:proofErr w:type="spellEnd"/>
      <w:r w:rsidR="00D54CFF">
        <w:t xml:space="preserve">. </w:t>
      </w:r>
      <w:proofErr w:type="spellStart"/>
      <w:r w:rsidR="00D54CFF">
        <w:t>Det</w:t>
      </w:r>
      <w:proofErr w:type="spellEnd"/>
      <w:r w:rsidR="00D54CFF">
        <w:t xml:space="preserve"> </w:t>
      </w:r>
      <w:proofErr w:type="spellStart"/>
      <w:r w:rsidR="00D54CFF">
        <w:t>är</w:t>
      </w:r>
      <w:proofErr w:type="spellEnd"/>
      <w:r w:rsidR="00D54CFF">
        <w:t xml:space="preserve"> </w:t>
      </w:r>
      <w:proofErr w:type="spellStart"/>
      <w:r w:rsidR="00D54CFF">
        <w:t>tänkt</w:t>
      </w:r>
      <w:proofErr w:type="spellEnd"/>
      <w:r w:rsidR="00D54CFF">
        <w:t xml:space="preserve"> </w:t>
      </w:r>
      <w:proofErr w:type="spellStart"/>
      <w:r w:rsidR="00D54CFF">
        <w:t>att</w:t>
      </w:r>
      <w:proofErr w:type="spellEnd"/>
      <w:r w:rsidR="00D54CFF">
        <w:t xml:space="preserve"> jag </w:t>
      </w:r>
      <w:proofErr w:type="spellStart"/>
      <w:r w:rsidR="00D54CFF">
        <w:t>ska</w:t>
      </w:r>
      <w:proofErr w:type="spellEnd"/>
      <w:r w:rsidR="00D54CFF">
        <w:t xml:space="preserve"> </w:t>
      </w:r>
      <w:proofErr w:type="spellStart"/>
      <w:r w:rsidR="00D54CFF">
        <w:t>utveckla</w:t>
      </w:r>
      <w:proofErr w:type="spellEnd"/>
      <w:r w:rsidR="00D54CFF">
        <w:t xml:space="preserve"> en </w:t>
      </w:r>
      <w:proofErr w:type="spellStart"/>
      <w:r w:rsidR="00D54CFF">
        <w:t>kod</w:t>
      </w:r>
      <w:proofErr w:type="spellEnd"/>
      <w:r w:rsidR="00D54CFF">
        <w:t xml:space="preserve"> </w:t>
      </w:r>
      <w:proofErr w:type="spellStart"/>
      <w:r w:rsidR="00D54CFF">
        <w:t>som</w:t>
      </w:r>
      <w:proofErr w:type="spellEnd"/>
      <w:r w:rsidR="00D54CFF">
        <w:t xml:space="preserve"> </w:t>
      </w:r>
      <w:proofErr w:type="spellStart"/>
      <w:r w:rsidR="00D54CFF">
        <w:t>själv</w:t>
      </w:r>
      <w:proofErr w:type="spellEnd"/>
      <w:r w:rsidR="00D54CFF">
        <w:t xml:space="preserve"> tar </w:t>
      </w:r>
      <w:proofErr w:type="spellStart"/>
      <w:r w:rsidR="00D54CFF">
        <w:t>datan</w:t>
      </w:r>
      <w:proofErr w:type="spellEnd"/>
      <w:r w:rsidR="00D54CFF">
        <w:t xml:space="preserve"> </w:t>
      </w:r>
      <w:proofErr w:type="spellStart"/>
      <w:r w:rsidR="00D54CFF">
        <w:t>och</w:t>
      </w:r>
      <w:proofErr w:type="spellEnd"/>
      <w:r w:rsidR="00D54CFF">
        <w:t xml:space="preserve"> </w:t>
      </w:r>
      <w:proofErr w:type="spellStart"/>
      <w:r w:rsidR="00D54CFF">
        <w:t>processerar</w:t>
      </w:r>
      <w:proofErr w:type="spellEnd"/>
      <w:r w:rsidR="00D54CFF">
        <w:t xml:space="preserve"> den till mitt </w:t>
      </w:r>
      <w:proofErr w:type="spellStart"/>
      <w:r w:rsidR="00D54CFF">
        <w:t>ändamål</w:t>
      </w:r>
      <w:proofErr w:type="spellEnd"/>
      <w:r w:rsidR="00D54CFF">
        <w:t xml:space="preserve">. Jag </w:t>
      </w:r>
      <w:proofErr w:type="spellStart"/>
      <w:r w:rsidR="00D54CFF">
        <w:t>har</w:t>
      </w:r>
      <w:proofErr w:type="spellEnd"/>
      <w:r w:rsidR="00D54CFF">
        <w:t xml:space="preserve"> </w:t>
      </w:r>
      <w:proofErr w:type="spellStart"/>
      <w:r w:rsidR="00D54CFF">
        <w:t>börjat</w:t>
      </w:r>
      <w:proofErr w:type="spellEnd"/>
      <w:r w:rsidR="00D54CFF">
        <w:t xml:space="preserve"> med </w:t>
      </w:r>
      <w:proofErr w:type="spellStart"/>
      <w:r w:rsidR="00D54CFF">
        <w:t>kodningen</w:t>
      </w:r>
      <w:proofErr w:type="spellEnd"/>
      <w:r w:rsidR="00D54CFF">
        <w:t xml:space="preserve"> men </w:t>
      </w:r>
      <w:proofErr w:type="spellStart"/>
      <w:r w:rsidR="00D54CFF">
        <w:t>är</w:t>
      </w:r>
      <w:proofErr w:type="spellEnd"/>
      <w:r w:rsidR="00D54CFF">
        <w:t xml:space="preserve"> </w:t>
      </w:r>
      <w:proofErr w:type="spellStart"/>
      <w:r w:rsidR="00D54CFF">
        <w:t>inte</w:t>
      </w:r>
      <w:proofErr w:type="spellEnd"/>
      <w:r w:rsidR="00D54CFF">
        <w:t xml:space="preserve"> </w:t>
      </w:r>
      <w:proofErr w:type="spellStart"/>
      <w:r w:rsidR="00D54CFF">
        <w:t>klar</w:t>
      </w:r>
      <w:proofErr w:type="spellEnd"/>
      <w:r w:rsidR="00D54CFF">
        <w:t xml:space="preserve">. </w:t>
      </w:r>
      <w:proofErr w:type="spellStart"/>
      <w:r w:rsidR="00D54CFF">
        <w:t>Tanken</w:t>
      </w:r>
      <w:proofErr w:type="spellEnd"/>
      <w:r w:rsidR="00D54CFF">
        <w:t xml:space="preserve"> </w:t>
      </w:r>
      <w:proofErr w:type="spellStart"/>
      <w:r w:rsidR="00F67B03">
        <w:t>var</w:t>
      </w:r>
      <w:proofErr w:type="spellEnd"/>
      <w:r w:rsidR="00D54CFF">
        <w:t xml:space="preserve"> </w:t>
      </w:r>
      <w:proofErr w:type="spellStart"/>
      <w:r w:rsidR="00D54CFF">
        <w:t>att</w:t>
      </w:r>
      <w:proofErr w:type="spellEnd"/>
      <w:r w:rsidR="00D54CFF">
        <w:t xml:space="preserve"> jag </w:t>
      </w:r>
      <w:proofErr w:type="spellStart"/>
      <w:r w:rsidR="00D54CFF">
        <w:t>skulle</w:t>
      </w:r>
      <w:proofErr w:type="spellEnd"/>
      <w:r w:rsidR="00D54CFF">
        <w:t xml:space="preserve"> ha </w:t>
      </w:r>
      <w:proofErr w:type="spellStart"/>
      <w:r w:rsidR="00D54CFF">
        <w:t>börjat</w:t>
      </w:r>
      <w:proofErr w:type="spellEnd"/>
      <w:r w:rsidR="00D54CFF">
        <w:t xml:space="preserve"> </w:t>
      </w:r>
      <w:proofErr w:type="spellStart"/>
      <w:r w:rsidR="00D54CFF">
        <w:t>analysera</w:t>
      </w:r>
      <w:proofErr w:type="spellEnd"/>
      <w:r w:rsidR="00D54CFF">
        <w:t xml:space="preserve"> </w:t>
      </w:r>
      <w:proofErr w:type="spellStart"/>
      <w:r w:rsidR="00D54CFF">
        <w:t>och</w:t>
      </w:r>
      <w:proofErr w:type="spellEnd"/>
      <w:r w:rsidR="00D54CFF">
        <w:t xml:space="preserve"> </w:t>
      </w:r>
      <w:proofErr w:type="spellStart"/>
      <w:r w:rsidR="00D54CFF">
        <w:t>fått</w:t>
      </w:r>
      <w:proofErr w:type="spellEnd"/>
      <w:r w:rsidR="00D54CFF">
        <w:t xml:space="preserve"> in en del </w:t>
      </w:r>
      <w:proofErr w:type="spellStart"/>
      <w:r w:rsidR="00D54CFF">
        <w:t>av</w:t>
      </w:r>
      <w:proofErr w:type="spellEnd"/>
      <w:r w:rsidR="00D54CFF">
        <w:t xml:space="preserve"> </w:t>
      </w:r>
      <w:proofErr w:type="spellStart"/>
      <w:r w:rsidR="00D54CFF">
        <w:t>resultaten</w:t>
      </w:r>
      <w:proofErr w:type="spellEnd"/>
      <w:r w:rsidR="00D54CFF">
        <w:t xml:space="preserve"> men </w:t>
      </w:r>
      <w:proofErr w:type="spellStart"/>
      <w:r w:rsidR="00D54CFF">
        <w:t>så</w:t>
      </w:r>
      <w:proofErr w:type="spellEnd"/>
      <w:r w:rsidR="00D54CFF">
        <w:t xml:space="preserve"> </w:t>
      </w:r>
      <w:proofErr w:type="spellStart"/>
      <w:r w:rsidR="00D54CFF">
        <w:t>har</w:t>
      </w:r>
      <w:proofErr w:type="spellEnd"/>
      <w:r w:rsidR="00D54CFF">
        <w:t xml:space="preserve"> </w:t>
      </w:r>
      <w:proofErr w:type="spellStart"/>
      <w:r w:rsidR="00D54CFF">
        <w:t>inte</w:t>
      </w:r>
      <w:proofErr w:type="spellEnd"/>
      <w:r w:rsidR="00D54CFF">
        <w:t xml:space="preserve"> </w:t>
      </w:r>
      <w:proofErr w:type="spellStart"/>
      <w:r w:rsidR="00D54CFF">
        <w:t>blivit</w:t>
      </w:r>
      <w:proofErr w:type="spellEnd"/>
      <w:r w:rsidR="00D54CFF">
        <w:t xml:space="preserve">. </w:t>
      </w:r>
      <w:proofErr w:type="spellStart"/>
      <w:r w:rsidR="00D54CFF">
        <w:t>Fastnade</w:t>
      </w:r>
      <w:proofErr w:type="spellEnd"/>
      <w:r w:rsidR="00D54CFF">
        <w:t xml:space="preserve"> </w:t>
      </w:r>
      <w:proofErr w:type="spellStart"/>
      <w:r w:rsidR="00D54CFF">
        <w:t>och</w:t>
      </w:r>
      <w:proofErr w:type="spellEnd"/>
      <w:r w:rsidR="00D54CFF">
        <w:t xml:space="preserve"> hade en </w:t>
      </w:r>
      <w:proofErr w:type="spellStart"/>
      <w:r w:rsidR="00D54CFF">
        <w:t>trög</w:t>
      </w:r>
      <w:proofErr w:type="spellEnd"/>
      <w:r w:rsidR="00D54CFF">
        <w:t xml:space="preserve"> start </w:t>
      </w:r>
      <w:proofErr w:type="spellStart"/>
      <w:r w:rsidR="00D54CFF">
        <w:t>när</w:t>
      </w:r>
      <w:proofErr w:type="spellEnd"/>
      <w:r w:rsidR="00D54CFF">
        <w:t xml:space="preserve"> jag </w:t>
      </w:r>
      <w:proofErr w:type="spellStart"/>
      <w:r w:rsidR="00D54CFF">
        <w:t>skulle</w:t>
      </w:r>
      <w:proofErr w:type="spellEnd"/>
      <w:r w:rsidR="00D54CFF">
        <w:t xml:space="preserve"> </w:t>
      </w:r>
      <w:proofErr w:type="spellStart"/>
      <w:r w:rsidR="00D54CFF">
        <w:t>börja</w:t>
      </w:r>
      <w:proofErr w:type="spellEnd"/>
      <w:r w:rsidR="00D54CFF">
        <w:t xml:space="preserve"> </w:t>
      </w:r>
      <w:proofErr w:type="spellStart"/>
      <w:r w:rsidR="00F67B03">
        <w:t>programmera</w:t>
      </w:r>
      <w:proofErr w:type="spellEnd"/>
      <w:r w:rsidR="00F67B03">
        <w:t xml:space="preserve">. </w:t>
      </w:r>
      <w:proofErr w:type="spellStart"/>
      <w:r w:rsidR="00611B5B">
        <w:t>Koden</w:t>
      </w:r>
      <w:proofErr w:type="spellEnd"/>
      <w:r w:rsidR="00611B5B">
        <w:t xml:space="preserve"> </w:t>
      </w:r>
      <w:proofErr w:type="spellStart"/>
      <w:r w:rsidR="00611B5B">
        <w:t>är</w:t>
      </w:r>
      <w:proofErr w:type="spellEnd"/>
      <w:r w:rsidR="00611B5B">
        <w:t xml:space="preserve"> </w:t>
      </w:r>
      <w:proofErr w:type="spellStart"/>
      <w:r w:rsidR="00611B5B">
        <w:t>flera</w:t>
      </w:r>
      <w:proofErr w:type="spellEnd"/>
      <w:r w:rsidR="00611B5B">
        <w:t xml:space="preserve"> </w:t>
      </w:r>
      <w:proofErr w:type="spellStart"/>
      <w:r w:rsidR="00611B5B">
        <w:t>mindre</w:t>
      </w:r>
      <w:proofErr w:type="spellEnd"/>
      <w:r w:rsidR="00611B5B">
        <w:t xml:space="preserve"> </w:t>
      </w:r>
      <w:proofErr w:type="spellStart"/>
      <w:r w:rsidR="00611B5B">
        <w:t>koder</w:t>
      </w:r>
      <w:proofErr w:type="spellEnd"/>
      <w:r w:rsidR="00611B5B">
        <w:t xml:space="preserve"> </w:t>
      </w:r>
      <w:proofErr w:type="spellStart"/>
      <w:r w:rsidR="00611B5B">
        <w:t>som</w:t>
      </w:r>
      <w:proofErr w:type="spellEnd"/>
      <w:r w:rsidR="00611B5B">
        <w:t xml:space="preserve"> </w:t>
      </w:r>
      <w:proofErr w:type="spellStart"/>
      <w:r w:rsidR="00611B5B">
        <w:t>tillsammans</w:t>
      </w:r>
      <w:proofErr w:type="spellEnd"/>
      <w:r w:rsidR="00611B5B">
        <w:t xml:space="preserve"> </w:t>
      </w:r>
      <w:proofErr w:type="spellStart"/>
      <w:r w:rsidR="00611B5B">
        <w:t>bildar</w:t>
      </w:r>
      <w:proofErr w:type="spellEnd"/>
      <w:r w:rsidR="00611B5B">
        <w:t xml:space="preserve"> en “</w:t>
      </w:r>
      <w:proofErr w:type="spellStart"/>
      <w:r w:rsidR="00611B5B">
        <w:t>huvudkod</w:t>
      </w:r>
      <w:proofErr w:type="spellEnd"/>
      <w:r w:rsidR="00611B5B">
        <w:t xml:space="preserve">”. </w:t>
      </w:r>
      <w:proofErr w:type="spellStart"/>
      <w:r w:rsidR="00611B5B">
        <w:t>Det</w:t>
      </w:r>
      <w:proofErr w:type="spellEnd"/>
      <w:r w:rsidR="00611B5B">
        <w:t xml:space="preserve"> </w:t>
      </w:r>
      <w:proofErr w:type="spellStart"/>
      <w:r w:rsidR="00611B5B">
        <w:t>finns</w:t>
      </w:r>
      <w:proofErr w:type="spellEnd"/>
      <w:r w:rsidR="00611B5B">
        <w:t xml:space="preserve"> en </w:t>
      </w:r>
      <w:proofErr w:type="spellStart"/>
      <w:r w:rsidR="00611B5B">
        <w:t>annan</w:t>
      </w:r>
      <w:proofErr w:type="spellEnd"/>
      <w:r w:rsidR="00611B5B">
        <w:t xml:space="preserve"> student </w:t>
      </w:r>
      <w:proofErr w:type="spellStart"/>
      <w:r w:rsidR="00611B5B">
        <w:t>som</w:t>
      </w:r>
      <w:proofErr w:type="spellEnd"/>
      <w:r w:rsidR="00611B5B">
        <w:t xml:space="preserve"> </w:t>
      </w:r>
      <w:proofErr w:type="spellStart"/>
      <w:r w:rsidR="00611B5B">
        <w:t>förra</w:t>
      </w:r>
      <w:proofErr w:type="spellEnd"/>
      <w:r w:rsidR="00611B5B">
        <w:t xml:space="preserve"> </w:t>
      </w:r>
      <w:proofErr w:type="spellStart"/>
      <w:r w:rsidR="00611B5B">
        <w:t>året</w:t>
      </w:r>
      <w:proofErr w:type="spellEnd"/>
      <w:r w:rsidR="00611B5B">
        <w:t xml:space="preserve"> </w:t>
      </w:r>
      <w:proofErr w:type="spellStart"/>
      <w:r w:rsidR="00611B5B">
        <w:t>utförde</w:t>
      </w:r>
      <w:proofErr w:type="spellEnd"/>
      <w:r w:rsidR="00611B5B">
        <w:t xml:space="preserve"> </w:t>
      </w:r>
      <w:proofErr w:type="spellStart"/>
      <w:r w:rsidR="00611B5B">
        <w:t>ett</w:t>
      </w:r>
      <w:proofErr w:type="spellEnd"/>
      <w:r w:rsidR="00611B5B">
        <w:t xml:space="preserve"> </w:t>
      </w:r>
      <w:proofErr w:type="spellStart"/>
      <w:r w:rsidR="00611B5B">
        <w:t>liknande</w:t>
      </w:r>
      <w:proofErr w:type="spellEnd"/>
      <w:r w:rsidR="00611B5B">
        <w:t xml:space="preserve"> </w:t>
      </w:r>
      <w:proofErr w:type="spellStart"/>
      <w:r w:rsidR="00611B5B">
        <w:t>projekt</w:t>
      </w:r>
      <w:proofErr w:type="spellEnd"/>
      <w:r w:rsidR="00611B5B">
        <w:t xml:space="preserve">. </w:t>
      </w:r>
      <w:proofErr w:type="spellStart"/>
      <w:r w:rsidR="00611B5B">
        <w:t>Det</w:t>
      </w:r>
      <w:proofErr w:type="spellEnd"/>
      <w:r w:rsidR="00611B5B">
        <w:t xml:space="preserve"> </w:t>
      </w:r>
      <w:proofErr w:type="spellStart"/>
      <w:r w:rsidR="00611B5B">
        <w:t>är</w:t>
      </w:r>
      <w:proofErr w:type="spellEnd"/>
      <w:r w:rsidR="00611B5B">
        <w:t xml:space="preserve"> </w:t>
      </w:r>
      <w:proofErr w:type="spellStart"/>
      <w:r w:rsidR="00611B5B">
        <w:t>tänkt</w:t>
      </w:r>
      <w:proofErr w:type="spellEnd"/>
      <w:r w:rsidR="00611B5B">
        <w:t xml:space="preserve"> </w:t>
      </w:r>
      <w:proofErr w:type="spellStart"/>
      <w:r w:rsidR="00611B5B">
        <w:t>att</w:t>
      </w:r>
      <w:proofErr w:type="spellEnd"/>
      <w:r w:rsidR="00611B5B">
        <w:t xml:space="preserve"> jag </w:t>
      </w:r>
      <w:proofErr w:type="spellStart"/>
      <w:r w:rsidR="00611B5B">
        <w:t>ska</w:t>
      </w:r>
      <w:proofErr w:type="spellEnd"/>
      <w:r w:rsidR="00611B5B">
        <w:t xml:space="preserve"> ta </w:t>
      </w:r>
      <w:proofErr w:type="spellStart"/>
      <w:r w:rsidR="00611B5B">
        <w:t>hans</w:t>
      </w:r>
      <w:proofErr w:type="spellEnd"/>
      <w:r w:rsidR="00611B5B">
        <w:t xml:space="preserve"> </w:t>
      </w:r>
      <w:proofErr w:type="spellStart"/>
      <w:r w:rsidR="00611B5B">
        <w:t>kod</w:t>
      </w:r>
      <w:proofErr w:type="spellEnd"/>
      <w:r w:rsidR="00611B5B">
        <w:t xml:space="preserve"> </w:t>
      </w:r>
      <w:proofErr w:type="spellStart"/>
      <w:r w:rsidR="00611B5B">
        <w:t>och</w:t>
      </w:r>
      <w:proofErr w:type="spellEnd"/>
      <w:r w:rsidR="00611B5B">
        <w:t xml:space="preserve"> </w:t>
      </w:r>
      <w:proofErr w:type="spellStart"/>
      <w:r w:rsidR="00611B5B">
        <w:t>modifiera</w:t>
      </w:r>
      <w:proofErr w:type="spellEnd"/>
      <w:r w:rsidR="00611B5B">
        <w:t xml:space="preserve"> den </w:t>
      </w:r>
      <w:proofErr w:type="spellStart"/>
      <w:r w:rsidR="00611B5B">
        <w:t>så</w:t>
      </w:r>
      <w:proofErr w:type="spellEnd"/>
      <w:r w:rsidR="00611B5B">
        <w:t xml:space="preserve"> </w:t>
      </w:r>
      <w:proofErr w:type="spellStart"/>
      <w:r w:rsidR="00611B5B">
        <w:t>att</w:t>
      </w:r>
      <w:proofErr w:type="spellEnd"/>
      <w:r w:rsidR="00611B5B">
        <w:t xml:space="preserve"> </w:t>
      </w:r>
      <w:proofErr w:type="spellStart"/>
      <w:r w:rsidR="00611B5B">
        <w:t>det</w:t>
      </w:r>
      <w:proofErr w:type="spellEnd"/>
      <w:r w:rsidR="00611B5B">
        <w:t xml:space="preserve"> </w:t>
      </w:r>
      <w:proofErr w:type="spellStart"/>
      <w:r w:rsidR="00611B5B">
        <w:t>passar</w:t>
      </w:r>
      <w:proofErr w:type="spellEnd"/>
      <w:r w:rsidR="00611B5B">
        <w:t xml:space="preserve"> mitt </w:t>
      </w:r>
      <w:proofErr w:type="spellStart"/>
      <w:r w:rsidR="00611B5B">
        <w:t>projekt</w:t>
      </w:r>
      <w:proofErr w:type="spellEnd"/>
      <w:r w:rsidR="00611B5B">
        <w:t xml:space="preserve">. </w:t>
      </w:r>
      <w:proofErr w:type="spellStart"/>
      <w:r w:rsidR="00611B5B">
        <w:t>Har</w:t>
      </w:r>
      <w:proofErr w:type="spellEnd"/>
      <w:r w:rsidR="00611B5B">
        <w:t xml:space="preserve"> </w:t>
      </w:r>
      <w:proofErr w:type="spellStart"/>
      <w:r w:rsidR="00611B5B">
        <w:t>hittils</w:t>
      </w:r>
      <w:proofErr w:type="spellEnd"/>
      <w:r w:rsidR="00611B5B">
        <w:t xml:space="preserve"> </w:t>
      </w:r>
      <w:proofErr w:type="spellStart"/>
      <w:r w:rsidR="00611B5B">
        <w:t>modifierat</w:t>
      </w:r>
      <w:proofErr w:type="spellEnd"/>
      <w:r w:rsidR="00611B5B">
        <w:t xml:space="preserve"> </w:t>
      </w:r>
      <w:proofErr w:type="spellStart"/>
      <w:r w:rsidR="00611B5B">
        <w:t>några</w:t>
      </w:r>
      <w:proofErr w:type="spellEnd"/>
      <w:r w:rsidR="00611B5B">
        <w:t xml:space="preserve"> </w:t>
      </w:r>
      <w:proofErr w:type="spellStart"/>
      <w:r w:rsidR="00611B5B">
        <w:t>av</w:t>
      </w:r>
      <w:proofErr w:type="spellEnd"/>
      <w:r w:rsidR="00611B5B">
        <w:t xml:space="preserve"> de </w:t>
      </w:r>
      <w:proofErr w:type="spellStart"/>
      <w:r w:rsidR="00611B5B">
        <w:t>mindre</w:t>
      </w:r>
      <w:proofErr w:type="spellEnd"/>
      <w:r w:rsidR="00611B5B">
        <w:t xml:space="preserve"> </w:t>
      </w:r>
      <w:proofErr w:type="spellStart"/>
      <w:r w:rsidR="00611B5B">
        <w:t>koderna</w:t>
      </w:r>
      <w:proofErr w:type="spellEnd"/>
      <w:r w:rsidR="00611B5B">
        <w:t xml:space="preserve"> </w:t>
      </w:r>
      <w:proofErr w:type="spellStart"/>
      <w:r w:rsidR="00611B5B">
        <w:t>som</w:t>
      </w:r>
      <w:proofErr w:type="spellEnd"/>
      <w:r w:rsidR="00611B5B">
        <w:t xml:space="preserve"> </w:t>
      </w:r>
      <w:proofErr w:type="spellStart"/>
      <w:r w:rsidR="00611B5B">
        <w:t>är</w:t>
      </w:r>
      <w:proofErr w:type="spellEnd"/>
      <w:r w:rsidR="00611B5B">
        <w:t xml:space="preserve"> till </w:t>
      </w:r>
      <w:proofErr w:type="spellStart"/>
      <w:r w:rsidR="00611B5B">
        <w:t>för</w:t>
      </w:r>
      <w:proofErr w:type="spellEnd"/>
      <w:r w:rsidR="00611B5B">
        <w:t xml:space="preserve"> </w:t>
      </w:r>
      <w:proofErr w:type="spellStart"/>
      <w:r w:rsidR="00611B5B">
        <w:t>att</w:t>
      </w:r>
      <w:proofErr w:type="spellEnd"/>
      <w:r w:rsidR="00611B5B">
        <w:t xml:space="preserve"> </w:t>
      </w:r>
      <w:proofErr w:type="spellStart"/>
      <w:r w:rsidR="00611B5B">
        <w:t>importera</w:t>
      </w:r>
      <w:proofErr w:type="spellEnd"/>
      <w:r w:rsidR="00611B5B">
        <w:t xml:space="preserve"> in </w:t>
      </w:r>
      <w:proofErr w:type="spellStart"/>
      <w:r w:rsidR="00611B5B">
        <w:t>grovdatan</w:t>
      </w:r>
      <w:proofErr w:type="spellEnd"/>
      <w:r w:rsidR="00611B5B">
        <w:t>.</w:t>
      </w:r>
    </w:p>
    <w:p w14:paraId="6AC8A5CE" w14:textId="77777777" w:rsidR="00611B5B" w:rsidRDefault="00611B5B"/>
    <w:p w14:paraId="10B249F9" w14:textId="768FF978" w:rsidR="00611B5B" w:rsidRDefault="00611B5B">
      <w:proofErr w:type="spellStart"/>
      <w:r>
        <w:t>Litteraturen</w:t>
      </w:r>
      <w:proofErr w:type="spellEnd"/>
      <w:r>
        <w:t xml:space="preserve"> </w:t>
      </w:r>
      <w:proofErr w:type="spellStart"/>
      <w:r>
        <w:t>kommer</w:t>
      </w:r>
      <w:proofErr w:type="spellEnd"/>
      <w:r>
        <w:t xml:space="preserve"> </w:t>
      </w:r>
      <w:proofErr w:type="spellStart"/>
      <w:r>
        <w:t>uteslutande</w:t>
      </w:r>
      <w:proofErr w:type="spellEnd"/>
      <w:r>
        <w:t xml:space="preserve"> </w:t>
      </w:r>
      <w:proofErr w:type="spellStart"/>
      <w:r>
        <w:t>från</w:t>
      </w:r>
      <w:proofErr w:type="spellEnd"/>
      <w:r>
        <w:t xml:space="preserve"> internet </w:t>
      </w:r>
      <w:proofErr w:type="spellStart"/>
      <w:r>
        <w:t>och</w:t>
      </w:r>
      <w:proofErr w:type="spellEnd"/>
      <w:r>
        <w:t xml:space="preserve"> </w:t>
      </w:r>
      <w:proofErr w:type="spellStart"/>
      <w:r>
        <w:t>pubmed</w:t>
      </w:r>
      <w:proofErr w:type="spellEnd"/>
      <w:r>
        <w:t xml:space="preserve"> tex. </w:t>
      </w:r>
      <w:proofErr w:type="spellStart"/>
      <w:r>
        <w:t>Detsamma</w:t>
      </w:r>
      <w:proofErr w:type="spellEnd"/>
      <w:r>
        <w:t xml:space="preserve"> </w:t>
      </w:r>
      <w:proofErr w:type="spellStart"/>
      <w:r>
        <w:t>gäller</w:t>
      </w:r>
      <w:proofErr w:type="spellEnd"/>
      <w:r>
        <w:t xml:space="preserve"> </w:t>
      </w:r>
      <w:proofErr w:type="spellStart"/>
      <w:r>
        <w:t>kodningen</w:t>
      </w:r>
      <w:proofErr w:type="spellEnd"/>
      <w:r>
        <w:t>.</w:t>
      </w:r>
      <w:bookmarkStart w:id="16" w:name="_GoBack"/>
      <w:bookmarkEnd w:id="16"/>
      <w:r>
        <w:t xml:space="preserve"> </w:t>
      </w:r>
    </w:p>
    <w:p w14:paraId="2E8DCB05" w14:textId="77777777" w:rsidR="00611B5B" w:rsidRDefault="00611B5B"/>
    <w:p w14:paraId="7E26AEA2" w14:textId="5FA8D38D" w:rsidR="00BE0195" w:rsidRPr="00BE0195" w:rsidRDefault="00611B5B">
      <w:r>
        <w:t xml:space="preserve"> </w:t>
      </w:r>
      <w:proofErr w:type="spellStart"/>
      <w:r w:rsidR="00F67B03">
        <w:t>Tidsplanen</w:t>
      </w:r>
      <w:proofErr w:type="spellEnd"/>
      <w:r w:rsidR="00F67B03">
        <w:t xml:space="preserve"> </w:t>
      </w:r>
      <w:proofErr w:type="spellStart"/>
      <w:r w:rsidR="00F67B03">
        <w:t>är</w:t>
      </w:r>
      <w:proofErr w:type="spellEnd"/>
      <w:r w:rsidR="00F67B03">
        <w:t xml:space="preserve"> </w:t>
      </w:r>
      <w:proofErr w:type="spellStart"/>
      <w:r w:rsidR="00F67B03">
        <w:t>fortfarande</w:t>
      </w:r>
      <w:proofErr w:type="spellEnd"/>
      <w:r w:rsidR="00F67B03">
        <w:t xml:space="preserve"> </w:t>
      </w:r>
      <w:proofErr w:type="spellStart"/>
      <w:r w:rsidR="00F67B03">
        <w:t>densamma</w:t>
      </w:r>
      <w:proofErr w:type="spellEnd"/>
      <w:r w:rsidR="00F67B03">
        <w:t xml:space="preserve"> </w:t>
      </w:r>
      <w:proofErr w:type="spellStart"/>
      <w:r w:rsidR="00F67B03">
        <w:t>förutom</w:t>
      </w:r>
      <w:proofErr w:type="spellEnd"/>
      <w:r w:rsidR="00F67B03">
        <w:t xml:space="preserve"> </w:t>
      </w:r>
      <w:proofErr w:type="spellStart"/>
      <w:r w:rsidR="00F67B03">
        <w:t>att</w:t>
      </w:r>
      <w:proofErr w:type="spellEnd"/>
      <w:r w:rsidR="00F67B03">
        <w:t xml:space="preserve"> initial </w:t>
      </w:r>
      <w:proofErr w:type="spellStart"/>
      <w:r w:rsidR="00F67B03">
        <w:t>analys</w:t>
      </w:r>
      <w:proofErr w:type="spellEnd"/>
      <w:r w:rsidR="00F67B03">
        <w:t xml:space="preserve"> </w:t>
      </w:r>
      <w:proofErr w:type="spellStart"/>
      <w:r w:rsidR="00F67B03">
        <w:t>flyttas</w:t>
      </w:r>
      <w:proofErr w:type="spellEnd"/>
      <w:r w:rsidR="00F67B03">
        <w:t xml:space="preserve"> </w:t>
      </w:r>
      <w:proofErr w:type="spellStart"/>
      <w:r w:rsidR="00F67B03">
        <w:t>upp</w:t>
      </w:r>
      <w:proofErr w:type="spellEnd"/>
      <w:r w:rsidR="00F67B03">
        <w:t xml:space="preserve"> till 29 </w:t>
      </w:r>
      <w:proofErr w:type="spellStart"/>
      <w:r w:rsidR="00F67B03">
        <w:t>oktober</w:t>
      </w:r>
      <w:proofErr w:type="spellEnd"/>
      <w:r w:rsidR="00F67B03">
        <w:t xml:space="preserve"> – 30 </w:t>
      </w:r>
      <w:proofErr w:type="spellStart"/>
      <w:r w:rsidR="00FE4103">
        <w:t>november</w:t>
      </w:r>
      <w:proofErr w:type="spellEnd"/>
      <w:r w:rsidR="00FE4103">
        <w:t xml:space="preserve"> </w:t>
      </w:r>
      <w:proofErr w:type="spellStart"/>
      <w:r w:rsidR="00FE4103">
        <w:t>tillsammans</w:t>
      </w:r>
      <w:proofErr w:type="spellEnd"/>
      <w:r w:rsidR="00FE4103">
        <w:t xml:space="preserve"> med </w:t>
      </w:r>
      <w:r w:rsidR="00A64F06">
        <w:t xml:space="preserve">complete analysis </w:t>
      </w:r>
      <w:proofErr w:type="spellStart"/>
      <w:r w:rsidR="00A64F06">
        <w:t>och</w:t>
      </w:r>
      <w:proofErr w:type="spellEnd"/>
      <w:r w:rsidR="00A64F06">
        <w:t xml:space="preserve"> write results. </w:t>
      </w:r>
      <w:r w:rsidR="00F67B03">
        <w:t xml:space="preserve"> </w:t>
      </w:r>
    </w:p>
    <w:p w14:paraId="647959EC" w14:textId="22B468D6" w:rsidR="00BE0195" w:rsidRPr="00BE0195" w:rsidRDefault="00BE0195">
      <w:pPr>
        <w:rPr>
          <w:sz w:val="36"/>
          <w:szCs w:val="36"/>
        </w:rPr>
      </w:pPr>
      <w:r w:rsidRPr="00BE0195">
        <w:rPr>
          <w:sz w:val="36"/>
          <w:szCs w:val="36"/>
        </w:rPr>
        <w:t xml:space="preserve"> </w:t>
      </w:r>
    </w:p>
    <w:p w14:paraId="1E7BAAB3" w14:textId="77777777" w:rsidR="00BE0195" w:rsidRDefault="00BE0195"/>
    <w:p w14:paraId="4CB66A18" w14:textId="77777777" w:rsidR="003F2526" w:rsidRDefault="006764A8">
      <w:pPr>
        <w:rPr>
          <w:b/>
          <w:sz w:val="40"/>
          <w:szCs w:val="40"/>
        </w:rPr>
      </w:pPr>
      <w:r>
        <w:rPr>
          <w:b/>
          <w:sz w:val="40"/>
          <w:szCs w:val="40"/>
        </w:rPr>
        <w:t>References</w:t>
      </w:r>
    </w:p>
    <w:p w14:paraId="0D10ED71" w14:textId="77777777" w:rsidR="003F2526" w:rsidRDefault="006764A8">
      <w:pPr>
        <w:numPr>
          <w:ilvl w:val="0"/>
          <w:numId w:val="2"/>
        </w:numPr>
        <w:pBdr>
          <w:top w:val="nil"/>
          <w:left w:val="nil"/>
          <w:bottom w:val="nil"/>
          <w:right w:val="nil"/>
          <w:between w:val="nil"/>
        </w:pBdr>
        <w:spacing w:line="360" w:lineRule="auto"/>
        <w:rPr>
          <w:color w:val="000000"/>
        </w:rPr>
      </w:pPr>
      <w:r>
        <w:rPr>
          <w:color w:val="000000"/>
        </w:rPr>
        <w:t>1.World Health Organization. Injuries and violence: The facts. Geneva: World Health Organization; 2014</w:t>
      </w:r>
    </w:p>
    <w:p w14:paraId="5D71CFE8" w14:textId="330F3FBE" w:rsidR="003F2526" w:rsidRDefault="00234AD7">
      <w:pPr>
        <w:numPr>
          <w:ilvl w:val="0"/>
          <w:numId w:val="2"/>
        </w:numPr>
        <w:pBdr>
          <w:top w:val="nil"/>
          <w:left w:val="nil"/>
          <w:bottom w:val="nil"/>
          <w:right w:val="nil"/>
          <w:between w:val="nil"/>
        </w:pBdr>
        <w:spacing w:line="360" w:lineRule="auto"/>
        <w:rPr>
          <w:color w:val="000000"/>
        </w:rPr>
      </w:pPr>
      <w:r>
        <w:rPr>
          <w:color w:val="000000"/>
        </w:rPr>
        <w:t xml:space="preserve"> </w:t>
      </w:r>
      <w:proofErr w:type="spellStart"/>
      <w:r>
        <w:rPr>
          <w:rFonts w:ascii="Arial" w:hAnsi="Arial" w:cs="Arial"/>
          <w:color w:val="000000"/>
          <w:sz w:val="20"/>
          <w:szCs w:val="20"/>
          <w:shd w:val="clear" w:color="auto" w:fill="FFFFFF"/>
        </w:rPr>
        <w:t>Naghavi</w:t>
      </w:r>
      <w:proofErr w:type="spellEnd"/>
      <w:r>
        <w:rPr>
          <w:rFonts w:ascii="Arial" w:hAnsi="Arial" w:cs="Arial"/>
          <w:color w:val="000000"/>
          <w:sz w:val="20"/>
          <w:szCs w:val="20"/>
          <w:shd w:val="clear" w:color="auto" w:fill="FFFFFF"/>
        </w:rPr>
        <w:t>, M. (2019). </w:t>
      </w:r>
      <w:r>
        <w:rPr>
          <w:rFonts w:ascii="Arial" w:hAnsi="Arial" w:cs="Arial"/>
          <w:i/>
          <w:iCs/>
          <w:color w:val="000000"/>
          <w:sz w:val="20"/>
          <w:szCs w:val="20"/>
          <w:shd w:val="clear" w:color="auto" w:fill="FFFFFF"/>
        </w:rPr>
        <w:t>Global, regional, and national age-sex specific mortality for 264 causes of death, 1980–2016: a systematic analysis for the Global Burden of Disease Study 2016</w:t>
      </w:r>
      <w:r>
        <w:rPr>
          <w:rFonts w:ascii="Arial" w:hAnsi="Arial" w:cs="Arial"/>
          <w:color w:val="000000"/>
          <w:sz w:val="20"/>
          <w:szCs w:val="20"/>
          <w:shd w:val="clear" w:color="auto" w:fill="FFFFFF"/>
        </w:rPr>
        <w:t>. [online] The Lancet. Available at: https://www.thelancet.com/journals/lancet/article/PIIS0140-6736(17)32152-9/fulltext [Accessed 27 Oct. 2019].</w:t>
      </w:r>
      <w:r>
        <w:rPr>
          <w:color w:val="000000"/>
        </w:rPr>
        <w:t xml:space="preserve"> </w:t>
      </w:r>
    </w:p>
    <w:p w14:paraId="7241D889" w14:textId="77777777" w:rsidR="003F2526" w:rsidRDefault="006764A8">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highlight w:val="white"/>
        </w:rPr>
        <w:t>Injury Severity Score | Institute of Trauma and Injury Management | ACI [Internet]. Aci.health.nsw.gov.au. 2019 [cited 25 October 2019]. Available from: https://www.aci.health.nsw.gov.au/get-involved/institute-of-trauma-and-injury-management/Data/injury-scoring/injury_severity_score</w:t>
      </w:r>
    </w:p>
    <w:p w14:paraId="631CF721" w14:textId="77777777" w:rsidR="003F2526" w:rsidRDefault="006764A8">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highlight w:val="white"/>
        </w:rPr>
        <w:lastRenderedPageBreak/>
        <w:t>Ogilvie R. Incidence and outcomes of major trauma patients managed in the Australian Capital Territory. - PubMed - NCBI [Internet]. Ncbi.nlm.nih.gov. 2019 [cited 25 October 2019]. Available from: https://www.ncbi.nlm.nih.gov/pubmed/24456378</w:t>
      </w:r>
    </w:p>
    <w:p w14:paraId="69419476" w14:textId="77777777" w:rsidR="003F2526" w:rsidRDefault="006764A8">
      <w:pPr>
        <w:numPr>
          <w:ilvl w:val="0"/>
          <w:numId w:val="2"/>
        </w:numPr>
        <w:pBdr>
          <w:top w:val="nil"/>
          <w:left w:val="nil"/>
          <w:bottom w:val="nil"/>
          <w:right w:val="nil"/>
          <w:between w:val="nil"/>
        </w:pBdr>
        <w:spacing w:line="360" w:lineRule="auto"/>
        <w:rPr>
          <w:color w:val="000000"/>
        </w:rPr>
      </w:pPr>
      <w:r>
        <w:rPr>
          <w:rFonts w:ascii="Georgia" w:eastAsia="Georgia" w:hAnsi="Georgia" w:cs="Georgia"/>
          <w:color w:val="333333"/>
          <w:sz w:val="21"/>
          <w:szCs w:val="21"/>
          <w:highlight w:val="white"/>
        </w:rPr>
        <w:t>Trauma, C.o. </w:t>
      </w:r>
      <w:r>
        <w:rPr>
          <w:rFonts w:ascii="Georgia" w:eastAsia="Georgia" w:hAnsi="Georgia" w:cs="Georgia"/>
          <w:i/>
          <w:color w:val="333333"/>
          <w:sz w:val="21"/>
          <w:szCs w:val="21"/>
          <w:highlight w:val="white"/>
        </w:rPr>
        <w:t>Resources for Optimal Care of the Injured Patient</w:t>
      </w:r>
      <w:r>
        <w:rPr>
          <w:rFonts w:ascii="Georgia" w:eastAsia="Georgia" w:hAnsi="Georgia" w:cs="Georgia"/>
          <w:color w:val="333333"/>
          <w:sz w:val="21"/>
          <w:szCs w:val="21"/>
          <w:highlight w:val="white"/>
        </w:rPr>
        <w:t> 2014. 2014; Available from: </w:t>
      </w:r>
      <w:hyperlink r:id="rId7">
        <w:r>
          <w:rPr>
            <w:rFonts w:ascii="Georgia" w:eastAsia="Georgia" w:hAnsi="Georgia" w:cs="Georgia"/>
            <w:color w:val="8E2555"/>
            <w:sz w:val="21"/>
            <w:szCs w:val="21"/>
            <w:highlight w:val="white"/>
            <w:u w:val="single"/>
          </w:rPr>
          <w:t>https://www.facs.org/~/media/files/quality%20programs/trauma/vrc%20resources/resources%20for%20optimal%20care.ashx</w:t>
        </w:r>
      </w:hyperlink>
      <w:r>
        <w:rPr>
          <w:rFonts w:ascii="Georgia" w:eastAsia="Georgia" w:hAnsi="Georgia" w:cs="Georgia"/>
          <w:color w:val="333333"/>
          <w:sz w:val="21"/>
          <w:szCs w:val="21"/>
          <w:highlight w:val="white"/>
        </w:rPr>
        <w:t xml:space="preserve"> [cited 25 </w:t>
      </w:r>
      <w:proofErr w:type="spellStart"/>
      <w:r>
        <w:rPr>
          <w:rFonts w:ascii="Georgia" w:eastAsia="Georgia" w:hAnsi="Georgia" w:cs="Georgia"/>
          <w:color w:val="333333"/>
          <w:sz w:val="21"/>
          <w:szCs w:val="21"/>
          <w:highlight w:val="white"/>
        </w:rPr>
        <w:t>october</w:t>
      </w:r>
      <w:proofErr w:type="spellEnd"/>
      <w:r>
        <w:rPr>
          <w:rFonts w:ascii="Georgia" w:eastAsia="Georgia" w:hAnsi="Georgia" w:cs="Georgia"/>
          <w:color w:val="333333"/>
          <w:sz w:val="21"/>
          <w:szCs w:val="21"/>
          <w:highlight w:val="white"/>
        </w:rPr>
        <w:t xml:space="preserve"> 2019]</w:t>
      </w:r>
    </w:p>
    <w:p w14:paraId="3B1C781F" w14:textId="77777777" w:rsidR="00012D81" w:rsidRDefault="00012D81" w:rsidP="00012D81">
      <w:pPr>
        <w:pStyle w:val="Liststycke"/>
        <w:numPr>
          <w:ilvl w:val="0"/>
          <w:numId w:val="2"/>
        </w:numPr>
      </w:pPr>
      <w:proofErr w:type="spellStart"/>
      <w:r w:rsidRPr="00012D81">
        <w:rPr>
          <w:rFonts w:ascii="Arial" w:hAnsi="Arial" w:cs="Arial"/>
          <w:color w:val="000000"/>
          <w:sz w:val="20"/>
          <w:szCs w:val="20"/>
          <w:shd w:val="clear" w:color="auto" w:fill="FFFFFF"/>
        </w:rPr>
        <w:t>Maegele</w:t>
      </w:r>
      <w:proofErr w:type="spellEnd"/>
      <w:r w:rsidRPr="00012D81">
        <w:rPr>
          <w:rFonts w:ascii="Arial" w:hAnsi="Arial" w:cs="Arial"/>
          <w:color w:val="000000"/>
          <w:sz w:val="20"/>
          <w:szCs w:val="20"/>
          <w:shd w:val="clear" w:color="auto" w:fill="FFFFFF"/>
        </w:rPr>
        <w:t>, M. (2019). </w:t>
      </w:r>
      <w:r w:rsidRPr="00012D81">
        <w:rPr>
          <w:rFonts w:ascii="Arial" w:hAnsi="Arial" w:cs="Arial"/>
          <w:i/>
          <w:iCs/>
          <w:color w:val="000000"/>
          <w:sz w:val="20"/>
          <w:szCs w:val="20"/>
          <w:shd w:val="clear" w:color="auto" w:fill="FFFFFF"/>
        </w:rPr>
        <w:t>Predictive Models and Algorithms for the Need of Transfusion Including Massive Transfusion in Severely Injured Patients</w:t>
      </w:r>
      <w:r w:rsidRPr="00012D81">
        <w:rPr>
          <w:rFonts w:ascii="Arial" w:hAnsi="Arial" w:cs="Arial"/>
          <w:color w:val="000000"/>
          <w:sz w:val="20"/>
          <w:szCs w:val="20"/>
          <w:shd w:val="clear" w:color="auto" w:fill="FFFFFF"/>
        </w:rPr>
        <w:t xml:space="preserve">. [online] </w:t>
      </w:r>
      <w:proofErr w:type="spellStart"/>
      <w:r w:rsidRPr="00012D81">
        <w:rPr>
          <w:rFonts w:ascii="Arial" w:hAnsi="Arial" w:cs="Arial"/>
          <w:color w:val="000000"/>
          <w:sz w:val="20"/>
          <w:szCs w:val="20"/>
          <w:shd w:val="clear" w:color="auto" w:fill="FFFFFF"/>
        </w:rPr>
        <w:t>Pubmed</w:t>
      </w:r>
      <w:proofErr w:type="spellEnd"/>
      <w:r w:rsidRPr="00012D81">
        <w:rPr>
          <w:rFonts w:ascii="Arial" w:hAnsi="Arial" w:cs="Arial"/>
          <w:color w:val="000000"/>
          <w:sz w:val="20"/>
          <w:szCs w:val="20"/>
          <w:shd w:val="clear" w:color="auto" w:fill="FFFFFF"/>
        </w:rPr>
        <w:t xml:space="preserve"> l </w:t>
      </w:r>
      <w:proofErr w:type="spellStart"/>
      <w:r w:rsidRPr="00012D81">
        <w:rPr>
          <w:rFonts w:ascii="Arial" w:hAnsi="Arial" w:cs="Arial"/>
          <w:color w:val="000000"/>
          <w:sz w:val="20"/>
          <w:szCs w:val="20"/>
          <w:shd w:val="clear" w:color="auto" w:fill="FFFFFF"/>
        </w:rPr>
        <w:t>NCBI</w:t>
      </w:r>
      <w:proofErr w:type="spellEnd"/>
      <w:r w:rsidRPr="00012D81">
        <w:rPr>
          <w:rFonts w:ascii="Arial" w:hAnsi="Arial" w:cs="Arial"/>
          <w:color w:val="000000"/>
          <w:sz w:val="20"/>
          <w:szCs w:val="20"/>
          <w:shd w:val="clear" w:color="auto" w:fill="FFFFFF"/>
        </w:rPr>
        <w:t>. Available at: https://www.ncbi.nlm.nih.gov/pmc/articles/PMC3364090/ [Accessed 27 Oct. 2019].</w:t>
      </w:r>
    </w:p>
    <w:p w14:paraId="6FF5932F" w14:textId="77777777" w:rsidR="00012D81" w:rsidRDefault="00012D81" w:rsidP="00012D81">
      <w:pPr>
        <w:pBdr>
          <w:top w:val="nil"/>
          <w:left w:val="nil"/>
          <w:bottom w:val="nil"/>
          <w:right w:val="nil"/>
          <w:between w:val="nil"/>
        </w:pBdr>
        <w:spacing w:line="360" w:lineRule="auto"/>
        <w:ind w:left="927"/>
        <w:rPr>
          <w:color w:val="000000"/>
        </w:rPr>
      </w:pPr>
    </w:p>
    <w:p w14:paraId="13E96D27" w14:textId="796D44CE" w:rsidR="003F2526" w:rsidRDefault="006764A8">
      <w:pPr>
        <w:numPr>
          <w:ilvl w:val="0"/>
          <w:numId w:val="2"/>
        </w:numPr>
        <w:pBdr>
          <w:top w:val="nil"/>
          <w:left w:val="nil"/>
          <w:bottom w:val="nil"/>
          <w:right w:val="nil"/>
          <w:between w:val="nil"/>
        </w:pBdr>
        <w:spacing w:line="360" w:lineRule="auto"/>
        <w:rPr>
          <w:color w:val="000000"/>
        </w:rPr>
      </w:pPr>
      <w:proofErr w:type="spellStart"/>
      <w:r>
        <w:rPr>
          <w:color w:val="000000"/>
        </w:rPr>
        <w:t>xJ.M.JONES</w:t>
      </w:r>
      <w:proofErr w:type="spellEnd"/>
      <w:r>
        <w:rPr>
          <w:color w:val="000000"/>
        </w:rPr>
        <w:t>. (2019). Norwegian survival prediction model in trauma: modelling effects of anatomic injury, acute physiology, age, and co-morbidity. Wiley Online Library [online] available at: https://onlinelibrary.wiley.com/doi/full/10.1111/aas.12256</w:t>
      </w:r>
    </w:p>
    <w:p w14:paraId="7D0D356D" w14:textId="77777777" w:rsidR="003F2526" w:rsidRDefault="006764A8">
      <w:pPr>
        <w:numPr>
          <w:ilvl w:val="0"/>
          <w:numId w:val="2"/>
        </w:numPr>
        <w:pBdr>
          <w:top w:val="nil"/>
          <w:left w:val="nil"/>
          <w:bottom w:val="nil"/>
          <w:right w:val="nil"/>
          <w:between w:val="nil"/>
        </w:pBdr>
        <w:spacing w:line="360" w:lineRule="auto"/>
        <w:rPr>
          <w:color w:val="000000"/>
        </w:rPr>
      </w:pPr>
      <w:r>
        <w:rPr>
          <w:color w:val="000000"/>
          <w:highlight w:val="white"/>
        </w:rPr>
        <w:t xml:space="preserve">. </w:t>
      </w:r>
      <w:proofErr w:type="spellStart"/>
      <w:r>
        <w:rPr>
          <w:color w:val="000000"/>
          <w:highlight w:val="white"/>
        </w:rPr>
        <w:t>Ghorbani</w:t>
      </w:r>
      <w:proofErr w:type="spellEnd"/>
      <w:r>
        <w:rPr>
          <w:color w:val="000000"/>
          <w:highlight w:val="white"/>
        </w:rPr>
        <w:t xml:space="preserve"> P e. Validation of the Norwegian survival prediction model in trauma (NORMIT) in Swedish trauma populations. - PubMed - NCBI [Internet]. Ncbi.nlm.nih.gov. 2019 [cited 25 September 2019]. Available from: </w:t>
      </w:r>
      <w:hyperlink r:id="rId8">
        <w:r>
          <w:rPr>
            <w:color w:val="0563C1"/>
            <w:highlight w:val="white"/>
            <w:u w:val="single"/>
          </w:rPr>
          <w:t>https://www.ncbi.nlm.nih.gov/pubmed/?term=Validation+of+the+Norwegian+survival+prediction+model+in+trauma+(NORMIT)+in+Swedish+trauma+populations</w:t>
        </w:r>
      </w:hyperlink>
    </w:p>
    <w:p w14:paraId="7EC782A4" w14:textId="77777777" w:rsidR="003F2526" w:rsidRDefault="006764A8">
      <w:pPr>
        <w:numPr>
          <w:ilvl w:val="0"/>
          <w:numId w:val="2"/>
        </w:numPr>
        <w:pBdr>
          <w:top w:val="nil"/>
          <w:left w:val="nil"/>
          <w:bottom w:val="nil"/>
          <w:right w:val="nil"/>
          <w:between w:val="nil"/>
        </w:pBdr>
        <w:rPr>
          <w:color w:val="000000"/>
        </w:rPr>
      </w:pPr>
      <w:proofErr w:type="spellStart"/>
      <w:r>
        <w:rPr>
          <w:rFonts w:ascii="Arial" w:eastAsia="Arial" w:hAnsi="Arial" w:cs="Arial"/>
          <w:color w:val="000000"/>
          <w:sz w:val="20"/>
          <w:szCs w:val="20"/>
          <w:highlight w:val="white"/>
        </w:rPr>
        <w:t>Sperrin</w:t>
      </w:r>
      <w:proofErr w:type="spellEnd"/>
      <w:r>
        <w:rPr>
          <w:rFonts w:ascii="Arial" w:eastAsia="Arial" w:hAnsi="Arial" w:cs="Arial"/>
          <w:color w:val="000000"/>
          <w:sz w:val="20"/>
          <w:szCs w:val="20"/>
          <w:highlight w:val="white"/>
        </w:rPr>
        <w:t xml:space="preserve"> M. A review of statistical updating methods for clinical prediction models - Ting-Li Su, Thomas Jaki, Graeme L Hickey, Iain Buchan, Matthew </w:t>
      </w:r>
      <w:proofErr w:type="spellStart"/>
      <w:r>
        <w:rPr>
          <w:rFonts w:ascii="Arial" w:eastAsia="Arial" w:hAnsi="Arial" w:cs="Arial"/>
          <w:color w:val="000000"/>
          <w:sz w:val="20"/>
          <w:szCs w:val="20"/>
          <w:highlight w:val="white"/>
        </w:rPr>
        <w:t>Sperrin</w:t>
      </w:r>
      <w:proofErr w:type="spellEnd"/>
      <w:r>
        <w:rPr>
          <w:rFonts w:ascii="Arial" w:eastAsia="Arial" w:hAnsi="Arial" w:cs="Arial"/>
          <w:color w:val="000000"/>
          <w:sz w:val="20"/>
          <w:szCs w:val="20"/>
          <w:highlight w:val="white"/>
        </w:rPr>
        <w:t>, 2018 [Internet]. SAGE Journals. 2019 [cited 25 October 2019]. Available from: https://journals.sagepub.com/doi/full/10.1177/0962280215626466?url_ver=Z39.88-2003&amp;rfr_id=ori%3Arid%3Acrossref.org&amp;rfr_dat=cr_pub%3Dpubmed&amp;</w:t>
      </w:r>
    </w:p>
    <w:p w14:paraId="46EBCB15" w14:textId="77777777" w:rsidR="003F2526" w:rsidRDefault="006764A8">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highlight w:val="white"/>
        </w:rPr>
        <w:t>Martin H. 613Martin/transfer-effect-</w:t>
      </w:r>
      <w:proofErr w:type="spellStart"/>
      <w:r>
        <w:rPr>
          <w:rFonts w:ascii="Arial" w:eastAsia="Arial" w:hAnsi="Arial" w:cs="Arial"/>
          <w:color w:val="000000"/>
          <w:sz w:val="20"/>
          <w:szCs w:val="20"/>
          <w:highlight w:val="white"/>
        </w:rPr>
        <w:t>mistriage</w:t>
      </w:r>
      <w:proofErr w:type="spellEnd"/>
      <w:r>
        <w:rPr>
          <w:rFonts w:ascii="Arial" w:eastAsia="Arial" w:hAnsi="Arial" w:cs="Arial"/>
          <w:color w:val="000000"/>
          <w:sz w:val="20"/>
          <w:szCs w:val="20"/>
          <w:highlight w:val="white"/>
        </w:rPr>
        <w:t xml:space="preserve"> [Internet]. GitHub. 2019 [cited 25 October 2019]. Available from: https://github.com/613Martin/transfer-effect-mistriage</w:t>
      </w:r>
    </w:p>
    <w:p w14:paraId="5EDAC80F" w14:textId="77777777" w:rsidR="003F2526" w:rsidRDefault="006764A8">
      <w:pPr>
        <w:numPr>
          <w:ilvl w:val="0"/>
          <w:numId w:val="2"/>
        </w:numPr>
        <w:pBdr>
          <w:top w:val="nil"/>
          <w:left w:val="nil"/>
          <w:bottom w:val="nil"/>
          <w:right w:val="nil"/>
          <w:between w:val="nil"/>
        </w:pBdr>
        <w:spacing w:line="360" w:lineRule="auto"/>
        <w:rPr>
          <w:color w:val="000000"/>
        </w:rPr>
      </w:pPr>
      <w:r>
        <w:rPr>
          <w:color w:val="000000"/>
        </w:rPr>
        <w:t xml:space="preserve">.Rcsyd.se. (2019). Om </w:t>
      </w:r>
      <w:proofErr w:type="spellStart"/>
      <w:r>
        <w:rPr>
          <w:color w:val="000000"/>
        </w:rPr>
        <w:t>SweTrau</w:t>
      </w:r>
      <w:proofErr w:type="spellEnd"/>
      <w:r>
        <w:rPr>
          <w:color w:val="000000"/>
        </w:rPr>
        <w:t xml:space="preserve"> | </w:t>
      </w:r>
      <w:proofErr w:type="spellStart"/>
      <w:r>
        <w:rPr>
          <w:color w:val="000000"/>
        </w:rPr>
        <w:t>SweTrau</w:t>
      </w:r>
      <w:proofErr w:type="spellEnd"/>
      <w:r>
        <w:rPr>
          <w:color w:val="000000"/>
        </w:rPr>
        <w:t>. [online] Available at: http://rcsyd.se/swetrau/om-rc-syd [Accessed 13 Sep. 2019]</w:t>
      </w:r>
    </w:p>
    <w:p w14:paraId="0A39C2B7" w14:textId="77777777" w:rsidR="003F2526" w:rsidRDefault="006764A8">
      <w:pPr>
        <w:numPr>
          <w:ilvl w:val="0"/>
          <w:numId w:val="2"/>
        </w:numPr>
        <w:pBdr>
          <w:top w:val="nil"/>
          <w:left w:val="nil"/>
          <w:bottom w:val="nil"/>
          <w:right w:val="nil"/>
          <w:between w:val="nil"/>
        </w:pBdr>
        <w:spacing w:line="360" w:lineRule="auto"/>
        <w:rPr>
          <w:color w:val="000000"/>
        </w:rPr>
      </w:pPr>
      <w:r>
        <w:rPr>
          <w:color w:val="000000"/>
        </w:rPr>
        <w:t>Sites.google.com. (2019). About TITCO - India - TITCO-India. [online] Available at: https://www.sites.google.com/site/titcoindia/about-titco [Accessed 13 Sep. 2019]</w:t>
      </w:r>
    </w:p>
    <w:p w14:paraId="64EFA318" w14:textId="77777777" w:rsidR="003F2526" w:rsidRDefault="006764A8">
      <w:pPr>
        <w:numPr>
          <w:ilvl w:val="0"/>
          <w:numId w:val="2"/>
        </w:numPr>
        <w:pBdr>
          <w:top w:val="nil"/>
          <w:left w:val="nil"/>
          <w:bottom w:val="nil"/>
          <w:right w:val="nil"/>
          <w:between w:val="nil"/>
        </w:pBdr>
        <w:spacing w:line="360" w:lineRule="auto"/>
        <w:rPr>
          <w:color w:val="000000"/>
        </w:rPr>
      </w:pPr>
      <w:r>
        <w:rPr>
          <w:color w:val="000000"/>
        </w:rPr>
        <w:t>Trauma Quality Programs Participant Use File [Internet]. American College of Surgeons. 2019 [cited 16 September 2019]. Available from: https://www.facs.org/quality-programs/trauma/tqp/center-programs/ntdb/datasets</w:t>
      </w:r>
    </w:p>
    <w:p w14:paraId="5850CDE6" w14:textId="77777777" w:rsidR="003F2526" w:rsidRDefault="006764A8">
      <w:pPr>
        <w:numPr>
          <w:ilvl w:val="0"/>
          <w:numId w:val="2"/>
        </w:numPr>
        <w:pBdr>
          <w:top w:val="nil"/>
          <w:left w:val="nil"/>
          <w:bottom w:val="nil"/>
          <w:right w:val="nil"/>
          <w:between w:val="nil"/>
        </w:pBdr>
        <w:spacing w:line="360" w:lineRule="auto"/>
        <w:rPr>
          <w:color w:val="000000"/>
        </w:rPr>
      </w:pPr>
      <w:r>
        <w:rPr>
          <w:color w:val="000000"/>
        </w:rPr>
        <w:t>[Internet]. Facs.org. 2019 page 5 [cited 16 September 2019]. Available from: https://www.facs.org/-/media/files/quality-programs/trauma/ntdb/ntds/data-dictionaries/ntds_data_dictionary_2020.ashx?la=en</w:t>
      </w:r>
    </w:p>
    <w:p w14:paraId="2EF7C5E6" w14:textId="77777777" w:rsidR="003F2526" w:rsidRDefault="006764A8">
      <w:pPr>
        <w:numPr>
          <w:ilvl w:val="0"/>
          <w:numId w:val="2"/>
        </w:numPr>
        <w:pBdr>
          <w:top w:val="nil"/>
          <w:left w:val="nil"/>
          <w:bottom w:val="nil"/>
          <w:right w:val="nil"/>
          <w:between w:val="nil"/>
        </w:pBdr>
        <w:rPr>
          <w:color w:val="000000"/>
        </w:rPr>
      </w:pPr>
      <w:r>
        <w:rPr>
          <w:rFonts w:ascii="Arial" w:eastAsia="Arial" w:hAnsi="Arial" w:cs="Arial"/>
          <w:color w:val="000000"/>
          <w:sz w:val="20"/>
          <w:szCs w:val="20"/>
          <w:highlight w:val="white"/>
        </w:rPr>
        <w:t xml:space="preserve"> OHCHR | Convention on the Rights of the Child [Internet]. Ohchr.org. 2019 [cited 1 October 2019]. Available from: https://www.ohchr.org/en/professionalinterest/pages/crc.aspx</w:t>
      </w:r>
    </w:p>
    <w:p w14:paraId="726FDE1F" w14:textId="77777777" w:rsidR="003F2526" w:rsidRDefault="006764A8">
      <w:pPr>
        <w:numPr>
          <w:ilvl w:val="0"/>
          <w:numId w:val="2"/>
        </w:numPr>
        <w:pBdr>
          <w:top w:val="nil"/>
          <w:left w:val="nil"/>
          <w:bottom w:val="nil"/>
          <w:right w:val="nil"/>
          <w:between w:val="nil"/>
        </w:pBdr>
        <w:spacing w:line="360" w:lineRule="auto"/>
        <w:rPr>
          <w:color w:val="000000"/>
        </w:rPr>
      </w:pPr>
      <w:r>
        <w:rPr>
          <w:color w:val="000000"/>
        </w:rPr>
        <w:lastRenderedPageBreak/>
        <w:t>School, M. (2019). Trauma Team Activation for Pediatrics (age 15 years and below) | Department of Surgery | McGovern Medical School. [online] Med.uth.edu. Available at: https://med.uth.edu/surgery/trauma-team-activation-for-pediatrics-age-15-years-and-below/ [Accessed 13 Sep. 2019].</w:t>
      </w:r>
    </w:p>
    <w:p w14:paraId="48A935BC" w14:textId="77777777" w:rsidR="003F2526" w:rsidRDefault="006764A8">
      <w:pPr>
        <w:numPr>
          <w:ilvl w:val="0"/>
          <w:numId w:val="2"/>
        </w:numPr>
        <w:pBdr>
          <w:top w:val="nil"/>
          <w:left w:val="nil"/>
          <w:bottom w:val="nil"/>
          <w:right w:val="nil"/>
          <w:between w:val="nil"/>
        </w:pBdr>
        <w:rPr>
          <w:color w:val="000000"/>
        </w:rPr>
      </w:pPr>
      <w:r>
        <w:rPr>
          <w:rFonts w:ascii="Arial" w:eastAsia="Arial" w:hAnsi="Arial" w:cs="Arial"/>
          <w:color w:val="000000"/>
          <w:sz w:val="20"/>
          <w:szCs w:val="20"/>
          <w:highlight w:val="white"/>
        </w:rPr>
        <w:t xml:space="preserve"> TRAUMA.ORG: Trauma Scoring: Revised Trauma Score [Internet]. Trauma.org. 2019 [cited 1 October 2019]. Available from: http://www.trauma.org/archive/scores/rts.html</w:t>
      </w:r>
    </w:p>
    <w:p w14:paraId="1E7F4B7C" w14:textId="77777777" w:rsidR="003F2526" w:rsidRDefault="006764A8">
      <w:pPr>
        <w:numPr>
          <w:ilvl w:val="0"/>
          <w:numId w:val="2"/>
        </w:numPr>
        <w:pBdr>
          <w:top w:val="nil"/>
          <w:left w:val="nil"/>
          <w:bottom w:val="nil"/>
          <w:right w:val="nil"/>
          <w:between w:val="nil"/>
        </w:pBdr>
        <w:spacing w:line="360" w:lineRule="auto"/>
        <w:rPr>
          <w:color w:val="000000"/>
        </w:rPr>
      </w:pPr>
      <w:r>
        <w:rPr>
          <w:rFonts w:ascii="Arial" w:eastAsia="Arial" w:hAnsi="Arial" w:cs="Arial"/>
          <w:color w:val="000000"/>
          <w:sz w:val="20"/>
          <w:szCs w:val="20"/>
          <w:highlight w:val="white"/>
        </w:rPr>
        <w:t>Janssen KJ e. Updating methods improved the performance of a clinical prediction model in new patients. - PubMed - NCBI [Internet]. Ncbi.nlm.nih.gov. 2019 [cited 1 October 2019]. Available from: https://www.ncbi.nlm.nih.gov/pubmed/18083464</w:t>
      </w:r>
    </w:p>
    <w:p w14:paraId="147F93E4" w14:textId="77777777" w:rsidR="003F2526" w:rsidRDefault="003F2526">
      <w:pPr>
        <w:pBdr>
          <w:top w:val="nil"/>
          <w:left w:val="nil"/>
          <w:bottom w:val="nil"/>
          <w:right w:val="nil"/>
          <w:between w:val="nil"/>
        </w:pBdr>
        <w:spacing w:line="360" w:lineRule="auto"/>
        <w:ind w:left="927" w:hanging="720"/>
        <w:rPr>
          <w:color w:val="000000"/>
        </w:rPr>
      </w:pPr>
    </w:p>
    <w:p w14:paraId="7D593C02" w14:textId="77777777" w:rsidR="003F2526" w:rsidRDefault="003F2526"/>
    <w:p w14:paraId="6360230B" w14:textId="77777777" w:rsidR="003F2526" w:rsidRDefault="003F2526"/>
    <w:p w14:paraId="11CAF1E7" w14:textId="439F47DE" w:rsidR="00234AD7" w:rsidRDefault="00234AD7"/>
    <w:sectPr w:rsidR="00234AD7">
      <w:pgSz w:w="11900" w:h="16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A32AE9"/>
    <w:multiLevelType w:val="multilevel"/>
    <w:tmpl w:val="B67EB7B6"/>
    <w:lvl w:ilvl="0">
      <w:start w:val="1"/>
      <w:numFmt w:val="decimal"/>
      <w:lvlText w:val="%1."/>
      <w:lvlJc w:val="left"/>
      <w:pPr>
        <w:ind w:left="92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FA95424"/>
    <w:multiLevelType w:val="multilevel"/>
    <w:tmpl w:val="5A003ECE"/>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26"/>
    <w:rsid w:val="00012D81"/>
    <w:rsid w:val="000611F8"/>
    <w:rsid w:val="000E5940"/>
    <w:rsid w:val="001335F4"/>
    <w:rsid w:val="00141F96"/>
    <w:rsid w:val="001D30A4"/>
    <w:rsid w:val="0020785A"/>
    <w:rsid w:val="00234AD7"/>
    <w:rsid w:val="003F2526"/>
    <w:rsid w:val="0049252D"/>
    <w:rsid w:val="00592355"/>
    <w:rsid w:val="005E2988"/>
    <w:rsid w:val="006044A2"/>
    <w:rsid w:val="00611B5B"/>
    <w:rsid w:val="006764A8"/>
    <w:rsid w:val="00846AC1"/>
    <w:rsid w:val="00A64F06"/>
    <w:rsid w:val="00AF2003"/>
    <w:rsid w:val="00BE0195"/>
    <w:rsid w:val="00C32E5E"/>
    <w:rsid w:val="00C54286"/>
    <w:rsid w:val="00CE7AFE"/>
    <w:rsid w:val="00D20B0D"/>
    <w:rsid w:val="00D54CFF"/>
    <w:rsid w:val="00F67B03"/>
    <w:rsid w:val="00FE41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21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63C"/>
  </w:style>
  <w:style w:type="paragraph" w:styleId="Rubrik1">
    <w:name w:val="heading 1"/>
    <w:basedOn w:val="Normal"/>
    <w:next w:val="Normal"/>
    <w:link w:val="Rubrik1Char"/>
    <w:uiPriority w:val="9"/>
    <w:qFormat/>
    <w:rsid w:val="007E2DBC"/>
    <w:pPr>
      <w:spacing w:line="360" w:lineRule="auto"/>
      <w:outlineLvl w:val="0"/>
    </w:pPr>
    <w:rPr>
      <w:b/>
      <w:sz w:val="32"/>
      <w:szCs w:val="32"/>
      <w:lang w:eastAsia="en-US"/>
    </w:rPr>
  </w:style>
  <w:style w:type="paragraph" w:styleId="Rubrik2">
    <w:name w:val="heading 2"/>
    <w:basedOn w:val="Normal"/>
    <w:next w:val="Normal"/>
    <w:link w:val="Rubrik2Char"/>
    <w:uiPriority w:val="9"/>
    <w:semiHidden/>
    <w:unhideWhenUsed/>
    <w:qFormat/>
    <w:rsid w:val="007E2DBC"/>
    <w:pPr>
      <w:keepNext/>
      <w:keepLines/>
      <w:spacing w:before="40"/>
      <w:outlineLvl w:val="1"/>
    </w:pPr>
    <w:rPr>
      <w:rFonts w:asciiTheme="majorHAnsi" w:eastAsiaTheme="majorEastAsia" w:hAnsiTheme="majorHAnsi" w:cstheme="majorBidi"/>
      <w:color w:val="2E74B5" w:themeColor="accent1" w:themeShade="BF"/>
      <w:sz w:val="26"/>
      <w:szCs w:val="26"/>
      <w:lang w:eastAsia="en-US"/>
    </w:rPr>
  </w:style>
  <w:style w:type="paragraph" w:styleId="Rubrik3">
    <w:name w:val="heading 3"/>
    <w:basedOn w:val="Normal"/>
    <w:next w:val="Normal"/>
    <w:link w:val="Rubrik3Char"/>
    <w:uiPriority w:val="9"/>
    <w:unhideWhenUsed/>
    <w:qFormat/>
    <w:rsid w:val="007E2DBC"/>
    <w:pPr>
      <w:spacing w:line="360" w:lineRule="auto"/>
      <w:outlineLvl w:val="2"/>
    </w:pPr>
    <w:rPr>
      <w:bCs/>
      <w:sz w:val="28"/>
      <w:szCs w:val="28"/>
      <w:lang w:eastAsia="en-US"/>
    </w:rPr>
  </w:style>
  <w:style w:type="paragraph" w:styleId="Rubrik4">
    <w:name w:val="heading 4"/>
    <w:basedOn w:val="Normal"/>
    <w:next w:val="Normal"/>
    <w:pPr>
      <w:keepNext/>
      <w:keepLines/>
      <w:spacing w:before="240" w:after="40"/>
      <w:outlineLvl w:val="3"/>
    </w:pPr>
    <w:rPr>
      <w:b/>
    </w:rPr>
  </w:style>
  <w:style w:type="paragraph" w:styleId="Rubrik5">
    <w:name w:val="heading 5"/>
    <w:basedOn w:val="Normal"/>
    <w:next w:val="Normal"/>
    <w:pPr>
      <w:keepNext/>
      <w:keepLines/>
      <w:spacing w:before="220" w:after="40"/>
      <w:outlineLvl w:val="4"/>
    </w:pPr>
    <w:rPr>
      <w:b/>
      <w:sz w:val="22"/>
      <w:szCs w:val="22"/>
    </w:rPr>
  </w:style>
  <w:style w:type="paragraph" w:styleId="Rubrik6">
    <w:name w:val="heading 6"/>
    <w:basedOn w:val="Normal"/>
    <w:next w:val="Normal"/>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Rubrik">
    <w:name w:val="Title"/>
    <w:basedOn w:val="Normal"/>
    <w:next w:val="Normal"/>
    <w:pPr>
      <w:keepNext/>
      <w:keepLines/>
      <w:spacing w:before="480" w:after="120"/>
    </w:pPr>
    <w:rPr>
      <w:b/>
      <w:sz w:val="72"/>
      <w:szCs w:val="72"/>
    </w:rPr>
  </w:style>
  <w:style w:type="character" w:customStyle="1" w:styleId="Rubrik1Char">
    <w:name w:val="Rubrik 1 Char"/>
    <w:basedOn w:val="Standardstycketeckensnitt"/>
    <w:link w:val="Rubrik1"/>
    <w:uiPriority w:val="9"/>
    <w:rsid w:val="007E2DBC"/>
    <w:rPr>
      <w:rFonts w:ascii="Times New Roman" w:hAnsi="Times New Roman" w:cs="Times New Roman"/>
      <w:b/>
      <w:sz w:val="32"/>
      <w:szCs w:val="32"/>
      <w:lang w:val="en-US"/>
    </w:rPr>
  </w:style>
  <w:style w:type="character" w:customStyle="1" w:styleId="Rubrik3Char">
    <w:name w:val="Rubrik 3 Char"/>
    <w:basedOn w:val="Standardstycketeckensnitt"/>
    <w:link w:val="Rubrik3"/>
    <w:uiPriority w:val="9"/>
    <w:rsid w:val="007E2DBC"/>
    <w:rPr>
      <w:rFonts w:ascii="Times New Roman" w:hAnsi="Times New Roman" w:cs="Times New Roman"/>
      <w:bCs/>
      <w:sz w:val="28"/>
      <w:szCs w:val="28"/>
      <w:lang w:val="en-US"/>
    </w:rPr>
  </w:style>
  <w:style w:type="character" w:styleId="Kommentarsreferens">
    <w:name w:val="annotation reference"/>
    <w:basedOn w:val="Standardstycketeckensnitt"/>
    <w:uiPriority w:val="99"/>
    <w:semiHidden/>
    <w:unhideWhenUsed/>
    <w:rsid w:val="007E2DBC"/>
    <w:rPr>
      <w:sz w:val="16"/>
      <w:szCs w:val="16"/>
    </w:rPr>
  </w:style>
  <w:style w:type="paragraph" w:styleId="Kommentarer">
    <w:name w:val="annotation text"/>
    <w:basedOn w:val="Normal"/>
    <w:link w:val="KommentarerChar"/>
    <w:uiPriority w:val="99"/>
    <w:semiHidden/>
    <w:unhideWhenUsed/>
    <w:rsid w:val="007E2DBC"/>
    <w:rPr>
      <w:rFonts w:asciiTheme="minorHAnsi" w:hAnsiTheme="minorHAnsi" w:cstheme="minorBidi"/>
      <w:sz w:val="20"/>
      <w:szCs w:val="20"/>
      <w:lang w:eastAsia="en-US"/>
    </w:rPr>
  </w:style>
  <w:style w:type="character" w:customStyle="1" w:styleId="KommentarerChar">
    <w:name w:val="Kommentarer Char"/>
    <w:basedOn w:val="Standardstycketeckensnitt"/>
    <w:link w:val="Kommentarer"/>
    <w:uiPriority w:val="99"/>
    <w:semiHidden/>
    <w:rsid w:val="007E2DBC"/>
    <w:rPr>
      <w:sz w:val="20"/>
      <w:szCs w:val="20"/>
    </w:rPr>
  </w:style>
  <w:style w:type="paragraph" w:styleId="Ballongtext">
    <w:name w:val="Balloon Text"/>
    <w:basedOn w:val="Normal"/>
    <w:link w:val="BallongtextChar"/>
    <w:uiPriority w:val="99"/>
    <w:semiHidden/>
    <w:unhideWhenUsed/>
    <w:rsid w:val="007E2DBC"/>
    <w:rPr>
      <w:sz w:val="18"/>
      <w:szCs w:val="18"/>
    </w:rPr>
  </w:style>
  <w:style w:type="character" w:customStyle="1" w:styleId="BallongtextChar">
    <w:name w:val="Ballongtext Char"/>
    <w:basedOn w:val="Standardstycketeckensnitt"/>
    <w:link w:val="Ballongtext"/>
    <w:uiPriority w:val="99"/>
    <w:semiHidden/>
    <w:rsid w:val="007E2DBC"/>
    <w:rPr>
      <w:rFonts w:ascii="Times New Roman" w:hAnsi="Times New Roman" w:cs="Times New Roman"/>
      <w:sz w:val="18"/>
      <w:szCs w:val="18"/>
    </w:rPr>
  </w:style>
  <w:style w:type="character" w:customStyle="1" w:styleId="Rubrik2Char">
    <w:name w:val="Rubrik 2 Char"/>
    <w:basedOn w:val="Standardstycketeckensnitt"/>
    <w:link w:val="Rubrik2"/>
    <w:uiPriority w:val="9"/>
    <w:semiHidden/>
    <w:rsid w:val="007E2DBC"/>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7E2DBC"/>
    <w:pPr>
      <w:ind w:left="720"/>
      <w:contextualSpacing/>
    </w:pPr>
    <w:rPr>
      <w:rFonts w:asciiTheme="minorHAnsi" w:hAnsiTheme="minorHAnsi" w:cstheme="minorBidi"/>
      <w:lang w:eastAsia="en-US"/>
    </w:rPr>
  </w:style>
  <w:style w:type="character" w:styleId="Hyperlnk">
    <w:name w:val="Hyperlink"/>
    <w:basedOn w:val="Standardstycketeckensnitt"/>
    <w:uiPriority w:val="99"/>
    <w:unhideWhenUsed/>
    <w:rsid w:val="00DC7873"/>
    <w:rPr>
      <w:color w:val="0563C1" w:themeColor="hyperlink"/>
      <w:u w:val="single"/>
    </w:rPr>
  </w:style>
  <w:style w:type="character" w:styleId="AnvndHyperlnk">
    <w:name w:val="FollowedHyperlink"/>
    <w:basedOn w:val="Standardstycketeckensnitt"/>
    <w:uiPriority w:val="99"/>
    <w:semiHidden/>
    <w:unhideWhenUsed/>
    <w:rsid w:val="00D503AC"/>
    <w:rPr>
      <w:color w:val="954F72" w:themeColor="followedHyperlink"/>
      <w:u w:val="single"/>
    </w:rPr>
  </w:style>
  <w:style w:type="paragraph" w:styleId="Kommentarsmne">
    <w:name w:val="annotation subject"/>
    <w:basedOn w:val="Kommentarer"/>
    <w:next w:val="Kommentarer"/>
    <w:link w:val="KommentarsmneChar"/>
    <w:uiPriority w:val="99"/>
    <w:semiHidden/>
    <w:unhideWhenUsed/>
    <w:rsid w:val="001871A9"/>
    <w:rPr>
      <w:rFonts w:ascii="Times New Roman" w:hAnsi="Times New Roman" w:cs="Times New Roman"/>
      <w:b/>
      <w:bCs/>
      <w:lang w:eastAsia="sv-SE"/>
    </w:rPr>
  </w:style>
  <w:style w:type="character" w:customStyle="1" w:styleId="KommentarsmneChar">
    <w:name w:val="Kommentarsämne Char"/>
    <w:basedOn w:val="KommentarerChar"/>
    <w:link w:val="Kommentarsmne"/>
    <w:uiPriority w:val="99"/>
    <w:semiHidden/>
    <w:rsid w:val="001871A9"/>
    <w:rPr>
      <w:rFonts w:ascii="Times New Roman" w:hAnsi="Times New Roman" w:cs="Times New Roman"/>
      <w:b/>
      <w:bCs/>
      <w:sz w:val="20"/>
      <w:szCs w:val="20"/>
      <w:lang w:eastAsia="sv-SE"/>
    </w:rPr>
  </w:style>
  <w:style w:type="paragraph" w:styleId="Underrubrik">
    <w:name w:val="Subtitle"/>
    <w:basedOn w:val="Normal"/>
    <w:next w:val="Normal"/>
    <w:pPr>
      <w:keepNext/>
      <w:keepLines/>
      <w:spacing w:before="360" w:after="80"/>
    </w:pPr>
    <w:rPr>
      <w:rFonts w:ascii="Georgia" w:eastAsia="Georgia" w:hAnsi="Georgia" w:cs="Georgia"/>
      <w:i/>
      <w:color w:val="666666"/>
      <w:sz w:val="48"/>
      <w:szCs w:val="48"/>
    </w:rPr>
  </w:style>
  <w:style w:type="table" w:styleId="Tabellrutnt">
    <w:name w:val="Table Grid"/>
    <w:basedOn w:val="Normaltabell"/>
    <w:uiPriority w:val="39"/>
    <w:rsid w:val="005E29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alar.mohammed@stud.ki.se" TargetMode="External"/><Relationship Id="rId6" Type="http://schemas.openxmlformats.org/officeDocument/2006/relationships/hyperlink" Target="mailto:Martin.gerdin@ki.se" TargetMode="External"/><Relationship Id="rId7" Type="http://schemas.openxmlformats.org/officeDocument/2006/relationships/hyperlink" Target="https://www.facs.org/~/media/files/quality%20programs/trauma/vrc%20resources/resources%20for%20optimal%20care.ashx" TargetMode="External"/><Relationship Id="rId8" Type="http://schemas.openxmlformats.org/officeDocument/2006/relationships/hyperlink" Target="https://www.ncbi.nlm.nih.gov/pubmed/?term=Validation+of+the+Norwegian+survival+prediction+model+in+trauma+(NORMIT)+in+Swedish+trauma+population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3673</Words>
  <Characters>19472</Characters>
  <Application>Microsoft Macintosh Word</Application>
  <DocSecurity>0</DocSecurity>
  <Lines>162</Lines>
  <Paragraphs>46</Paragraphs>
  <ScaleCrop>false</ScaleCrop>
  <HeadingPairs>
    <vt:vector size="2" baseType="variant">
      <vt:variant>
        <vt:lpstr>Titel</vt:lpstr>
      </vt:variant>
      <vt:variant>
        <vt:i4>1</vt:i4>
      </vt:variant>
    </vt:vector>
  </HeadingPairs>
  <TitlesOfParts>
    <vt:vector size="1" baseType="lpstr">
      <vt:lpstr/>
    </vt:vector>
  </TitlesOfParts>
  <Company>Karolinska Institutet Universitetsbiblioteket</Company>
  <LinksUpToDate>false</LinksUpToDate>
  <CharactersWithSpaces>23099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Salar Mohammed</dc:creator>
  <cp:lastModifiedBy>Salar Mohammed</cp:lastModifiedBy>
  <cp:revision>2</cp:revision>
  <dcterms:created xsi:type="dcterms:W3CDTF">2019-10-28T13:26:00Z</dcterms:created>
  <dcterms:modified xsi:type="dcterms:W3CDTF">2019-10-28T13:26:00Z</dcterms:modified>
</cp:coreProperties>
</file>